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outlineLvl w:val="0"/>
        <w:rPr>
          <w:rFonts w:ascii="Times New Roman" w:hAnsi="Times New Roman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32"/>
          <w:lang w:val="en-US" w:eastAsia="zh-CN" w:bidi="ar-SA"/>
        </w:rPr>
        <w:t>逻辑思维及编程研讨日志</w:t>
      </w:r>
    </w:p>
    <w:p>
      <w:pPr>
        <w:ind w:firstLine="422" w:firstLineChars="200"/>
        <w:jc w:val="center"/>
        <w:rPr>
          <w:rFonts w:hint="default"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  <w:t>2024.0</w:t>
      </w:r>
      <w:r>
        <w:rPr>
          <w:rFonts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  <w:t>4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  <w:t>.10</w:t>
      </w:r>
    </w:p>
    <w:p>
      <w:pPr>
        <w:widowControl/>
        <w:rPr>
          <w:rFonts w:hint="eastAsia" w:ascii="Times New Roman" w:hAnsi="Times New Roman" w:eastAsia="宋体" w:cs="Times New Roman"/>
          <w:b/>
          <w:bCs/>
          <w:sz w:val="21"/>
          <w:szCs w:val="22"/>
          <w:lang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2"/>
        </w:rPr>
        <w:t>讨论内容</w:t>
      </w:r>
      <w:r>
        <w:rPr>
          <w:rFonts w:hint="eastAsia" w:ascii="Times New Roman" w:hAnsi="Times New Roman" w:cs="Times New Roman"/>
          <w:b/>
          <w:bCs/>
          <w:sz w:val="21"/>
          <w:szCs w:val="22"/>
          <w:lang w:eastAsia="zh-CN"/>
        </w:rPr>
        <w:t>：</w:t>
      </w:r>
    </w:p>
    <w:p>
      <w:pPr>
        <w:numPr>
          <w:ilvl w:val="-1"/>
          <w:numId w:val="0"/>
        </w:numPr>
        <w:ind w:left="420" w:leftChars="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PrChange w:id="0" w:author="ZZZ" w:date="2024-04-10T15:43:18Z">
          <w:pPr>
            <w:numPr>
              <w:ilvl w:val="0"/>
              <w:numId w:val="1"/>
            </w:numPr>
            <w:ind w:left="840" w:leftChars="0" w:hanging="420" w:firstLineChars="0"/>
            <w:jc w:val="both"/>
          </w:pPr>
        </w:pPrChange>
      </w:pPr>
      <w:ins w:id="1" w:author="ZZZ" w:date="2024-04-10T15:43:1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1</w:t>
        </w:r>
      </w:ins>
      <w:ins w:id="2" w:author="ZZZ" w:date="2024-04-10T15:43:2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、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刘方州介绍关于CNL转化为逻辑语言相关技术的调研(LE、PENG和ACE)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评价：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ins w:id="3" w:author="ZZZ" w:date="2024-04-10T15:43:3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1</w:t>
        </w:r>
      </w:ins>
      <w:ins w:id="4" w:author="ZZZ" w:date="2024-04-10T15:43:3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.</w:t>
        </w:r>
      </w:ins>
      <w:ins w:id="5" w:author="ZZZ" w:date="2024-04-10T15:43:2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1</w:t>
        </w:r>
      </w:ins>
      <w:del w:id="6" w:author="ZZZ" w:date="2024-04-10T15:43:26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1</w:delText>
        </w:r>
      </w:del>
      <w:del w:id="7" w:author="ZZZ" w:date="2024-04-10T15:43:25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.</w:delText>
        </w:r>
      </w:del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问题建模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(1)求解目标\任务描述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(2)问题域的知识描述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1)事实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2)规则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del w:id="8" w:author="ZZZ" w:date="2024-04-10T15:43:32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2.</w:delText>
        </w:r>
      </w:del>
      <w:ins w:id="9" w:author="ZZZ" w:date="2024-04-10T15:43:4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1.</w:t>
        </w:r>
      </w:ins>
      <w:ins w:id="10" w:author="ZZZ" w:date="2024-04-10T15:43:3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2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教研系统中预期效果为：小组提出如溯因推理、演绎推理和归纳推理</w:t>
      </w:r>
      <w:ins w:id="11" w:author="ZZZ" w:date="2024-04-10T15:37:4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等</w:t>
        </w:r>
      </w:ins>
      <w:ins w:id="12" w:author="ZZZ" w:date="2024-04-10T15:37:5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思维</w:t>
        </w:r>
      </w:ins>
      <w:ins w:id="13" w:author="ZZZ" w:date="2024-04-10T15:37:5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类型</w:t>
        </w:r>
      </w:ins>
      <w:ins w:id="14" w:author="ZZZ" w:date="2024-04-10T15:37:5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及其</w:t>
        </w:r>
      </w:ins>
      <w:del w:id="15" w:author="ZZZ" w:date="2024-04-10T15:37:46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的</w:delText>
        </w:r>
      </w:del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语法糖</w:t>
      </w:r>
      <w:ins w:id="16" w:author="ZZZ" w:date="2024-04-10T15:38:0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，</w:t>
        </w:r>
      </w:ins>
      <w:ins w:id="17" w:author="ZZZ" w:date="2024-04-10T15:38:2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研制</w:t>
        </w:r>
      </w:ins>
      <w:ins w:id="18" w:author="ZZZ" w:date="2024-04-10T15:36:5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推理</w:t>
        </w:r>
      </w:ins>
      <w:ins w:id="19" w:author="ZZZ" w:date="2024-04-10T15:38:1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算法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，学生用户阅读系统中的题目信息以后选择推理种类后</w:t>
      </w:r>
      <w:ins w:id="20" w:author="ZZZ" w:date="2024-04-10T15:39:21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t>分析题目信息中的命题，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根据推理的语法糖辅助</w:t>
      </w:r>
      <w:ins w:id="21" w:author="ZZZ" w:date="2024-04-10T15:38:42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编写</w:t>
        </w:r>
      </w:ins>
      <w:ins w:id="22" w:author="ZZZ" w:date="2024-04-10T15:38:5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程序</w:t>
        </w:r>
      </w:ins>
      <w:ins w:id="23" w:author="ZZZ" w:date="2024-04-10T15:39:0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，</w:t>
        </w:r>
      </w:ins>
      <w:del w:id="24" w:author="ZZZ" w:date="2024-04-10T15:39:27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推理，</w:delText>
        </w:r>
      </w:del>
      <w:del w:id="25" w:author="ZZZ" w:date="2024-04-10T15:39:21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分析题目信息中的命题，</w:delText>
        </w:r>
      </w:del>
      <w:ins w:id="26" w:author="ZZZ" w:date="2024-04-10T15:39:3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平台</w:t>
        </w:r>
      </w:ins>
      <w:ins w:id="27" w:author="ZZZ" w:date="2024-04-10T15:39:32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的</w:t>
        </w:r>
      </w:ins>
      <w:ins w:id="28" w:author="ZZZ" w:date="2024-04-10T15:39:3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推理</w:t>
        </w:r>
      </w:ins>
      <w:ins w:id="29" w:author="ZZZ" w:date="2024-04-10T15:39:3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算法</w:t>
        </w:r>
      </w:ins>
      <w:ins w:id="30" w:author="ZZZ" w:date="2024-04-10T15:39:3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给出</w:t>
        </w:r>
      </w:ins>
      <w:ins w:id="31" w:author="ZZZ" w:date="2024-04-10T15:39:3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推理</w:t>
        </w:r>
      </w:ins>
      <w:ins w:id="32" w:author="ZZZ" w:date="2024-04-10T15:39:3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结果</w:t>
        </w:r>
      </w:ins>
      <w:del w:id="33" w:author="ZZZ" w:date="2024-04-10T15:39:41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最终</w:delText>
        </w:r>
      </w:del>
      <w:del w:id="34" w:author="ZZZ" w:date="2024-04-10T15:39:42Z">
        <w:r>
          <w:rPr>
            <w:rFonts w:hint="eastAsia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得到结果</w:delText>
        </w:r>
      </w:del>
      <w:ins w:id="35" w:author="ZZZ" w:date="2024-04-10T15:39:4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，</w:t>
        </w:r>
      </w:ins>
      <w:ins w:id="36" w:author="ZZZ" w:date="2024-04-10T15:39:4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让学生</w:t>
        </w:r>
      </w:ins>
      <w:ins w:id="37" w:author="ZZZ" w:date="2024-04-10T15:39:4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感受到</w:t>
        </w:r>
      </w:ins>
      <w:ins w:id="38" w:author="ZZZ" w:date="2024-04-10T15:40:0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逻辑</w:t>
        </w:r>
      </w:ins>
      <w:ins w:id="39" w:author="ZZZ" w:date="2024-04-10T15:39:5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思维</w:t>
        </w:r>
      </w:ins>
      <w:ins w:id="40" w:author="ZZZ" w:date="2024-04-10T15:39:5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方法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。</w:t>
      </w:r>
    </w:p>
    <w:p>
      <w:pPr>
        <w:widowControl/>
        <w:ind w:firstLine="420" w:firstLineChars="200"/>
        <w:rPr>
          <w:rFonts w:ascii="Times New Roman" w:hAnsi="Times New Roman" w:cs="Times New Roman"/>
          <w:sz w:val="21"/>
          <w:szCs w:val="22"/>
        </w:rPr>
      </w:pPr>
    </w:p>
    <w:p>
      <w:pPr>
        <w:numPr>
          <w:ilvl w:val="-1"/>
          <w:numId w:val="0"/>
        </w:numPr>
        <w:ind w:left="42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PrChange w:id="41" w:author="ZZZ" w:date="2024-04-10T15:43:47Z">
          <w:pPr>
            <w:numPr>
              <w:ilvl w:val="0"/>
              <w:numId w:val="2"/>
            </w:numPr>
            <w:ind w:left="860" w:hanging="440" w:firstLineChars="0"/>
            <w:jc w:val="both"/>
          </w:pPr>
        </w:pPrChange>
      </w:pPr>
      <w:ins w:id="42" w:author="ZZZ" w:date="2024-04-10T15:43:4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2、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严妍介绍WAF推理、LPMLN和基于ASP实现的LPMLN</w:t>
      </w:r>
    </w:p>
    <w:p>
      <w:pPr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评价：</w:t>
      </w:r>
    </w:p>
    <w:p>
      <w:pPr>
        <w:widowControl/>
        <w:ind w:firstLine="420" w:firstLineChars="0"/>
        <w:rPr>
          <w:ins w:id="43" w:author="ZZZ" w:date="2024-04-10T15:40:28Z"/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  <w:ins w:id="44" w:author="ZZZ" w:date="2024-04-10T15:43:5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2.1</w:t>
        </w:r>
      </w:ins>
      <w:del w:id="45" w:author="ZZZ" w:date="2024-04-10T15:43:5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delText>1</w:delText>
        </w:r>
      </w:del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.汇报内容中的第三部分基于ASP实现的LPMLN提到的 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将LPMLN程序转化为含弱约束的ASP程序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 xml:space="preserve"> 是否可行需要探索尝试</w:t>
      </w:r>
      <w:ins w:id="46" w:author="ZZZ" w:date="2024-04-10T15:40:2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；</w:t>
        </w:r>
      </w:ins>
    </w:p>
    <w:p>
      <w:pPr>
        <w:widowControl/>
        <w:ind w:firstLine="420" w:firstLineChars="0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  <w:ins w:id="47" w:author="ZZZ" w:date="2024-04-10T15:43:5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2.2</w:t>
        </w:r>
      </w:ins>
      <w:ins w:id="48" w:author="ZZZ" w:date="2024-04-10T15:40:3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.</w:t>
        </w:r>
      </w:ins>
      <w:ins w:id="49" w:author="ZZZ" w:date="2024-04-10T15:40:4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可以考虑</w:t>
        </w:r>
      </w:ins>
      <w:ins w:id="50" w:author="ZZZ" w:date="2024-04-10T15:40:4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在</w:t>
        </w:r>
      </w:ins>
      <w:ins w:id="51" w:author="ZZZ" w:date="2024-04-10T15:40:4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AF</w:t>
        </w:r>
      </w:ins>
      <w:ins w:id="52" w:author="ZZZ" w:date="2024-04-10T15:40:5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上</w:t>
        </w:r>
      </w:ins>
      <w:ins w:id="53" w:author="ZZZ" w:date="2024-04-10T15:40:5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进行</w:t>
        </w:r>
      </w:ins>
      <w:ins w:id="54" w:author="ZZZ" w:date="2024-04-10T15:41:02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论点</w:t>
        </w:r>
      </w:ins>
      <w:ins w:id="55" w:author="ZZZ" w:date="2024-04-10T15:41:0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、</w:t>
        </w:r>
      </w:ins>
      <w:ins w:id="56" w:author="ZZZ" w:date="2024-04-10T15:41:05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A</w:t>
        </w:r>
      </w:ins>
      <w:ins w:id="57" w:author="ZZZ" w:date="2024-04-10T15:41:0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tt</w:t>
        </w:r>
      </w:ins>
      <w:ins w:id="58" w:author="ZZZ" w:date="2024-04-10T15:41:0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rac</w:t>
        </w:r>
      </w:ins>
      <w:ins w:id="59" w:author="ZZZ" w:date="2024-04-10T15:41:0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k</w:t>
        </w:r>
      </w:ins>
      <w:ins w:id="60" w:author="ZZZ" w:date="2024-04-10T15:41:0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关系</w:t>
        </w:r>
      </w:ins>
      <w:ins w:id="61" w:author="ZZZ" w:date="2024-04-10T15:41:1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上</w:t>
        </w:r>
      </w:ins>
      <w:ins w:id="62" w:author="ZZZ" w:date="2024-04-10T15:41:1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加入</w:t>
        </w:r>
      </w:ins>
      <w:ins w:id="63" w:author="ZZZ" w:date="2024-04-10T15:41:1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可靠性、</w:t>
        </w:r>
      </w:ins>
      <w:ins w:id="64" w:author="ZZZ" w:date="2024-04-10T15:41:2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强度</w:t>
        </w:r>
      </w:ins>
      <w:ins w:id="65" w:author="ZZZ" w:date="2024-04-10T15:41:2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之后的</w:t>
        </w:r>
      </w:ins>
      <w:ins w:id="66" w:author="ZZZ" w:date="2024-04-10T15:41:2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推理</w:t>
        </w:r>
      </w:ins>
      <w:ins w:id="67" w:author="ZZZ" w:date="2024-04-10T15:41:2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理论</w:t>
        </w:r>
      </w:ins>
      <w:ins w:id="68" w:author="ZZZ" w:date="2024-04-10T15:41:3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和</w:t>
        </w:r>
      </w:ins>
      <w:ins w:id="69" w:author="ZZZ" w:date="2024-04-10T15:41:3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算法</w:t>
        </w:r>
      </w:ins>
      <w:ins w:id="70" w:author="ZZZ" w:date="2024-04-10T15:41:3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，</w:t>
        </w:r>
      </w:ins>
      <w:ins w:id="71" w:author="ZZZ" w:date="2024-04-10T15:41:35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以及</w:t>
        </w:r>
      </w:ins>
      <w:ins w:id="72" w:author="ZZZ" w:date="2024-04-10T15:41:36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他们</w:t>
        </w:r>
      </w:ins>
      <w:ins w:id="73" w:author="ZZZ" w:date="2024-04-10T15:41:3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与</w:t>
        </w:r>
      </w:ins>
      <w:ins w:id="74" w:author="ZZZ" w:date="2024-04-10T15:41:38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逻辑</w:t>
        </w:r>
      </w:ins>
      <w:ins w:id="75" w:author="ZZZ" w:date="2024-04-10T15:41:3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程序</w:t>
        </w:r>
      </w:ins>
      <w:ins w:id="76" w:author="ZZZ" w:date="2024-04-10T15:41:4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之间</w:t>
        </w:r>
      </w:ins>
      <w:ins w:id="77" w:author="ZZZ" w:date="2024-04-10T15:41:4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的</w:t>
        </w:r>
      </w:ins>
      <w:ins w:id="78" w:author="ZZZ" w:date="2024-04-10T15:41:42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转化</w:t>
        </w:r>
      </w:ins>
      <w:ins w:id="79" w:author="ZZZ" w:date="2024-04-10T15:41:4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关系</w:t>
        </w:r>
      </w:ins>
      <w:ins w:id="80" w:author="ZZZ" w:date="2024-04-10T15:41:4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。</w:t>
        </w:r>
      </w:ins>
    </w:p>
    <w:p>
      <w:pPr>
        <w:widowControl/>
        <w:ind w:firstLine="420" w:firstLineChars="0"/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widowControl/>
        <w:ind w:firstLine="420" w:firstLineChars="0"/>
        <w:rPr>
          <w:rFonts w:hint="default" w:ascii="Times New Roman" w:hAnsi="Times New Roman" w:cs="Times New Roman"/>
          <w:kern w:val="2"/>
          <w:sz w:val="21"/>
          <w:szCs w:val="22"/>
          <w:lang w:val="en-US" w:eastAsia="zh-CN" w:bidi="ar-SA"/>
        </w:rPr>
      </w:pPr>
    </w:p>
    <w:p>
      <w:pPr>
        <w:widowControl/>
        <w:ind w:firstLine="420" w:firstLineChars="200"/>
        <w:rPr>
          <w:rFonts w:ascii="Times New Roman" w:hAnsi="Times New Roman" w:cs="Times New Roman"/>
          <w:sz w:val="21"/>
          <w:szCs w:val="22"/>
        </w:rPr>
      </w:pPr>
    </w:p>
    <w:p>
      <w:pPr>
        <w:widowControl/>
        <w:rPr>
          <w:rFonts w:ascii="Times New Roman" w:hAnsi="Times New Roman" w:cs="Times New Roman"/>
          <w:b/>
          <w:bCs/>
          <w:sz w:val="21"/>
          <w:szCs w:val="22"/>
        </w:rPr>
      </w:pPr>
      <w:r>
        <w:rPr>
          <w:rFonts w:hint="eastAsia" w:ascii="Times New Roman" w:hAnsi="Times New Roman" w:cs="Times New Roman"/>
          <w:b/>
          <w:bCs/>
          <w:sz w:val="21"/>
          <w:szCs w:val="22"/>
        </w:rPr>
        <w:t>下周工作：</w:t>
      </w:r>
    </w:p>
    <w:p>
      <w:pPr>
        <w:numPr>
          <w:ilvl w:val="0"/>
          <w:numId w:val="3"/>
        </w:numPr>
        <w:ind w:left="860" w:hanging="44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每人介绍一个经典案例，</w:t>
      </w:r>
      <w:ins w:id="81" w:author="ZZZ" w:date="2024-04-10T15:42:1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条理</w:t>
        </w:r>
      </w:ins>
      <w:ins w:id="82" w:author="ZZZ" w:date="2024-04-10T15:42:2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地</w:t>
        </w:r>
      </w:ins>
      <w:ins w:id="83" w:author="ZZZ" w:date="2024-04-10T15:42:2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用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自然语言描述案例中的命题、知识、任务目标和思维过程，尽可能的使用ASP、AF写出来</w:t>
      </w:r>
    </w:p>
    <w:p>
      <w:pPr>
        <w:numPr>
          <w:ilvl w:val="0"/>
          <w:numId w:val="3"/>
        </w:numPr>
        <w:ind w:left="860" w:hanging="44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刘方州调研一下</w:t>
      </w:r>
      <w:del w:id="84" w:author="ZZZ" w:date="2024-04-10T15:35:12Z">
        <w:r>
          <w:rPr>
            <w:rFonts w:hint="default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A</w:delText>
        </w:r>
      </w:del>
      <w:del w:id="85" w:author="ZZZ" w:date="2024-04-10T15:35:13Z">
        <w:r>
          <w:rPr>
            <w:rFonts w:hint="default" w:ascii="Times New Roman" w:hAnsi="Times New Roman" w:cs="Times New Roman"/>
            <w:kern w:val="2"/>
            <w:sz w:val="21"/>
            <w:szCs w:val="22"/>
            <w:lang w:val="en-US" w:eastAsia="zh-CN" w:bidi="ar-SA"/>
          </w:rPr>
          <w:delText>C</w:delText>
        </w:r>
      </w:del>
      <w:del w:id="86" w:author="ZZZ" w:date="2024-04-10T15:35:17Z">
        <w:r>
          <w:rPr>
            <w:rFonts w:hint="default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E</w:delText>
        </w:r>
      </w:del>
      <w:ins w:id="87" w:author="ZZZ" w:date="2024-04-10T15:35:2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CNL</w:t>
        </w:r>
      </w:ins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的应用场景</w:t>
      </w:r>
    </w:p>
    <w:p>
      <w:pPr>
        <w:numPr>
          <w:ilvl w:val="0"/>
          <w:numId w:val="3"/>
        </w:numPr>
        <w:ind w:left="860" w:hanging="44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小组讨论是否能够将</w:t>
      </w:r>
      <w:del w:id="88" w:author="ZZZ" w:date="2024-04-10T15:42:39Z">
        <w:r>
          <w:rPr>
            <w:rFonts w:hint="default" w:ascii="Times New Roman" w:hAnsi="Times New Roman" w:eastAsia="宋体" w:cs="Times New Roman"/>
            <w:kern w:val="2"/>
            <w:sz w:val="21"/>
            <w:szCs w:val="22"/>
            <w:lang w:val="en-US" w:eastAsia="zh-CN" w:bidi="ar-SA"/>
          </w:rPr>
          <w:delText>LPMLN转化为含弱约束的ASP程序</w:delText>
        </w:r>
      </w:del>
      <w:ins w:id="89" w:author="ZZZ" w:date="2024-04-10T15:42:42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今日</w:t>
        </w:r>
      </w:ins>
      <w:ins w:id="90" w:author="ZZZ" w:date="2024-04-10T15:42:4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所</w:t>
        </w:r>
      </w:ins>
      <w:ins w:id="91" w:author="ZZZ" w:date="2024-04-10T15:42:4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介绍</w:t>
        </w:r>
      </w:ins>
      <w:ins w:id="92" w:author="ZZZ" w:date="2024-04-10T15:42:45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WAF</w:t>
        </w:r>
      </w:ins>
      <w:ins w:id="93" w:author="ZZZ" w:date="2024-04-10T15:42:4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转发为</w:t>
        </w:r>
      </w:ins>
      <w:ins w:id="94" w:author="ZZZ" w:date="2024-04-10T15:42:5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L</w:t>
        </w:r>
      </w:ins>
      <w:ins w:id="95" w:author="ZZZ" w:date="2024-04-10T15:42:5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PMLN</w:t>
        </w:r>
      </w:ins>
      <w:ins w:id="96" w:author="ZZZ" w:date="2024-04-10T15:42:53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或</w:t>
        </w:r>
      </w:ins>
      <w:ins w:id="97" w:author="ZZZ" w:date="2024-04-10T15:42:5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ASP</w:t>
        </w:r>
      </w:ins>
    </w:p>
    <w:p>
      <w:pPr>
        <w:numPr>
          <w:ilvl w:val="0"/>
          <w:numId w:val="3"/>
        </w:numPr>
        <w:ind w:left="860" w:hanging="44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案例库建设，收集思维游戏、考公逻辑推理、医学逻辑、法律逻辑四类题目</w:t>
      </w:r>
    </w:p>
    <w:p>
      <w:pPr>
        <w:numPr>
          <w:ilvl w:val="0"/>
          <w:numId w:val="3"/>
        </w:numPr>
        <w:ind w:left="860" w:hanging="440" w:firstLineChars="0"/>
        <w:jc w:val="both"/>
        <w:rPr>
          <w:ins w:id="98" w:author="ZZZ" w:date="2024-04-10T15:42:58Z"/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Gelfond书中例题课后题，熟悉ASP</w:t>
      </w:r>
    </w:p>
    <w:p>
      <w:pPr>
        <w:numPr>
          <w:ilvl w:val="0"/>
          <w:numId w:val="3"/>
        </w:numPr>
        <w:ind w:left="860" w:hanging="44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ins w:id="99" w:author="ZZZ" w:date="2024-04-10T15:43:04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如有</w:t>
        </w:r>
      </w:ins>
      <w:ins w:id="100" w:author="ZZZ" w:date="2024-04-10T15:43:07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余力</w:t>
        </w:r>
      </w:ins>
      <w:ins w:id="101" w:author="ZZZ" w:date="2024-04-10T15:43:09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可</w:t>
        </w:r>
      </w:ins>
      <w:ins w:id="102" w:author="ZZZ" w:date="2024-04-10T15:43:11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考虑</w:t>
        </w:r>
      </w:ins>
      <w:ins w:id="103" w:author="ZZZ" w:date="2024-04-10T15:44:10Z"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推进</w:t>
        </w:r>
      </w:ins>
      <w:ins w:id="104" w:author="ZZZ" w:date="2024-04-10T15:44:01Z">
        <w:bookmarkStart w:id="0" w:name="_GoBack"/>
        <w:bookmarkEnd w:id="0"/>
        <w:r>
          <w:rPr>
            <w:rFonts w:hint="eastAsia" w:ascii="Times New Roman" w:hAnsi="Times New Roman" w:cs="Times New Roman"/>
            <w:kern w:val="2"/>
            <w:sz w:val="21"/>
            <w:szCs w:val="22"/>
            <w:lang w:val="en-US" w:eastAsia="zh-CN" w:bidi="ar-SA"/>
          </w:rPr>
          <w:t>2.2</w:t>
        </w:r>
      </w:ins>
    </w:p>
    <w:p>
      <w:pPr>
        <w:ind w:left="860" w:firstLine="0"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ind w:firstLine="360" w:firstLineChars="20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ind w:firstLine="360" w:firstLineChars="20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ind w:firstLine="360" w:firstLineChars="20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 w:firstLineChars="20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 w:firstLineChars="20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 w:firstLineChars="20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57677"/>
    <w:multiLevelType w:val="multilevel"/>
    <w:tmpl w:val="08D57677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8EC71D8"/>
    <w:multiLevelType w:val="multilevel"/>
    <w:tmpl w:val="38EC71D8"/>
    <w:lvl w:ilvl="0" w:tentative="0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62BF5A40"/>
    <w:multiLevelType w:val="singleLevel"/>
    <w:tmpl w:val="62BF5A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Z">
    <w15:presenceInfo w15:providerId="WPS Office" w15:userId="349572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ZDQxN2FjZDM0NWMwMDZmYTIyYzliNmZkNzg0MjEifQ=="/>
  </w:docVars>
  <w:rsids>
    <w:rsidRoot w:val="758A7399"/>
    <w:rsid w:val="0E863DFB"/>
    <w:rsid w:val="16627AA1"/>
    <w:rsid w:val="2FCA28F3"/>
    <w:rsid w:val="55226F39"/>
    <w:rsid w:val="758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2024-04-10T05:28:00Z</dcterms:created>
  <dc:creator>LFZ</dc:creator>
  <cp:lastModifiedBy>ZZZ</cp:lastModifiedBy>
  <dcterms:modified xsi:type="dcterms:W3CDTF">2024-04-10T07:44:13Z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188F1E76471E4564A325ED0A6C87A66B_13</vt:lpwstr>
  </property>
</Properties>
</file>