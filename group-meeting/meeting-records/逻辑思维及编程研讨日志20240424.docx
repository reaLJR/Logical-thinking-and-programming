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讨论内容：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刘方州介绍CNL的相关应用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LE的应用：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法律：文本的翻译，帮助识别歧义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教育：子集、最大公约数的表示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ACE的应用：（ACE团队很久没有更新）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耶鲁大学临床实践指南项目 通过ACE将指南知识转化为可计算格式（中文没有受控语言）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欧盟项目 多语言在线翻译 将抽象语法和语言片段在新的应用领域中专业化为常用表示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介绍经典案例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每个案例可看作是：提取命名实体、关系、逻辑关系，并在计算机程序中予以表示。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提取模式（逻辑关系），形如：只有……才……，要么……要么……，如果……那么……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刘方州介绍考公逻辑题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案例转ASP需要补充很多额外信息（补充什么）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难以判断对错（如何做好问题建模；先构建框架，未来要对其正确性进行证明）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王泽榕介绍医学逻辑题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有时需要补充规则的逆否命题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如何保证计算机对问题的正确理解和正确推理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后续工作：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参考相关论文</w:t>
      </w:r>
      <w:bookmarkStart w:id="0" w:name="_GoBack"/>
      <w:bookmarkEnd w:id="0"/>
      <w:r>
        <w:rPr>
          <w:rFonts w:hint="eastAsia"/>
          <w:lang w:val="en-US" w:eastAsia="zh-CN"/>
        </w:rPr>
        <w:t>使用的SAT考试的数据集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讨论设计系统（作为最后教研系统的一部分），用于规范和细致地进行案例分析、总结典型逻辑模式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思考以下两个问题：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针对中文，出现逻辑表达之后，应如何将其转化为逻辑表达式（找出模式）？必须给出定义，并从理论上证明定义的正确性。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针对不同方式的提问，应该做出什么样的回答（找出模式）？比如问题本身带有条件：如果A成立，那么还有哪些是成立的。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讨论WAF转LPMLN或ASP的问题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如果有相关论文，继续看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学习springboot课程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5CFC86"/>
    <w:multiLevelType w:val="multilevel"/>
    <w:tmpl w:val="E25CFC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29817194"/>
    <w:multiLevelType w:val="multilevel"/>
    <w:tmpl w:val="298171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zZjQ4YTM1NWI5ZWUxOGUxNzg1ODhjMDYzYjdkNDYifQ=="/>
  </w:docVars>
  <w:rsids>
    <w:rsidRoot w:val="3E796379"/>
    <w:rsid w:val="00543FF4"/>
    <w:rsid w:val="018F4C90"/>
    <w:rsid w:val="01EA6907"/>
    <w:rsid w:val="02340A30"/>
    <w:rsid w:val="02551A35"/>
    <w:rsid w:val="046802AD"/>
    <w:rsid w:val="05F9301F"/>
    <w:rsid w:val="067762E7"/>
    <w:rsid w:val="07ED7C6D"/>
    <w:rsid w:val="0CC634A7"/>
    <w:rsid w:val="0FD944D7"/>
    <w:rsid w:val="1161123E"/>
    <w:rsid w:val="12FC4DFD"/>
    <w:rsid w:val="1A795B83"/>
    <w:rsid w:val="1FA53BA4"/>
    <w:rsid w:val="228D1B59"/>
    <w:rsid w:val="2410419F"/>
    <w:rsid w:val="2677074C"/>
    <w:rsid w:val="26A12BEB"/>
    <w:rsid w:val="277167F4"/>
    <w:rsid w:val="290D5C79"/>
    <w:rsid w:val="29D56AB0"/>
    <w:rsid w:val="2A835C53"/>
    <w:rsid w:val="2C20308D"/>
    <w:rsid w:val="2CD37E34"/>
    <w:rsid w:val="2CD87ECF"/>
    <w:rsid w:val="2F7B047E"/>
    <w:rsid w:val="2FE14EE6"/>
    <w:rsid w:val="335A65FC"/>
    <w:rsid w:val="38B05A93"/>
    <w:rsid w:val="39496BAB"/>
    <w:rsid w:val="39EC5701"/>
    <w:rsid w:val="3E796379"/>
    <w:rsid w:val="408F2FF0"/>
    <w:rsid w:val="422B6354"/>
    <w:rsid w:val="46F42970"/>
    <w:rsid w:val="485E6F4E"/>
    <w:rsid w:val="4B682D62"/>
    <w:rsid w:val="4C001C64"/>
    <w:rsid w:val="4E2734F1"/>
    <w:rsid w:val="51255696"/>
    <w:rsid w:val="515F043C"/>
    <w:rsid w:val="56AF5942"/>
    <w:rsid w:val="570D06B1"/>
    <w:rsid w:val="58C10959"/>
    <w:rsid w:val="59DC29BD"/>
    <w:rsid w:val="5B164869"/>
    <w:rsid w:val="5DE930A5"/>
    <w:rsid w:val="5FA244B4"/>
    <w:rsid w:val="5FCB58C7"/>
    <w:rsid w:val="61324CCE"/>
    <w:rsid w:val="61720E31"/>
    <w:rsid w:val="64583ADB"/>
    <w:rsid w:val="6563336C"/>
    <w:rsid w:val="686341AC"/>
    <w:rsid w:val="691F1B1B"/>
    <w:rsid w:val="6C765833"/>
    <w:rsid w:val="6DD32C57"/>
    <w:rsid w:val="6F1A1757"/>
    <w:rsid w:val="73E3171A"/>
    <w:rsid w:val="75B1506C"/>
    <w:rsid w:val="764655D5"/>
    <w:rsid w:val="765929B4"/>
    <w:rsid w:val="76BB697E"/>
    <w:rsid w:val="792A0874"/>
    <w:rsid w:val="79CE2FA3"/>
    <w:rsid w:val="7CE7026B"/>
    <w:rsid w:val="7CEC3BB1"/>
    <w:rsid w:val="7DF1503D"/>
    <w:rsid w:val="7E48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2024-04-24T00:51:00Z</dcterms:created>
  <dc:creator>Weirdo、</dc:creator>
  <cp:lastModifiedBy>Weirdo、</cp:lastModifiedBy>
  <dcterms:modified xsi:type="dcterms:W3CDTF">2024-04-24T05:06:16Z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D79B023630804E3AB1520024E5A9C593_13</vt:lpwstr>
  </property>
</Properties>
</file>