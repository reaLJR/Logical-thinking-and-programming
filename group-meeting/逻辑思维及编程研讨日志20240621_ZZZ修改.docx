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E84C4">
      <w:pPr>
        <w:ind w:firstLine="562" w:firstLineChars="200"/>
        <w:jc w:val="center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逻辑思维及编程研讨日志</w:t>
      </w:r>
    </w:p>
    <w:p w14:paraId="3773ED14">
      <w:pPr>
        <w:ind w:firstLine="422" w:firstLineChars="200"/>
        <w:jc w:val="center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2024.06.21</w:t>
      </w:r>
    </w:p>
    <w:p w14:paraId="7D69635C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讨论内容</w:t>
      </w:r>
    </w:p>
    <w:p w14:paraId="4C5DB219">
      <w:pPr>
        <w:rPr>
          <w:rFonts w:hint="eastAsia" w:ascii="Times New Roman" w:hAnsi="Times New Roman" w:eastAsia="宋体"/>
          <w:b/>
          <w:bCs/>
        </w:rPr>
      </w:pPr>
    </w:p>
    <w:p w14:paraId="11750C37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刘方州介绍平台开发相关工作</w:t>
      </w:r>
    </w:p>
    <w:p w14:paraId="6FA45C60">
      <w:pPr>
        <w:pStyle w:val="4"/>
        <w:ind w:left="8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前后端分离设计，elementUI，使用Vue解决页面跳转问题</w:t>
      </w:r>
    </w:p>
    <w:p w14:paraId="5E3E7A69">
      <w:pPr>
        <w:pStyle w:val="4"/>
        <w:ind w:left="8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Restful定义接口约束条件和规范，简洁接口易于扩展，撰写开发手册的形式完成分离加快开发进度</w:t>
      </w:r>
    </w:p>
    <w:p w14:paraId="1D78B2B8">
      <w:pPr>
        <w:pStyle w:val="4"/>
        <w:ind w:left="8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统一前端接口，输入为json格式</w:t>
      </w:r>
    </w:p>
    <w:p w14:paraId="281D4A7B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严妍介绍论文相关工作</w:t>
      </w:r>
    </w:p>
    <w:p w14:paraId="3318C6C5">
      <w:pPr>
        <w:pStyle w:val="4"/>
        <w:ind w:left="8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论文大纲修改，提出加权双相论证框架（WBAF），设计实现ASPWBART，考虑对等的攻击和支持关系、带权重的论据与论据间关系</w:t>
      </w:r>
    </w:p>
    <w:p w14:paraId="69AAF1F0">
      <w:pPr>
        <w:pStyle w:val="4"/>
        <w:ind w:left="8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数学性质、与其他框架/语义的关系（理论结果）、各章内容修改、其他细节修改</w:t>
      </w:r>
    </w:p>
    <w:p w14:paraId="7488179B">
      <w:pPr>
        <w:pStyle w:val="4"/>
        <w:ind w:left="860" w:firstLine="0"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工具实现与实验代码公开，自己构思设计例子</w:t>
      </w:r>
    </w:p>
    <w:p w14:paraId="7459B802"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李俊儒介绍逻辑题目案例</w:t>
      </w:r>
    </w:p>
    <w:p w14:paraId="124D31B2">
      <w:pPr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之前论文的总结与展望：其他ASP求解器，具体论证框架，研究从ASP计算扩展中有意义地提取辩证解释</w:t>
      </w:r>
    </w:p>
    <w:p w14:paraId="0D7610CB">
      <w:pPr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推理题目：约束满足法、定义法、分解法三种方法均能解决问题</w:t>
      </w:r>
    </w:p>
    <w:p w14:paraId="5A874C9E">
      <w:pPr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从题目提取知识（命题，本体），常识，目标</w:t>
      </w:r>
    </w:p>
    <w:p w14:paraId="31499BED">
      <w:pPr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分解法需要将题目问题分解为子问题</w:t>
      </w:r>
    </w:p>
    <w:p w14:paraId="49AE8F49">
      <w:pPr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定义法需要写清楚充分条件和必要条件</w:t>
      </w:r>
    </w:p>
    <w:p w14:paraId="2BF89293">
      <w:pPr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约束满足法：场景变量（名称，值域），变量取值约束</w:t>
      </w:r>
    </w:p>
    <w:p w14:paraId="40BF1B43">
      <w:pPr>
        <w:ind w:left="84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思考使用产生-测试方法还是约束-规则方法</w:t>
      </w:r>
    </w:p>
    <w:p w14:paraId="4A85D5DE">
      <w:pPr>
        <w:rPr>
          <w:rFonts w:hint="eastAsia" w:ascii="Times New Roman" w:hAnsi="Times New Roman" w:eastAsia="宋体"/>
        </w:rPr>
      </w:pPr>
    </w:p>
    <w:p w14:paraId="357BCF35"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下周工作：</w:t>
      </w:r>
    </w:p>
    <w:p w14:paraId="55BF750B">
      <w:pPr>
        <w:rPr>
          <w:rFonts w:hint="eastAsia" w:ascii="Times New Roman" w:hAnsi="Times New Roman" w:eastAsia="宋体"/>
          <w:b/>
          <w:bCs/>
        </w:rPr>
      </w:pPr>
    </w:p>
    <w:p w14:paraId="5D2AF64D">
      <w:pPr>
        <w:pStyle w:val="4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根据讨论提出的建议修改小论文</w:t>
      </w:r>
    </w:p>
    <w:p w14:paraId="72C542E2">
      <w:pPr>
        <w:pStyle w:val="4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重新梳理已经讨论分析过的八道题目合并到一个文档，整理四种方法（包括框架法）的清楚定义和抽象范式，调研其他的逻辑分析方法</w:t>
      </w:r>
    </w:p>
    <w:p w14:paraId="7FC9D623">
      <w:pPr>
        <w:pStyle w:val="4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1位同学介绍群里框架转ASP的论文</w:t>
      </w:r>
    </w:p>
    <w:p w14:paraId="33361DAF">
      <w:pPr>
        <w:pStyle w:val="4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讨论教学辅助平台的前端设计</w:t>
      </w:r>
    </w:p>
    <w:p w14:paraId="2FC6D97C">
      <w:pPr>
        <w:pStyle w:val="4"/>
        <w:ind w:left="1280" w:firstLine="0" w:firstLineChars="0"/>
        <w:rPr>
          <w:rFonts w:ascii="Times New Roman" w:hAnsi="Times New Roman" w:eastAsia="宋体"/>
        </w:rPr>
      </w:pPr>
    </w:p>
    <w:p w14:paraId="3C01CFFC">
      <w:pPr>
        <w:rPr>
          <w:ins w:id="0" w:author="ZZZ" w:date="2024-06-21T23:41:45Z"/>
          <w:rFonts w:ascii="Times New Roman" w:hAnsi="Times New Roman" w:eastAsia="宋体"/>
          <w:b/>
          <w:bCs/>
        </w:rPr>
      </w:pPr>
      <w:ins w:id="1" w:author="ZZZ" w:date="2024-06-21T23:42:24Z">
        <w:r>
          <w:rPr>
            <w:rFonts w:hint="eastAsia" w:ascii="Times New Roman" w:hAnsi="Times New Roman" w:eastAsia="宋体"/>
            <w:b/>
            <w:bCs/>
            <w:lang w:val="en-US" w:eastAsia="zh-CN"/>
          </w:rPr>
          <w:t>暑期</w:t>
        </w:r>
      </w:ins>
      <w:ins w:id="2" w:author="ZZZ" w:date="2024-06-21T23:42:28Z">
        <w:r>
          <w:rPr>
            <w:rFonts w:hint="eastAsia" w:ascii="Times New Roman" w:hAnsi="Times New Roman" w:eastAsia="宋体"/>
            <w:b/>
            <w:bCs/>
            <w:lang w:val="en-US" w:eastAsia="zh-CN"/>
          </w:rPr>
          <w:t>放假前</w:t>
        </w:r>
      </w:ins>
      <w:ins w:id="3" w:author="ZZZ" w:date="2024-06-21T23:42:29Z">
        <w:r>
          <w:rPr>
            <w:rFonts w:hint="eastAsia" w:ascii="Times New Roman" w:hAnsi="Times New Roman" w:eastAsia="宋体"/>
            <w:b/>
            <w:bCs/>
            <w:lang w:val="en-US" w:eastAsia="zh-CN"/>
          </w:rPr>
          <w:t>目标</w:t>
        </w:r>
      </w:ins>
      <w:ins w:id="4" w:author="ZZZ" w:date="2024-06-21T23:41:45Z">
        <w:r>
          <w:rPr>
            <w:rFonts w:hint="eastAsia" w:ascii="Times New Roman" w:hAnsi="Times New Roman" w:eastAsia="宋体"/>
            <w:b/>
            <w:bCs/>
          </w:rPr>
          <w:t>：</w:t>
        </w:r>
      </w:ins>
    </w:p>
    <w:p w14:paraId="21659B48">
      <w:pPr>
        <w:rPr>
          <w:ins w:id="5" w:author="ZZZ" w:date="2024-06-21T23:41:45Z"/>
          <w:rFonts w:hint="eastAsia" w:ascii="Times New Roman" w:hAnsi="Times New Roman" w:eastAsia="宋体"/>
          <w:b/>
          <w:bCs/>
        </w:rPr>
      </w:pPr>
    </w:p>
    <w:p w14:paraId="29F94CB5">
      <w:pPr>
        <w:pStyle w:val="4"/>
        <w:numPr>
          <w:ilvl w:val="0"/>
          <w:numId w:val="3"/>
          <w:ins w:id="7" w:author="ZZZ" w:date="2024-06-21T23:42:06Z"/>
        </w:numPr>
        <w:ind w:left="840" w:firstLine="0" w:firstLineChars="0"/>
        <w:rPr>
          <w:ins w:id="8" w:author="ZZZ" w:date="2024-06-21T23:41:45Z"/>
          <w:rFonts w:ascii="Times New Roman" w:hAnsi="Times New Roman" w:eastAsia="宋体"/>
        </w:rPr>
        <w:pPrChange w:id="6" w:author="ZZZ" w:date="2024-06-21T23:42:06Z">
          <w:pPr>
            <w:pStyle w:val="4"/>
            <w:numPr>
              <w:ilvl w:val="0"/>
              <w:numId w:val="2"/>
            </w:numPr>
            <w:ind w:firstLineChars="0"/>
          </w:pPr>
        </w:pPrChange>
      </w:pPr>
      <w:ins w:id="9" w:author="ZZZ" w:date="2024-06-21T23:41:45Z">
        <w:r>
          <w:rPr>
            <w:rFonts w:hint="eastAsia" w:ascii="Times New Roman" w:hAnsi="Times New Roman" w:eastAsia="宋体"/>
          </w:rPr>
          <w:t>修改</w:t>
        </w:r>
      </w:ins>
      <w:ins w:id="10" w:author="ZZZ" w:date="2024-06-21T23:42:38Z">
        <w:r>
          <w:rPr>
            <w:rFonts w:hint="eastAsia" w:ascii="Times New Roman" w:hAnsi="Times New Roman" w:eastAsia="宋体"/>
            <w:lang w:val="en-US" w:eastAsia="zh-CN"/>
          </w:rPr>
          <w:t>完毕</w:t>
        </w:r>
      </w:ins>
      <w:ins w:id="11" w:author="ZZZ" w:date="2024-06-21T23:41:45Z">
        <w:r>
          <w:rPr>
            <w:rFonts w:hint="eastAsia" w:ascii="Times New Roman" w:hAnsi="Times New Roman" w:eastAsia="宋体"/>
          </w:rPr>
          <w:t>小论文</w:t>
        </w:r>
      </w:ins>
    </w:p>
    <w:p w14:paraId="3603CCD0">
      <w:pPr>
        <w:pStyle w:val="4"/>
        <w:numPr>
          <w:ilvl w:val="0"/>
          <w:numId w:val="3"/>
          <w:ins w:id="13" w:author="ZZZ" w:date="2024-06-21T23:42:12Z"/>
        </w:numPr>
        <w:ind w:left="840" w:firstLine="0" w:firstLineChars="0"/>
        <w:rPr>
          <w:ins w:id="14" w:author="ZZZ" w:date="2024-06-21T23:41:45Z"/>
          <w:rFonts w:ascii="Times New Roman" w:hAnsi="Times New Roman" w:eastAsia="宋体"/>
        </w:rPr>
        <w:pPrChange w:id="12" w:author="ZZZ" w:date="2024-06-21T23:42:12Z">
          <w:pPr>
            <w:pStyle w:val="4"/>
            <w:numPr>
              <w:ilvl w:val="0"/>
              <w:numId w:val="2"/>
            </w:numPr>
            <w:ind w:firstLineChars="0"/>
          </w:pPr>
        </w:pPrChange>
      </w:pPr>
      <w:ins w:id="15" w:author="ZZZ" w:date="2024-06-21T23:44:11Z">
        <w:r>
          <w:rPr>
            <w:rFonts w:hint="eastAsia" w:ascii="Times New Roman" w:hAnsi="Times New Roman" w:eastAsia="宋体"/>
            <w:lang w:val="en-US" w:eastAsia="zh-CN"/>
          </w:rPr>
          <w:t>借助</w:t>
        </w:r>
      </w:ins>
      <w:ins w:id="16" w:author="ZZZ" w:date="2024-06-21T23:44:18Z">
        <w:r>
          <w:rPr>
            <w:rFonts w:hint="eastAsia" w:ascii="Times New Roman" w:hAnsi="Times New Roman" w:eastAsia="宋体"/>
            <w:lang w:val="en-US" w:eastAsia="zh-CN"/>
          </w:rPr>
          <w:t>八道</w:t>
        </w:r>
      </w:ins>
      <w:ins w:id="17" w:author="ZZZ" w:date="2024-06-21T23:44:19Z">
        <w:r>
          <w:rPr>
            <w:rFonts w:hint="eastAsia" w:ascii="Times New Roman" w:hAnsi="Times New Roman" w:eastAsia="宋体"/>
            <w:lang w:val="en-US" w:eastAsia="zh-CN"/>
          </w:rPr>
          <w:t>题目，</w:t>
        </w:r>
      </w:ins>
      <w:ins w:id="18" w:author="ZZZ" w:date="2024-06-21T23:42:51Z">
        <w:r>
          <w:rPr>
            <w:rFonts w:hint="eastAsia" w:ascii="Times New Roman" w:hAnsi="Times New Roman" w:eastAsia="宋体"/>
            <w:lang w:val="en-US" w:eastAsia="zh-CN"/>
          </w:rPr>
          <w:t>初步</w:t>
        </w:r>
      </w:ins>
      <w:ins w:id="19" w:author="ZZZ" w:date="2024-06-21T23:42:52Z">
        <w:r>
          <w:rPr>
            <w:rFonts w:hint="eastAsia" w:ascii="Times New Roman" w:hAnsi="Times New Roman" w:eastAsia="宋体"/>
            <w:lang w:val="en-US" w:eastAsia="zh-CN"/>
          </w:rPr>
          <w:t>把</w:t>
        </w:r>
      </w:ins>
      <w:ins w:id="20" w:author="ZZZ" w:date="2024-06-21T23:43:05Z">
        <w:r>
          <w:rPr>
            <w:rFonts w:hint="eastAsia" w:ascii="Times New Roman" w:hAnsi="Times New Roman" w:eastAsia="宋体"/>
            <w:lang w:val="en-US" w:eastAsia="zh-CN"/>
          </w:rPr>
          <w:t>分解法、</w:t>
        </w:r>
      </w:ins>
      <w:ins w:id="21" w:author="ZZZ" w:date="2024-06-21T23:43:08Z">
        <w:r>
          <w:rPr>
            <w:rFonts w:hint="eastAsia" w:ascii="Times New Roman" w:hAnsi="Times New Roman" w:eastAsia="宋体"/>
            <w:lang w:val="en-US" w:eastAsia="zh-CN"/>
          </w:rPr>
          <w:t>定义</w:t>
        </w:r>
      </w:ins>
      <w:ins w:id="22" w:author="ZZZ" w:date="2024-06-21T23:43:09Z">
        <w:r>
          <w:rPr>
            <w:rFonts w:hint="eastAsia" w:ascii="Times New Roman" w:hAnsi="Times New Roman" w:eastAsia="宋体"/>
            <w:lang w:val="en-US" w:eastAsia="zh-CN"/>
          </w:rPr>
          <w:t>法</w:t>
        </w:r>
      </w:ins>
      <w:ins w:id="23" w:author="ZZZ" w:date="2024-06-21T23:43:10Z">
        <w:r>
          <w:rPr>
            <w:rFonts w:hint="eastAsia" w:ascii="Times New Roman" w:hAnsi="Times New Roman" w:eastAsia="宋体"/>
            <w:lang w:val="en-US" w:eastAsia="zh-CN"/>
          </w:rPr>
          <w:t>、</w:t>
        </w:r>
      </w:ins>
      <w:ins w:id="24" w:author="ZZZ" w:date="2024-06-21T23:43:15Z">
        <w:r>
          <w:rPr>
            <w:rFonts w:hint="eastAsia" w:ascii="Times New Roman" w:hAnsi="Times New Roman" w:eastAsia="宋体"/>
            <w:lang w:val="en-US" w:eastAsia="zh-CN"/>
          </w:rPr>
          <w:t>约束</w:t>
        </w:r>
      </w:ins>
      <w:ins w:id="25" w:author="ZZZ" w:date="2024-06-21T23:43:18Z">
        <w:r>
          <w:rPr>
            <w:rFonts w:hint="eastAsia" w:ascii="Times New Roman" w:hAnsi="Times New Roman" w:eastAsia="宋体"/>
            <w:lang w:val="en-US" w:eastAsia="zh-CN"/>
          </w:rPr>
          <w:t>法、</w:t>
        </w:r>
      </w:ins>
      <w:ins w:id="26" w:author="ZZZ" w:date="2024-06-21T23:43:26Z">
        <w:r>
          <w:rPr>
            <w:rFonts w:hint="eastAsia" w:ascii="Times New Roman" w:hAnsi="Times New Roman" w:eastAsia="宋体"/>
            <w:lang w:val="en-US" w:eastAsia="zh-CN"/>
          </w:rPr>
          <w:t>框架法</w:t>
        </w:r>
      </w:ins>
      <w:ins w:id="27" w:author="ZZZ" w:date="2024-06-21T23:43:27Z">
        <w:r>
          <w:rPr>
            <w:rFonts w:hint="eastAsia" w:ascii="Times New Roman" w:hAnsi="Times New Roman" w:eastAsia="宋体"/>
            <w:lang w:val="en-US" w:eastAsia="zh-CN"/>
          </w:rPr>
          <w:t>、</w:t>
        </w:r>
      </w:ins>
      <w:ins w:id="28" w:author="ZZZ" w:date="2024-06-21T23:43:37Z">
        <w:r>
          <w:rPr>
            <w:rFonts w:hint="eastAsia" w:ascii="Times New Roman" w:hAnsi="Times New Roman" w:eastAsia="宋体"/>
            <w:lang w:val="en-US" w:eastAsia="zh-CN"/>
          </w:rPr>
          <w:t>论辩</w:t>
        </w:r>
      </w:ins>
      <w:ins w:id="29" w:author="ZZZ" w:date="2024-06-21T23:43:39Z">
        <w:r>
          <w:rPr>
            <w:rFonts w:hint="eastAsia" w:ascii="Times New Roman" w:hAnsi="Times New Roman" w:eastAsia="宋体"/>
            <w:lang w:val="en-US" w:eastAsia="zh-CN"/>
          </w:rPr>
          <w:t>框架</w:t>
        </w:r>
      </w:ins>
      <w:ins w:id="30" w:author="ZZZ" w:date="2024-06-21T23:43:40Z">
        <w:r>
          <w:rPr>
            <w:rFonts w:hint="eastAsia" w:ascii="Times New Roman" w:hAnsi="Times New Roman" w:eastAsia="宋体"/>
            <w:lang w:val="en-US" w:eastAsia="zh-CN"/>
          </w:rPr>
          <w:t>五个</w:t>
        </w:r>
      </w:ins>
      <w:ins w:id="31" w:author="ZZZ" w:date="2024-06-21T23:43:54Z">
        <w:r>
          <w:rPr>
            <w:rFonts w:hint="eastAsia" w:ascii="Times New Roman" w:hAnsi="Times New Roman" w:eastAsia="宋体"/>
            <w:lang w:val="en-US" w:eastAsia="zh-CN"/>
          </w:rPr>
          <w:t>逻辑问题</w:t>
        </w:r>
      </w:ins>
      <w:ins w:id="32" w:author="ZZZ" w:date="2024-06-21T23:43:56Z">
        <w:r>
          <w:rPr>
            <w:rFonts w:hint="eastAsia" w:ascii="Times New Roman" w:hAnsi="Times New Roman" w:eastAsia="宋体"/>
            <w:lang w:val="en-US" w:eastAsia="zh-CN"/>
          </w:rPr>
          <w:t>求解</w:t>
        </w:r>
      </w:ins>
      <w:ins w:id="33" w:author="ZZZ" w:date="2024-06-21T23:43:41Z">
        <w:r>
          <w:rPr>
            <w:rFonts w:hint="eastAsia" w:ascii="Times New Roman" w:hAnsi="Times New Roman" w:eastAsia="宋体"/>
            <w:lang w:val="en-US" w:eastAsia="zh-CN"/>
          </w:rPr>
          <w:t>方法的</w:t>
        </w:r>
      </w:ins>
      <w:ins w:id="34" w:author="ZZZ" w:date="2024-06-21T23:43:48Z">
        <w:r>
          <w:rPr>
            <w:rFonts w:hint="eastAsia" w:ascii="Times New Roman" w:hAnsi="Times New Roman" w:eastAsia="宋体"/>
            <w:lang w:val="en-US" w:eastAsia="zh-CN"/>
          </w:rPr>
          <w:t>形式化</w:t>
        </w:r>
      </w:ins>
      <w:ins w:id="35" w:author="ZZZ" w:date="2024-06-21T23:43:49Z">
        <w:r>
          <w:rPr>
            <w:rFonts w:hint="eastAsia" w:ascii="Times New Roman" w:hAnsi="Times New Roman" w:eastAsia="宋体"/>
            <w:lang w:val="en-US" w:eastAsia="zh-CN"/>
          </w:rPr>
          <w:t>定义</w:t>
        </w:r>
      </w:ins>
      <w:ins w:id="36" w:author="ZZZ" w:date="2024-06-21T23:44:03Z">
        <w:r>
          <w:rPr>
            <w:rFonts w:hint="eastAsia" w:ascii="Times New Roman" w:hAnsi="Times New Roman" w:eastAsia="宋体"/>
            <w:lang w:val="en-US" w:eastAsia="zh-CN"/>
          </w:rPr>
          <w:t>好</w:t>
        </w:r>
      </w:ins>
      <w:ins w:id="37" w:author="ZZZ" w:date="2024-06-21T23:44:04Z">
        <w:r>
          <w:rPr>
            <w:rFonts w:hint="eastAsia" w:ascii="Times New Roman" w:hAnsi="Times New Roman" w:eastAsia="宋体"/>
            <w:lang w:val="en-US" w:eastAsia="zh-CN"/>
          </w:rPr>
          <w:t>。</w:t>
        </w:r>
      </w:ins>
    </w:p>
    <w:p w14:paraId="00218494">
      <w:pPr>
        <w:pStyle w:val="4"/>
        <w:numPr>
          <w:ilvl w:val="0"/>
          <w:numId w:val="3"/>
          <w:ins w:id="39" w:author="ZZZ" w:date="2024-06-21T23:42:16Z"/>
        </w:numPr>
        <w:ind w:left="840" w:firstLine="0" w:firstLineChars="0"/>
        <w:rPr>
          <w:ins w:id="40" w:author="ZZZ" w:date="2024-06-21T23:41:45Z"/>
          <w:rFonts w:ascii="Times New Roman" w:hAnsi="Times New Roman" w:eastAsia="宋体"/>
        </w:rPr>
        <w:pPrChange w:id="38" w:author="ZZZ" w:date="2024-06-21T23:42:16Z">
          <w:pPr>
            <w:pStyle w:val="4"/>
            <w:numPr>
              <w:ilvl w:val="0"/>
              <w:numId w:val="2"/>
            </w:numPr>
            <w:ind w:firstLineChars="0"/>
          </w:pPr>
        </w:pPrChange>
      </w:pPr>
      <w:ins w:id="41" w:author="ZZZ" w:date="2024-06-21T23:44:30Z">
        <w:r>
          <w:rPr>
            <w:rFonts w:hint="eastAsia" w:ascii="Times New Roman" w:hAnsi="Times New Roman" w:eastAsia="宋体"/>
            <w:lang w:val="en-US" w:eastAsia="zh-CN"/>
          </w:rPr>
          <w:t>平台</w:t>
        </w:r>
      </w:ins>
      <w:ins w:id="42" w:author="ZZZ" w:date="2024-06-21T23:44:31Z">
        <w:r>
          <w:rPr>
            <w:rFonts w:hint="eastAsia" w:ascii="Times New Roman" w:hAnsi="Times New Roman" w:eastAsia="宋体"/>
            <w:lang w:val="en-US" w:eastAsia="zh-CN"/>
          </w:rPr>
          <w:t>部分</w:t>
        </w:r>
      </w:ins>
      <w:ins w:id="43" w:author="ZZZ" w:date="2024-06-21T23:44:52Z">
        <w:r>
          <w:rPr>
            <w:rFonts w:hint="eastAsia" w:ascii="Times New Roman" w:hAnsi="Times New Roman" w:eastAsia="宋体"/>
            <w:lang w:val="en-US" w:eastAsia="zh-CN"/>
          </w:rPr>
          <w:t>的设计</w:t>
        </w:r>
      </w:ins>
      <w:ins w:id="44" w:author="ZZZ" w:date="2024-06-21T23:44:53Z">
        <w:r>
          <w:rPr>
            <w:rFonts w:hint="eastAsia" w:ascii="Times New Roman" w:hAnsi="Times New Roman" w:eastAsia="宋体"/>
            <w:lang w:val="en-US" w:eastAsia="zh-CN"/>
          </w:rPr>
          <w:t>和</w:t>
        </w:r>
      </w:ins>
      <w:ins w:id="45" w:author="ZZZ" w:date="2024-06-21T23:44:54Z">
        <w:r>
          <w:rPr>
            <w:rFonts w:hint="eastAsia" w:ascii="Times New Roman" w:hAnsi="Times New Roman" w:eastAsia="宋体"/>
            <w:lang w:val="en-US" w:eastAsia="zh-CN"/>
          </w:rPr>
          <w:t>实现</w:t>
        </w:r>
      </w:ins>
      <w:ins w:id="46" w:author="ZZZ" w:date="2024-06-21T23:44:59Z">
        <w:r>
          <w:rPr>
            <w:rFonts w:hint="eastAsia" w:ascii="Times New Roman" w:hAnsi="Times New Roman" w:eastAsia="宋体"/>
            <w:lang w:val="en-US" w:eastAsia="zh-CN"/>
          </w:rPr>
          <w:t>有</w:t>
        </w:r>
      </w:ins>
      <w:ins w:id="47" w:author="ZZZ" w:date="2024-06-21T23:45:08Z">
        <w:r>
          <w:rPr>
            <w:rFonts w:hint="eastAsia" w:ascii="Times New Roman" w:hAnsi="Times New Roman" w:eastAsia="宋体"/>
            <w:lang w:val="en-US" w:eastAsia="zh-CN"/>
          </w:rPr>
          <w:t>相应的</w:t>
        </w:r>
      </w:ins>
      <w:ins w:id="48" w:author="ZZZ" w:date="2024-06-21T23:45:01Z">
        <w:bookmarkStart w:id="0" w:name="_GoBack"/>
        <w:bookmarkEnd w:id="0"/>
        <w:r>
          <w:rPr>
            <w:rFonts w:hint="eastAsia" w:ascii="Times New Roman" w:hAnsi="Times New Roman" w:eastAsia="宋体"/>
            <w:lang w:val="en-US" w:eastAsia="zh-CN"/>
          </w:rPr>
          <w:t>较大</w:t>
        </w:r>
      </w:ins>
      <w:ins w:id="49" w:author="ZZZ" w:date="2024-06-21T23:45:02Z">
        <w:r>
          <w:rPr>
            <w:rFonts w:hint="eastAsia" w:ascii="Times New Roman" w:hAnsi="Times New Roman" w:eastAsia="宋体"/>
            <w:lang w:val="en-US" w:eastAsia="zh-CN"/>
          </w:rPr>
          <w:t>进展</w:t>
        </w:r>
      </w:ins>
      <w:ins w:id="50" w:author="ZZZ" w:date="2024-06-21T23:45:03Z">
        <w:r>
          <w:rPr>
            <w:rFonts w:hint="eastAsia" w:ascii="Times New Roman" w:hAnsi="Times New Roman" w:eastAsia="宋体"/>
            <w:lang w:val="en-US" w:eastAsia="zh-CN"/>
          </w:rPr>
          <w:t>。</w:t>
        </w:r>
      </w:ins>
    </w:p>
    <w:p w14:paraId="1DC9DF6B">
      <w:pPr>
        <w:rPr>
          <w:rFonts w:ascii="Times New Roman" w:hAnsi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A738CC"/>
    <w:multiLevelType w:val="multilevel"/>
    <w:tmpl w:val="0BA738CC"/>
    <w:lvl w:ilvl="0" w:tentative="0">
      <w:start w:val="1"/>
      <w:numFmt w:val="decimal"/>
      <w:lvlText w:val="%1.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1">
    <w:nsid w:val="2B952727"/>
    <w:multiLevelType w:val="multilevel"/>
    <w:tmpl w:val="2B952727"/>
    <w:lvl w:ilvl="0" w:tentative="0">
      <w:start w:val="1"/>
      <w:numFmt w:val="decimal"/>
      <w:lvlText w:val="%1."/>
      <w:lvlJc w:val="left"/>
      <w:pPr>
        <w:ind w:left="1280" w:hanging="440"/>
      </w:pPr>
    </w:lvl>
    <w:lvl w:ilvl="1" w:tentative="0">
      <w:start w:val="1"/>
      <w:numFmt w:val="lowerLetter"/>
      <w:lvlText w:val="%2)"/>
      <w:lvlJc w:val="left"/>
      <w:pPr>
        <w:ind w:left="1720" w:hanging="440"/>
      </w:pPr>
    </w:lvl>
    <w:lvl w:ilvl="2" w:tentative="0">
      <w:start w:val="1"/>
      <w:numFmt w:val="lowerRoman"/>
      <w:lvlText w:val="%3."/>
      <w:lvlJc w:val="right"/>
      <w:pPr>
        <w:ind w:left="2160" w:hanging="440"/>
      </w:pPr>
    </w:lvl>
    <w:lvl w:ilvl="3" w:tentative="0">
      <w:start w:val="1"/>
      <w:numFmt w:val="decimal"/>
      <w:lvlText w:val="%4."/>
      <w:lvlJc w:val="left"/>
      <w:pPr>
        <w:ind w:left="2600" w:hanging="440"/>
      </w:pPr>
    </w:lvl>
    <w:lvl w:ilvl="4" w:tentative="0">
      <w:start w:val="1"/>
      <w:numFmt w:val="lowerLetter"/>
      <w:lvlText w:val="%5)"/>
      <w:lvlJc w:val="left"/>
      <w:pPr>
        <w:ind w:left="3040" w:hanging="440"/>
      </w:pPr>
    </w:lvl>
    <w:lvl w:ilvl="5" w:tentative="0">
      <w:start w:val="1"/>
      <w:numFmt w:val="lowerRoman"/>
      <w:lvlText w:val="%6."/>
      <w:lvlJc w:val="right"/>
      <w:pPr>
        <w:ind w:left="3480" w:hanging="440"/>
      </w:pPr>
    </w:lvl>
    <w:lvl w:ilvl="6" w:tentative="0">
      <w:start w:val="1"/>
      <w:numFmt w:val="decimal"/>
      <w:lvlText w:val="%7."/>
      <w:lvlJc w:val="left"/>
      <w:pPr>
        <w:ind w:left="3920" w:hanging="440"/>
      </w:pPr>
    </w:lvl>
    <w:lvl w:ilvl="7" w:tentative="0">
      <w:start w:val="1"/>
      <w:numFmt w:val="lowerLetter"/>
      <w:lvlText w:val="%8)"/>
      <w:lvlJc w:val="left"/>
      <w:pPr>
        <w:ind w:left="4360" w:hanging="440"/>
      </w:pPr>
    </w:lvl>
    <w:lvl w:ilvl="8" w:tentative="0">
      <w:start w:val="1"/>
      <w:numFmt w:val="lowerRoman"/>
      <w:lvlText w:val="%9."/>
      <w:lvlJc w:val="right"/>
      <w:pPr>
        <w:ind w:left="4800" w:hanging="440"/>
      </w:pPr>
    </w:lvl>
  </w:abstractNum>
  <w:abstractNum w:abstractNumId="2">
    <w:nsid w:val="39FA40AF"/>
    <w:multiLevelType w:val="singleLevel"/>
    <w:tmpl w:val="39FA40A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ZZ">
    <w15:presenceInfo w15:providerId="WPS Office" w15:userId="3495722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JiZDQxN2FjZDM0NWMwMDZmYTIyYzliNmZkNzg0MjEifQ=="/>
  </w:docVars>
  <w:rsids>
    <w:rsidRoot w:val="00777521"/>
    <w:rsid w:val="000124D0"/>
    <w:rsid w:val="000D2708"/>
    <w:rsid w:val="000D7005"/>
    <w:rsid w:val="001E38D8"/>
    <w:rsid w:val="002525AE"/>
    <w:rsid w:val="002A4C32"/>
    <w:rsid w:val="002B6886"/>
    <w:rsid w:val="003A442C"/>
    <w:rsid w:val="00407EF5"/>
    <w:rsid w:val="00496E25"/>
    <w:rsid w:val="004E30E6"/>
    <w:rsid w:val="004F1155"/>
    <w:rsid w:val="00512BEC"/>
    <w:rsid w:val="00536B98"/>
    <w:rsid w:val="00542EDA"/>
    <w:rsid w:val="005430E5"/>
    <w:rsid w:val="005B2A22"/>
    <w:rsid w:val="005B7145"/>
    <w:rsid w:val="005D3DB2"/>
    <w:rsid w:val="005D5F0F"/>
    <w:rsid w:val="00616419"/>
    <w:rsid w:val="006F77A1"/>
    <w:rsid w:val="00706BD6"/>
    <w:rsid w:val="007759A4"/>
    <w:rsid w:val="00777521"/>
    <w:rsid w:val="007A6561"/>
    <w:rsid w:val="0087651D"/>
    <w:rsid w:val="00897A16"/>
    <w:rsid w:val="00923B2F"/>
    <w:rsid w:val="00954017"/>
    <w:rsid w:val="009C5D62"/>
    <w:rsid w:val="00A751E3"/>
    <w:rsid w:val="00C4772E"/>
    <w:rsid w:val="00D17E95"/>
    <w:rsid w:val="00D36DD4"/>
    <w:rsid w:val="00D40369"/>
    <w:rsid w:val="00D46F67"/>
    <w:rsid w:val="00E10A83"/>
    <w:rsid w:val="00E7245F"/>
    <w:rsid w:val="00E73889"/>
    <w:rsid w:val="00ED7729"/>
    <w:rsid w:val="00EF1462"/>
    <w:rsid w:val="00F02C69"/>
    <w:rsid w:val="00F35B37"/>
    <w:rsid w:val="00F372AE"/>
    <w:rsid w:val="00F42BD7"/>
    <w:rsid w:val="00FD08C9"/>
    <w:rsid w:val="5A9E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508</Words>
  <Characters>552</Characters>
  <Lines>4</Lines>
  <Paragraphs>1</Paragraphs>
  <TotalTime>4</TotalTime>
  <ScaleCrop>false</ScaleCrop>
  <LinksUpToDate>false</LinksUpToDate>
  <CharactersWithSpaces>552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2024-03-27T03:56:00Z</dcterms:created>
  <dc:creator>守仁 王</dc:creator>
  <cp:lastModifiedBy>ZZZ</cp:lastModifiedBy>
  <dcterms:modified xsi:type="dcterms:W3CDTF">2024-06-21T15:45:11Z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A799FAEEBBF5410192BE4D0BE695B0D4_12</vt:lpwstr>
  </property>
</Properties>
</file>