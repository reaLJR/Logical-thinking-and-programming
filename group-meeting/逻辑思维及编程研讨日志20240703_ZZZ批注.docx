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2B4E30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讨论内容：</w:t>
      </w:r>
    </w:p>
    <w:p w14:paraId="16E07208">
      <w:pPr>
        <w:numPr>
          <w:ilvl w:val="0"/>
          <w:numId w:val="1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李俊儒汇报</w:t>
      </w:r>
      <w:r>
        <w:rPr>
          <w:rFonts w:hint="eastAsia"/>
          <w:lang w:val="en-US" w:eastAsia="zh-CN"/>
        </w:rPr>
        <w:t>总结分解法思路</w:t>
      </w:r>
    </w:p>
    <w:p w14:paraId="1EF5D20D">
      <w:pPr>
        <w:numPr>
          <w:ilvl w:val="1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将问题的选项分解成独立求解目标，再将命题根据成立条件进行分解，最后对比分解后的成立条件和独立子问题得到结果</w:t>
      </w:r>
    </w:p>
    <w:p w14:paraId="0CF1C18B">
      <w:pPr>
        <w:numPr>
          <w:ilvl w:val="1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使用分解法对三道推理题进行分析</w:t>
      </w:r>
    </w:p>
    <w:p w14:paraId="37EB01BF">
      <w:pPr>
        <w:numPr>
          <w:ilvl w:val="0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刘方州汇报教研系统的开发进度</w:t>
      </w:r>
    </w:p>
    <w:p w14:paraId="5B6249D4">
      <w:pPr>
        <w:numPr>
          <w:ilvl w:val="1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教师端后端接口开发完了，自行测试结果满足需求</w:t>
      </w:r>
    </w:p>
    <w:p w14:paraId="2FB4CACC">
      <w:pPr>
        <w:numPr>
          <w:ilvl w:val="1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学生端查作业写作业部分正在开发</w:t>
      </w:r>
    </w:p>
    <w:p w14:paraId="21F4690B">
      <w:pPr>
        <w:rPr>
          <w:rFonts w:hint="eastAsia"/>
          <w:lang w:val="en-US" w:eastAsia="zh-CN"/>
        </w:rPr>
      </w:pPr>
    </w:p>
    <w:p w14:paraId="18198401">
      <w:pPr>
        <w:rPr>
          <w:rFonts w:hint="eastAsia"/>
          <w:lang w:val="en-US" w:eastAsia="zh-CN"/>
        </w:rPr>
      </w:pPr>
    </w:p>
    <w:p w14:paraId="204EA514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后续工作：</w:t>
      </w:r>
    </w:p>
    <w:p w14:paraId="63D337A4">
      <w:pPr>
        <w:numPr>
          <w:ilvl w:val="0"/>
          <w:numId w:val="2"/>
        </w:numPr>
        <w:ind w:left="845" w:leftChars="0" w:hanging="425" w:firstLineChars="0"/>
        <w:rPr>
          <w:rFonts w:hint="default"/>
          <w:lang w:val="en-US" w:eastAsia="zh-CN"/>
        </w:rPr>
      </w:pPr>
      <w:ins w:id="0" w:author="ZZZ" w:date="2024-07-03T17:58:39Z">
        <w:r>
          <w:rPr>
            <w:rFonts w:hint="eastAsia"/>
            <w:lang w:val="en-US" w:eastAsia="zh-CN"/>
          </w:rPr>
          <w:t>（</w:t>
        </w:r>
      </w:ins>
      <w:r>
        <w:rPr>
          <w:rFonts w:hint="eastAsia"/>
          <w:lang w:val="en-US" w:eastAsia="zh-CN"/>
        </w:rPr>
        <w:t>根据论文中的批注修改论文</w:t>
      </w:r>
      <w:ins w:id="1" w:author="ZZZ" w:date="2024-07-03T17:58:42Z">
        <w:r>
          <w:rPr>
            <w:rFonts w:hint="eastAsia"/>
            <w:lang w:val="en-US" w:eastAsia="zh-CN"/>
          </w:rPr>
          <w:t>）</w:t>
        </w:r>
      </w:ins>
      <w:ins w:id="2" w:author="ZZZ" w:date="2024-07-03T17:58:30Z">
        <w:r>
          <w:rPr>
            <w:rFonts w:hint="eastAsia"/>
            <w:lang w:val="en-US" w:eastAsia="zh-CN"/>
          </w:rPr>
          <w:t>下次</w:t>
        </w:r>
      </w:ins>
      <w:ins w:id="3" w:author="ZZZ" w:date="2024-07-03T17:58:31Z">
        <w:r>
          <w:rPr>
            <w:rFonts w:hint="eastAsia"/>
            <w:lang w:val="en-US" w:eastAsia="zh-CN"/>
          </w:rPr>
          <w:t>开会</w:t>
        </w:r>
      </w:ins>
      <w:ins w:id="4" w:author="ZZZ" w:date="2024-07-03T17:58:32Z">
        <w:r>
          <w:rPr>
            <w:rFonts w:hint="eastAsia"/>
            <w:lang w:val="en-US" w:eastAsia="zh-CN"/>
          </w:rPr>
          <w:t>讨论。</w:t>
        </w:r>
      </w:ins>
    </w:p>
    <w:p w14:paraId="3D4C605B">
      <w:pPr>
        <w:numPr>
          <w:ilvl w:val="0"/>
          <w:numId w:val="2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借助八道题目继续整理分解法、定义法、约束法、框架法、论辩框架等问题求解模式</w:t>
      </w:r>
    </w:p>
    <w:p w14:paraId="4CF893EA">
      <w:pPr>
        <w:numPr>
          <w:ilvl w:val="0"/>
          <w:numId w:val="2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完善分解法的求解模式，从图论角度定义分解法模式，基于图论的分解法建模和基于ASP的分解法求解</w:t>
      </w:r>
      <w:ins w:id="5" w:author="ZZZ" w:date="2024-07-03T17:56:40Z">
        <w:r>
          <w:rPr>
            <w:rFonts w:hint="eastAsia"/>
            <w:lang w:val="en-US" w:eastAsia="zh-CN"/>
          </w:rPr>
          <w:t>（</w:t>
        </w:r>
      </w:ins>
      <w:ins w:id="6" w:author="ZZZ" w:date="2024-07-03T17:59:00Z">
        <w:r>
          <w:rPr>
            <w:rFonts w:hint="eastAsia"/>
            <w:lang w:val="en-US" w:eastAsia="zh-CN"/>
          </w:rPr>
          <w:t>俊儒</w:t>
        </w:r>
      </w:ins>
      <w:ins w:id="7" w:author="ZZZ" w:date="2024-07-03T17:56:42Z">
        <w:r>
          <w:rPr>
            <w:rFonts w:hint="eastAsia"/>
            <w:lang w:val="en-US" w:eastAsia="zh-CN"/>
          </w:rPr>
          <w:t>趁热打铁，尽快总结出分解法0.1报告</w:t>
        </w:r>
      </w:ins>
      <w:ins w:id="8" w:author="ZZZ" w:date="2024-07-03T17:56:40Z">
        <w:bookmarkStart w:id="0" w:name="_GoBack"/>
        <w:bookmarkEnd w:id="0"/>
        <w:r>
          <w:rPr>
            <w:rFonts w:hint="eastAsia"/>
            <w:lang w:val="en-US" w:eastAsia="zh-CN"/>
          </w:rPr>
          <w:t>）</w:t>
        </w:r>
      </w:ins>
    </w:p>
    <w:p w14:paraId="25DB842E">
      <w:pPr>
        <w:numPr>
          <w:ilvl w:val="0"/>
          <w:numId w:val="2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总结约束满足法的模式，并调研约束满足实现CSP问题建模</w:t>
      </w:r>
    </w:p>
    <w:p w14:paraId="6B9A21F5">
      <w:pPr>
        <w:numPr>
          <w:ilvl w:val="0"/>
          <w:numId w:val="2"/>
        </w:numPr>
        <w:ind w:left="845" w:leftChars="0" w:hanging="425" w:firstLineChars="0"/>
        <w:rPr>
          <w:ins w:id="9" w:author="ZZZ" w:date="2024-07-03T17:57:25Z"/>
          <w:rFonts w:hint="default"/>
          <w:lang w:val="en-US" w:eastAsia="zh-CN"/>
        </w:rPr>
      </w:pPr>
      <w:r>
        <w:rPr>
          <w:rFonts w:hint="eastAsia"/>
          <w:lang w:val="en-US" w:eastAsia="zh-CN"/>
        </w:rPr>
        <w:t>继续开发教研平台</w:t>
      </w:r>
    </w:p>
    <w:p w14:paraId="4E81622A">
      <w:pPr>
        <w:numPr>
          <w:ilvl w:val="0"/>
          <w:numId w:val="2"/>
        </w:numPr>
        <w:ind w:left="845" w:leftChars="0" w:hanging="425" w:firstLineChars="0"/>
        <w:rPr>
          <w:rFonts w:hint="default"/>
          <w:lang w:val="en-US" w:eastAsia="zh-CN"/>
        </w:rPr>
      </w:pPr>
      <w:ins w:id="10" w:author="ZZZ" w:date="2024-07-03T17:57:29Z">
        <w:r>
          <w:rPr>
            <w:rFonts w:hint="eastAsia"/>
            <w:lang w:val="en-US" w:eastAsia="zh-CN"/>
          </w:rPr>
          <w:t>定义法</w:t>
        </w:r>
      </w:ins>
      <w:ins w:id="11" w:author="ZZZ" w:date="2024-07-03T17:57:31Z">
        <w:r>
          <w:rPr>
            <w:rFonts w:hint="eastAsia"/>
            <w:lang w:val="en-US" w:eastAsia="zh-CN"/>
          </w:rPr>
          <w:t>比较</w:t>
        </w:r>
      </w:ins>
      <w:ins w:id="12" w:author="ZZZ" w:date="2024-07-03T17:57:32Z">
        <w:r>
          <w:rPr>
            <w:rFonts w:hint="eastAsia"/>
            <w:lang w:val="en-US" w:eastAsia="zh-CN"/>
          </w:rPr>
          <w:t>复杂，</w:t>
        </w:r>
      </w:ins>
      <w:ins w:id="13" w:author="ZZZ" w:date="2024-07-03T17:57:33Z">
        <w:r>
          <w:rPr>
            <w:rFonts w:hint="eastAsia"/>
            <w:lang w:val="en-US" w:eastAsia="zh-CN"/>
          </w:rPr>
          <w:t>但是</w:t>
        </w:r>
      </w:ins>
      <w:ins w:id="14" w:author="ZZZ" w:date="2024-07-03T17:57:34Z">
        <w:r>
          <w:rPr>
            <w:rFonts w:hint="eastAsia"/>
            <w:lang w:val="en-US" w:eastAsia="zh-CN"/>
          </w:rPr>
          <w:t>有</w:t>
        </w:r>
      </w:ins>
      <w:ins w:id="15" w:author="ZZZ" w:date="2024-07-03T17:57:37Z">
        <w:r>
          <w:rPr>
            <w:rFonts w:hint="eastAsia"/>
            <w:lang w:val="en-US" w:eastAsia="zh-CN"/>
          </w:rPr>
          <w:t>自己</w:t>
        </w:r>
      </w:ins>
      <w:ins w:id="16" w:author="ZZZ" w:date="2024-07-03T17:57:38Z">
        <w:r>
          <w:rPr>
            <w:rFonts w:hint="eastAsia"/>
            <w:lang w:val="en-US" w:eastAsia="zh-CN"/>
          </w:rPr>
          <w:t>的</w:t>
        </w:r>
      </w:ins>
      <w:ins w:id="17" w:author="ZZZ" w:date="2024-07-03T17:57:44Z">
        <w:r>
          <w:rPr>
            <w:rFonts w:hint="eastAsia"/>
            <w:lang w:val="en-US" w:eastAsia="zh-CN"/>
          </w:rPr>
          <w:t>适用</w:t>
        </w:r>
      </w:ins>
      <w:ins w:id="18" w:author="ZZZ" w:date="2024-07-03T17:57:45Z">
        <w:r>
          <w:rPr>
            <w:rFonts w:hint="eastAsia"/>
            <w:lang w:val="en-US" w:eastAsia="zh-CN"/>
          </w:rPr>
          <w:t>范围</w:t>
        </w:r>
      </w:ins>
      <w:ins w:id="19" w:author="ZZZ" w:date="2024-07-03T17:57:47Z">
        <w:r>
          <w:rPr>
            <w:rFonts w:hint="eastAsia"/>
            <w:lang w:val="en-US" w:eastAsia="zh-CN"/>
          </w:rPr>
          <w:t>，</w:t>
        </w:r>
      </w:ins>
      <w:ins w:id="20" w:author="ZZZ" w:date="2024-07-03T17:57:48Z">
        <w:r>
          <w:rPr>
            <w:rFonts w:hint="eastAsia"/>
            <w:lang w:val="en-US" w:eastAsia="zh-CN"/>
          </w:rPr>
          <w:t>例如</w:t>
        </w:r>
      </w:ins>
      <w:ins w:id="21" w:author="ZZZ" w:date="2024-07-03T17:57:53Z">
        <w:r>
          <w:rPr>
            <w:rFonts w:hint="eastAsia"/>
            <w:lang w:val="en-US" w:eastAsia="zh-CN"/>
          </w:rPr>
          <w:t>一些</w:t>
        </w:r>
      </w:ins>
      <w:ins w:id="22" w:author="ZZZ" w:date="2024-07-03T17:57:54Z">
        <w:r>
          <w:rPr>
            <w:rFonts w:hint="eastAsia"/>
            <w:lang w:val="en-US" w:eastAsia="zh-CN"/>
          </w:rPr>
          <w:t>科学</w:t>
        </w:r>
      </w:ins>
      <w:ins w:id="23" w:author="ZZZ" w:date="2024-07-03T17:57:55Z">
        <w:r>
          <w:rPr>
            <w:rFonts w:hint="eastAsia"/>
            <w:lang w:val="en-US" w:eastAsia="zh-CN"/>
          </w:rPr>
          <w:t>问题</w:t>
        </w:r>
      </w:ins>
      <w:ins w:id="24" w:author="ZZZ" w:date="2024-07-03T17:57:56Z">
        <w:r>
          <w:rPr>
            <w:rFonts w:hint="eastAsia"/>
            <w:lang w:val="en-US" w:eastAsia="zh-CN"/>
          </w:rPr>
          <w:t>的</w:t>
        </w:r>
      </w:ins>
      <w:ins w:id="25" w:author="ZZZ" w:date="2024-07-03T17:57:57Z">
        <w:r>
          <w:rPr>
            <w:rFonts w:hint="eastAsia"/>
            <w:lang w:val="en-US" w:eastAsia="zh-CN"/>
          </w:rPr>
          <w:t>求解</w:t>
        </w:r>
      </w:ins>
      <w:ins w:id="26" w:author="ZZZ" w:date="2024-07-03T17:57:59Z">
        <w:r>
          <w:rPr>
            <w:rFonts w:hint="eastAsia"/>
            <w:lang w:val="en-US" w:eastAsia="zh-CN"/>
          </w:rPr>
          <w:t>，</w:t>
        </w:r>
      </w:ins>
      <w:ins w:id="27" w:author="ZZZ" w:date="2024-07-03T17:58:01Z">
        <w:r>
          <w:rPr>
            <w:rFonts w:hint="eastAsia"/>
            <w:lang w:val="en-US" w:eastAsia="zh-CN"/>
          </w:rPr>
          <w:t>要</w:t>
        </w:r>
      </w:ins>
      <w:ins w:id="28" w:author="ZZZ" w:date="2024-07-03T17:58:02Z">
        <w:r>
          <w:rPr>
            <w:rFonts w:hint="eastAsia"/>
            <w:lang w:val="en-US" w:eastAsia="zh-CN"/>
          </w:rPr>
          <w:t>继续</w:t>
        </w:r>
      </w:ins>
      <w:ins w:id="29" w:author="ZZZ" w:date="2024-07-03T17:58:04Z">
        <w:r>
          <w:rPr>
            <w:rFonts w:hint="eastAsia"/>
            <w:lang w:val="en-US" w:eastAsia="zh-CN"/>
          </w:rPr>
          <w:t>调研</w:t>
        </w:r>
      </w:ins>
      <w:ins w:id="30" w:author="ZZZ" w:date="2024-07-03T17:58:10Z">
        <w:r>
          <w:rPr>
            <w:rFonts w:hint="eastAsia"/>
            <w:lang w:val="en-US" w:eastAsia="zh-CN"/>
          </w:rPr>
          <w:t>尝试。</w:t>
        </w:r>
      </w:ins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25CFC86"/>
    <w:multiLevelType w:val="multilevel"/>
    <w:tmpl w:val="E25CFC86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420"/>
        </w:tabs>
        <w:ind w:left="1270" w:hanging="453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420"/>
        </w:tabs>
        <w:ind w:left="1928" w:hanging="708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420"/>
        </w:tabs>
        <w:ind w:left="247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420"/>
        </w:tabs>
        <w:ind w:left="291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420"/>
        </w:tabs>
        <w:ind w:left="355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420"/>
        </w:tabs>
        <w:ind w:left="409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420"/>
        </w:tabs>
        <w:ind w:left="463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420"/>
        </w:tabs>
        <w:ind w:left="5068" w:hanging="1448"/>
      </w:pPr>
      <w:rPr>
        <w:rFonts w:hint="default"/>
      </w:rPr>
    </w:lvl>
  </w:abstractNum>
  <w:abstractNum w:abstractNumId="1">
    <w:nsid w:val="29817194"/>
    <w:multiLevelType w:val="multilevel"/>
    <w:tmpl w:val="29817194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420"/>
        </w:tabs>
        <w:ind w:left="1270" w:hanging="453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420"/>
        </w:tabs>
        <w:ind w:left="1928" w:hanging="708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420"/>
        </w:tabs>
        <w:ind w:left="247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420"/>
        </w:tabs>
        <w:ind w:left="291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420"/>
        </w:tabs>
        <w:ind w:left="355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420"/>
        </w:tabs>
        <w:ind w:left="409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420"/>
        </w:tabs>
        <w:ind w:left="463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420"/>
        </w:tabs>
        <w:ind w:left="5068" w:hanging="1448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ZZZ">
    <w15:presenceInfo w15:providerId="WPS Office" w15:userId="349572262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trackRevisions w:val="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JiZDQxN2FjZDM0NWMwMDZmYTIyYzliNmZkNzg0MjEifQ=="/>
  </w:docVars>
  <w:rsids>
    <w:rsidRoot w:val="3E796379"/>
    <w:rsid w:val="00543FF4"/>
    <w:rsid w:val="015123B9"/>
    <w:rsid w:val="01522D39"/>
    <w:rsid w:val="018F4C90"/>
    <w:rsid w:val="01EA6907"/>
    <w:rsid w:val="02340A30"/>
    <w:rsid w:val="02551A35"/>
    <w:rsid w:val="046802AD"/>
    <w:rsid w:val="05F9301F"/>
    <w:rsid w:val="067762E7"/>
    <w:rsid w:val="07ED7C6D"/>
    <w:rsid w:val="0A8354B4"/>
    <w:rsid w:val="0CB629B3"/>
    <w:rsid w:val="0CC634A7"/>
    <w:rsid w:val="0CD83B26"/>
    <w:rsid w:val="0FD944D7"/>
    <w:rsid w:val="1161123E"/>
    <w:rsid w:val="11BB73DB"/>
    <w:rsid w:val="11E164DE"/>
    <w:rsid w:val="124F769F"/>
    <w:rsid w:val="12FC4DFD"/>
    <w:rsid w:val="144143EC"/>
    <w:rsid w:val="17676251"/>
    <w:rsid w:val="1A795B83"/>
    <w:rsid w:val="1C0D0E6B"/>
    <w:rsid w:val="1DD819CE"/>
    <w:rsid w:val="1F067514"/>
    <w:rsid w:val="1FA53BA4"/>
    <w:rsid w:val="1FAA4305"/>
    <w:rsid w:val="228D1B59"/>
    <w:rsid w:val="2410419F"/>
    <w:rsid w:val="24E17C11"/>
    <w:rsid w:val="2677074C"/>
    <w:rsid w:val="26A12BEB"/>
    <w:rsid w:val="26FB442E"/>
    <w:rsid w:val="277167F4"/>
    <w:rsid w:val="289550E9"/>
    <w:rsid w:val="290D5C79"/>
    <w:rsid w:val="294F7A5E"/>
    <w:rsid w:val="295578AB"/>
    <w:rsid w:val="29D56AB0"/>
    <w:rsid w:val="2A835C53"/>
    <w:rsid w:val="2C20308D"/>
    <w:rsid w:val="2CD37E34"/>
    <w:rsid w:val="2CD87ECF"/>
    <w:rsid w:val="2E756E38"/>
    <w:rsid w:val="2EC6385B"/>
    <w:rsid w:val="2EC856E4"/>
    <w:rsid w:val="2F7B047E"/>
    <w:rsid w:val="2FE14EE6"/>
    <w:rsid w:val="335A65FC"/>
    <w:rsid w:val="33FB393B"/>
    <w:rsid w:val="34732620"/>
    <w:rsid w:val="38B05A93"/>
    <w:rsid w:val="39496BAB"/>
    <w:rsid w:val="39EC5701"/>
    <w:rsid w:val="3D3F7B20"/>
    <w:rsid w:val="3E181AF1"/>
    <w:rsid w:val="3E796379"/>
    <w:rsid w:val="3F32797E"/>
    <w:rsid w:val="40021920"/>
    <w:rsid w:val="408F2FF0"/>
    <w:rsid w:val="422B6354"/>
    <w:rsid w:val="422F7524"/>
    <w:rsid w:val="428643E6"/>
    <w:rsid w:val="448D4A83"/>
    <w:rsid w:val="45090365"/>
    <w:rsid w:val="46F42970"/>
    <w:rsid w:val="475A2513"/>
    <w:rsid w:val="485E6F4E"/>
    <w:rsid w:val="4B682D62"/>
    <w:rsid w:val="4C001C64"/>
    <w:rsid w:val="4E2734F1"/>
    <w:rsid w:val="51255696"/>
    <w:rsid w:val="515F043C"/>
    <w:rsid w:val="52645E99"/>
    <w:rsid w:val="543D729D"/>
    <w:rsid w:val="54DF228E"/>
    <w:rsid w:val="56690657"/>
    <w:rsid w:val="56AF5942"/>
    <w:rsid w:val="570D06B1"/>
    <w:rsid w:val="58C10959"/>
    <w:rsid w:val="59DC29BD"/>
    <w:rsid w:val="5A0A654A"/>
    <w:rsid w:val="5ACC2F7E"/>
    <w:rsid w:val="5B164869"/>
    <w:rsid w:val="5BDA7CF9"/>
    <w:rsid w:val="5C6B79AF"/>
    <w:rsid w:val="5DE930A5"/>
    <w:rsid w:val="5FA244B4"/>
    <w:rsid w:val="5FCB58C7"/>
    <w:rsid w:val="611C5DCB"/>
    <w:rsid w:val="612E168D"/>
    <w:rsid w:val="61324CCE"/>
    <w:rsid w:val="61720E31"/>
    <w:rsid w:val="624A76B8"/>
    <w:rsid w:val="63F907C6"/>
    <w:rsid w:val="64052752"/>
    <w:rsid w:val="64583ADB"/>
    <w:rsid w:val="6563336C"/>
    <w:rsid w:val="66DB2FCC"/>
    <w:rsid w:val="686341AC"/>
    <w:rsid w:val="691F1B1B"/>
    <w:rsid w:val="692263D1"/>
    <w:rsid w:val="6A437AC6"/>
    <w:rsid w:val="6A572BFE"/>
    <w:rsid w:val="6A847F03"/>
    <w:rsid w:val="6B722435"/>
    <w:rsid w:val="6C765833"/>
    <w:rsid w:val="6DD32C57"/>
    <w:rsid w:val="6F1A1757"/>
    <w:rsid w:val="6FF51ABD"/>
    <w:rsid w:val="70E032B4"/>
    <w:rsid w:val="72A717B0"/>
    <w:rsid w:val="72A71AD3"/>
    <w:rsid w:val="73E3171A"/>
    <w:rsid w:val="74A20227"/>
    <w:rsid w:val="75B1506C"/>
    <w:rsid w:val="764655D5"/>
    <w:rsid w:val="765929B4"/>
    <w:rsid w:val="76BB697E"/>
    <w:rsid w:val="77302EC9"/>
    <w:rsid w:val="792A0874"/>
    <w:rsid w:val="79A2131D"/>
    <w:rsid w:val="79CE2FA3"/>
    <w:rsid w:val="79D3299C"/>
    <w:rsid w:val="7B4668E4"/>
    <w:rsid w:val="7BBE7E1E"/>
    <w:rsid w:val="7BC32CA3"/>
    <w:rsid w:val="7CE7026B"/>
    <w:rsid w:val="7CEC3BB1"/>
    <w:rsid w:val="7D652AA5"/>
    <w:rsid w:val="7DF1503D"/>
    <w:rsid w:val="7E486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267</Words>
  <Characters>271</Characters>
  <Lines>0</Lines>
  <Paragraphs>0</Paragraphs>
  <TotalTime>2</TotalTime>
  <ScaleCrop>false</ScaleCrop>
  <LinksUpToDate>false</LinksUpToDate>
  <CharactersWithSpaces>271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2024-04-24T00:51:00Z</dcterms:created>
  <dc:creator>Weirdo、</dc:creator>
  <cp:lastModifiedBy>ZZZ</cp:lastModifiedBy>
  <dcterms:modified xsi:type="dcterms:W3CDTF">2024-07-03T09:59:11Z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009DF4077C3D4E878572CF3E55F71E8A_13</vt:lpwstr>
  </property>
</Properties>
</file>