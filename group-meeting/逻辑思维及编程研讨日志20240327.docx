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562" w:firstLineChars="200"/>
        <w:jc w:val="center"/>
        <w:rPr>
          <w:rFonts w:ascii="Times New Roman" w:hAnsi="Times New Roman" w:eastAsia="宋体"/>
          <w:b/>
          <w:bCs/>
          <w:sz w:val="28"/>
          <w:szCs w:val="32"/>
        </w:rPr>
      </w:pPr>
      <w:r>
        <w:rPr>
          <w:rFonts w:hint="eastAsia" w:ascii="Times New Roman" w:hAnsi="Times New Roman" w:eastAsia="宋体"/>
          <w:b/>
          <w:bCs/>
          <w:sz w:val="28"/>
          <w:szCs w:val="32"/>
        </w:rPr>
        <w:t>逻辑思维及编程研讨日志</w:t>
      </w:r>
    </w:p>
    <w:p>
      <w:pPr>
        <w:ind w:firstLine="422" w:firstLineChars="200"/>
        <w:jc w:val="center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2024.03.27</w:t>
      </w:r>
    </w:p>
    <w:p>
      <w:pPr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讨论内容</w:t>
      </w: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逻辑思维及编程背景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辅助逻辑思维及编程课程，采用人工智能理论和工具，训练学生逻辑思维能力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逻辑思维：理性认知、思考过程</w:t>
      </w:r>
    </w:p>
    <w:p>
      <w:pPr>
        <w:ind w:firstLine="422" w:firstLineChars="20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智能=知识+通用推理（逻辑）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通用推理：演绎、溯因、归纳、想象</w:t>
      </w:r>
      <w:r>
        <w:rPr>
          <w:rFonts w:ascii="Times New Roman" w:hAnsi="Times New Roman" w:eastAsia="宋体"/>
        </w:rPr>
        <w:t>…</w:t>
      </w:r>
    </w:p>
    <w:p>
      <w:pPr>
        <w:ind w:firstLine="420" w:firstLineChars="200"/>
        <w:rPr>
          <w:rFonts w:hint="eastAsia" w:ascii="Times New Roman" w:hAnsi="Times New Roman" w:eastAsia="宋体"/>
        </w:rPr>
      </w:pPr>
    </w:p>
    <w:p>
      <w:pPr>
        <w:pStyle w:val="4"/>
        <w:numPr>
          <w:ilvl w:val="0"/>
          <w:numId w:val="1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目标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提供教学辅助平台，展示逻辑思维案例，提供编辑界面，程序提交、保存、运行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设计和实现符合逻辑思维编程语言：友好易于使用，体现不同逻辑思维模式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学生使用受控自然语言（CNL），系统将其转化成ASP等逻辑语言并运行得到答案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建立逻辑思维案例库，训练学生逻辑思维，设计算法将其自动转为逻辑程序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逻辑问题自动理解和求解（机器阅读）， 构建不同思维模式算法模型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阶段计划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【第一阶段】</w:t>
      </w:r>
      <w:r>
        <w:rPr>
          <w:rFonts w:ascii="Times New Roman" w:hAnsi="Times New Roman" w:eastAsia="宋体"/>
        </w:rPr>
        <w:t>(2024.3~2024.10)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构建教研平台，</w:t>
      </w:r>
      <w:r>
        <w:rPr>
          <w:rFonts w:ascii="Times New Roman" w:hAnsi="Times New Roman" w:eastAsia="宋体"/>
        </w:rPr>
        <w:t>实现</w:t>
      </w:r>
      <w:r>
        <w:rPr>
          <w:rFonts w:hint="eastAsia" w:ascii="Times New Roman" w:hAnsi="Times New Roman" w:eastAsia="宋体"/>
        </w:rPr>
        <w:t>如下</w:t>
      </w:r>
      <w:r>
        <w:rPr>
          <w:rFonts w:ascii="Times New Roman" w:hAnsi="Times New Roman" w:eastAsia="宋体"/>
        </w:rPr>
        <w:t>功能: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1、基于 ASP、ImLP语言的问题定义提交和运行测试、调试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2、基于 ImLP/ASP 的定义、演绎、溯因、归纳等思维模式的构建和友好编程界面，以及说明(</w:t>
      </w:r>
      <w:r>
        <w:rPr>
          <w:rFonts w:ascii="Times New Roman" w:hAnsi="Times New Roman" w:eastAsia="宋体"/>
          <w:color w:val="4472C4" w:themeColor="accent1"/>
          <w14:textFill>
            <w14:solidFill>
              <w14:schemeClr w14:val="accent1"/>
            </w14:solidFill>
          </w14:textFill>
        </w:rPr>
        <w:t>需要定义 ASP/ImLP的更贴近自然的逻辑的语言的语言，需要花大量时间</w:t>
      </w:r>
      <w:r>
        <w:rPr>
          <w:rFonts w:ascii="Times New Roman" w:hAnsi="Times New Roman" w:eastAsia="宋体"/>
        </w:rPr>
        <w:t>)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3、调研并进行案例库建设:思维游戏、考公逻辑推理题目、医学逻辑题目、法律逻辑题目、SAT题目、……，给出原题、分类标签、结果、求解的思维过程、大模型测试结果、增删改查、可视化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4、学生自建案例的增删改查</w:t>
      </w:r>
    </w:p>
    <w:p>
      <w:pPr>
        <w:ind w:firstLine="420" w:firstLineChars="200"/>
        <w:rPr>
          <w:rFonts w:hint="eastAsia" w:ascii="Times New Roman" w:hAnsi="Times New Roman" w:eastAsia="宋体"/>
          <w:color w:val="FF0000"/>
        </w:rPr>
      </w:pPr>
      <w:r>
        <w:rPr>
          <w:rFonts w:ascii="Times New Roman" w:hAnsi="Times New Roman" w:eastAsia="宋体"/>
          <w:color w:val="FF0000"/>
        </w:rPr>
        <w:t>1、2、3、4两个阶段在8月底左右完成基本功能，可供多人访问使用。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【</w:t>
      </w:r>
      <w:r>
        <w:rPr>
          <w:rFonts w:ascii="Times New Roman" w:hAnsi="Times New Roman" w:eastAsia="宋体"/>
        </w:rPr>
        <w:t>第二阶段</w:t>
      </w:r>
      <w:r>
        <w:rPr>
          <w:rFonts w:hint="eastAsia" w:ascii="Times New Roman" w:hAnsi="Times New Roman" w:eastAsia="宋体"/>
        </w:rPr>
        <w:t>】</w:t>
      </w:r>
      <w:r>
        <w:rPr>
          <w:rFonts w:ascii="Times New Roman" w:hAnsi="Times New Roman" w:eastAsia="宋体"/>
        </w:rPr>
        <w:t>(2024.9~2024.12)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1、总结第一阶段成果和存在的问题形成论文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ascii="Times New Roman" w:hAnsi="Times New Roman" w:eastAsia="宋体"/>
        </w:rPr>
        <w:t>2、助教 2 人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3、论证提取算法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4、有参数的 lmLP 的grounding 和求解</w:t>
      </w:r>
    </w:p>
    <w:p>
      <w:pPr>
        <w:ind w:firstLine="420" w:firstLineChars="200"/>
        <w:rPr>
          <w:rFonts w:ascii="Times New Roman" w:hAnsi="Times New Roman" w:eastAsia="宋体"/>
        </w:rPr>
      </w:pPr>
      <w:r>
        <w:rPr>
          <w:rFonts w:ascii="Times New Roman" w:hAnsi="Times New Roman" w:eastAsia="宋体"/>
        </w:rPr>
        <w:t>5、Typed ImLP 的定义和求解</w:t>
      </w:r>
    </w:p>
    <w:p>
      <w:pPr>
        <w:ind w:firstLine="420" w:firstLineChars="200"/>
        <w:rPr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</w:rPr>
        <w:t>6、</w:t>
      </w:r>
      <w:r>
        <w:rPr>
          <w:rFonts w:ascii="Times New Roman" w:hAnsi="Times New Roman" w:eastAsia="宋体"/>
        </w:rPr>
        <w:t>……</w:t>
      </w:r>
    </w:p>
    <w:p>
      <w:pPr>
        <w:ind w:firstLine="420" w:firstLineChars="200"/>
        <w:rPr>
          <w:rFonts w:ascii="Times New Roman" w:hAnsi="Times New Roman" w:eastAsia="宋体"/>
        </w:rPr>
      </w:pPr>
    </w:p>
    <w:p>
      <w:pPr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</w:rPr>
        <w:t>下周工作：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</w:rPr>
        <w:t>逻辑思维及编程教研平台设计讨论</w:t>
      </w:r>
    </w:p>
    <w:p>
      <w:pPr>
        <w:pStyle w:val="4"/>
        <w:ind w:left="780" w:firstLine="0" w:firstLineChars="0"/>
        <w:rPr>
          <w:rFonts w:hint="eastAsia" w:ascii="Times New Roman" w:hAnsi="Times New Roman" w:eastAsia="宋体"/>
          <w:lang w:eastAsia="zh-CN"/>
        </w:rPr>
      </w:pPr>
      <w:r>
        <w:rPr>
          <w:rFonts w:hint="eastAsia" w:ascii="Times New Roman" w:hAnsi="Times New Roman" w:eastAsia="宋体"/>
          <w:b/>
          <w:bCs/>
          <w:highlight w:val="yellow"/>
        </w:rPr>
        <w:t>功能分解图</w:t>
      </w:r>
      <w:del w:id="0" w:author="ZZZ" w:date="2024-03-27T20:23:40Z">
        <w:r>
          <w:rPr>
            <w:rFonts w:hint="eastAsia" w:ascii="Times New Roman" w:hAnsi="Times New Roman" w:eastAsia="宋体"/>
          </w:rPr>
          <w:delText>（四类用户：老师，学生，助教，研究人员）</w:delText>
        </w:r>
      </w:del>
    </w:p>
    <w:p>
      <w:pPr>
        <w:pStyle w:val="4"/>
        <w:ind w:left="780" w:firstLine="0" w:firstLineChars="0"/>
        <w:rPr>
          <w:rFonts w:ascii="Times New Roman" w:hAnsi="Times New Roman" w:eastAsia="宋体"/>
          <w:b/>
          <w:bCs/>
        </w:rPr>
      </w:pPr>
      <w:r>
        <w:rPr>
          <w:rFonts w:hint="eastAsia" w:ascii="Times New Roman" w:hAnsi="Times New Roman" w:eastAsia="宋体"/>
          <w:b/>
          <w:bCs/>
          <w:highlight w:val="yellow"/>
        </w:rPr>
        <w:t>用户用例图</w:t>
      </w:r>
      <w:ins w:id="1" w:author="ZZZ" w:date="2024-03-27T20:23:42Z">
        <w:r>
          <w:rPr>
            <w:rFonts w:hint="eastAsia" w:ascii="Times New Roman" w:hAnsi="Times New Roman" w:eastAsia="宋体"/>
          </w:rPr>
          <w:t>（四类用户：老师，学生，助教，研究人员）</w:t>
        </w:r>
      </w:ins>
    </w:p>
    <w:p>
      <w:pPr>
        <w:pStyle w:val="4"/>
        <w:ind w:left="780" w:firstLine="0" w:firstLineChars="0"/>
        <w:rPr>
          <w:rFonts w:hint="default" w:ascii="Times New Roman" w:hAnsi="Times New Roman" w:eastAsia="宋体"/>
          <w:lang w:val="en-US" w:eastAsia="zh-CN"/>
        </w:rPr>
      </w:pPr>
      <w:r>
        <w:rPr>
          <w:rFonts w:hint="eastAsia" w:ascii="Times New Roman" w:hAnsi="Times New Roman" w:eastAsia="宋体"/>
        </w:rPr>
        <w:t>可包括理想功能如论证提取</w:t>
      </w:r>
      <w:ins w:id="2" w:author="ZZZ" w:date="2024-03-27T20:23:58Z">
        <w:r>
          <w:rPr>
            <w:rFonts w:hint="eastAsia" w:ascii="Times New Roman" w:hAnsi="Times New Roman" w:eastAsia="宋体"/>
            <w:lang w:eastAsia="zh-CN"/>
          </w:rPr>
          <w:t>，</w:t>
        </w:r>
      </w:ins>
      <w:ins w:id="3" w:author="ZZZ" w:date="2024-03-27T20:23:59Z">
        <w:r>
          <w:rPr>
            <w:rFonts w:hint="eastAsia" w:ascii="Times New Roman" w:hAnsi="Times New Roman" w:eastAsia="宋体"/>
            <w:lang w:val="en-US" w:eastAsia="zh-CN"/>
          </w:rPr>
          <w:t>以及</w:t>
        </w:r>
      </w:ins>
      <w:ins w:id="4" w:author="ZZZ" w:date="2024-03-27T20:24:22Z">
        <w:r>
          <w:rPr>
            <w:rFonts w:hint="eastAsia" w:ascii="Times New Roman" w:hAnsi="Times New Roman" w:eastAsia="宋体"/>
            <w:lang w:val="en-US" w:eastAsia="zh-CN"/>
          </w:rPr>
          <w:t>参考</w:t>
        </w:r>
      </w:ins>
      <w:ins w:id="5" w:author="ZZZ" w:date="2024-03-27T20:24:24Z">
        <w:r>
          <w:rPr>
            <w:rFonts w:hint="eastAsia" w:ascii="Times New Roman" w:hAnsi="Times New Roman" w:eastAsia="宋体"/>
            <w:lang w:val="en-US" w:eastAsia="zh-CN"/>
          </w:rPr>
          <w:t>ＣＩＳ</w:t>
        </w:r>
      </w:ins>
      <w:ins w:id="6" w:author="ZZZ" w:date="2024-03-27T20:24:25Z">
        <w:r>
          <w:rPr>
            <w:rFonts w:hint="eastAsia" w:ascii="Times New Roman" w:hAnsi="Times New Roman" w:eastAsia="宋体"/>
            <w:lang w:val="en-US" w:eastAsia="zh-CN"/>
          </w:rPr>
          <w:t>ｐ</w:t>
        </w:r>
      </w:ins>
      <w:ins w:id="7" w:author="ZZZ" w:date="2024-03-27T20:24:26Z">
        <w:r>
          <w:rPr>
            <w:rFonts w:hint="eastAsia" w:ascii="Times New Roman" w:hAnsi="Times New Roman" w:eastAsia="宋体"/>
            <w:lang w:val="en-US" w:eastAsia="zh-CN"/>
          </w:rPr>
          <w:t>ａｃｅ</w:t>
        </w:r>
      </w:ins>
      <w:ins w:id="8" w:author="ZZZ" w:date="2024-03-27T20:24:27Z">
        <w:r>
          <w:rPr>
            <w:rFonts w:hint="eastAsia" w:ascii="Times New Roman" w:hAnsi="Times New Roman" w:eastAsia="宋体"/>
            <w:lang w:val="en-US" w:eastAsia="zh-CN"/>
          </w:rPr>
          <w:t>的</w:t>
        </w:r>
      </w:ins>
      <w:ins w:id="9" w:author="ZZZ" w:date="2024-03-27T20:24:03Z">
        <w:r>
          <w:rPr>
            <w:rFonts w:hint="eastAsia" w:ascii="Times New Roman" w:hAnsi="Times New Roman" w:eastAsia="宋体"/>
            <w:lang w:val="en-US" w:eastAsia="zh-CN"/>
          </w:rPr>
          <w:t>基于</w:t>
        </w:r>
      </w:ins>
      <w:ins w:id="10" w:author="ZZZ" w:date="2024-03-27T20:24:04Z">
        <w:r>
          <w:rPr>
            <w:rFonts w:hint="eastAsia" w:ascii="Times New Roman" w:hAnsi="Times New Roman" w:eastAsia="宋体"/>
            <w:lang w:val="en-US" w:eastAsia="zh-CN"/>
          </w:rPr>
          <w:t>ＡＦ</w:t>
        </w:r>
      </w:ins>
      <w:ins w:id="11" w:author="ZZZ" w:date="2024-03-27T20:24:05Z">
        <w:r>
          <w:rPr>
            <w:rFonts w:hint="eastAsia" w:ascii="Times New Roman" w:hAnsi="Times New Roman" w:eastAsia="宋体"/>
            <w:lang w:val="en-US" w:eastAsia="zh-CN"/>
          </w:rPr>
          <w:t>的</w:t>
        </w:r>
      </w:ins>
      <w:ins w:id="12" w:author="ZZZ" w:date="2024-03-27T20:24:08Z">
        <w:r>
          <w:rPr>
            <w:rFonts w:hint="eastAsia" w:ascii="Times New Roman" w:hAnsi="Times New Roman" w:eastAsia="宋体"/>
            <w:lang w:val="en-US" w:eastAsia="zh-CN"/>
          </w:rPr>
          <w:t>论证</w:t>
        </w:r>
      </w:ins>
      <w:ins w:id="13" w:author="ZZZ" w:date="2024-03-27T20:24:32Z">
        <w:r>
          <w:rPr>
            <w:rFonts w:hint="eastAsia" w:ascii="Times New Roman" w:hAnsi="Times New Roman" w:eastAsia="宋体"/>
            <w:lang w:val="en-US" w:eastAsia="zh-CN"/>
          </w:rPr>
          <w:t>的</w:t>
        </w:r>
      </w:ins>
      <w:ins w:id="14" w:author="ZZZ" w:date="2024-03-27T20:24:34Z">
        <w:r>
          <w:rPr>
            <w:rFonts w:hint="eastAsia" w:ascii="Times New Roman" w:hAnsi="Times New Roman" w:eastAsia="宋体"/>
            <w:lang w:val="en-US" w:eastAsia="zh-CN"/>
          </w:rPr>
          <w:t>功能</w:t>
        </w:r>
      </w:ins>
      <w:ins w:id="15" w:author="ZZZ" w:date="2024-03-27T20:24:39Z">
        <w:r>
          <w:rPr>
            <w:rFonts w:hint="eastAsia" w:ascii="Times New Roman" w:hAnsi="Times New Roman" w:eastAsia="宋体"/>
            <w:lang w:val="en-US" w:eastAsia="zh-CN"/>
          </w:rPr>
          <w:t>等等</w:t>
        </w:r>
      </w:ins>
      <w:bookmarkStart w:id="0" w:name="_GoBack"/>
      <w:bookmarkEnd w:id="0"/>
    </w:p>
    <w:p>
      <w:pPr>
        <w:pStyle w:val="4"/>
        <w:numPr>
          <w:ilvl w:val="0"/>
          <w:numId w:val="2"/>
        </w:numPr>
        <w:ind w:firstLineChars="0"/>
        <w:rPr>
          <w:rFonts w:ascii="Times New Roman" w:hAnsi="Times New Roman" w:eastAsia="宋体"/>
        </w:rPr>
      </w:pPr>
      <w:r>
        <w:rPr>
          <w:rFonts w:hint="eastAsia" w:ascii="Times New Roman" w:hAnsi="Times New Roman" w:eastAsia="宋体"/>
        </w:rPr>
        <w:t>Gelfond书中例题课后题，熟悉ASP</w:t>
      </w:r>
    </w:p>
    <w:p>
      <w:pPr>
        <w:pStyle w:val="4"/>
        <w:numPr>
          <w:ilvl w:val="0"/>
          <w:numId w:val="2"/>
        </w:numPr>
        <w:ind w:firstLineChars="0"/>
        <w:rPr>
          <w:ins w:id="16" w:author="ZZZ" w:date="2024-03-27T20:23:04Z"/>
          <w:rFonts w:hint="eastAsia" w:ascii="Times New Roman" w:hAnsi="Times New Roman" w:eastAsia="宋体"/>
        </w:rPr>
      </w:pPr>
      <w:r>
        <w:rPr>
          <w:rFonts w:hint="eastAsia" w:ascii="Times New Roman" w:hAnsi="Times New Roman" w:eastAsia="宋体"/>
          <w:highlight w:val="yellow"/>
        </w:rPr>
        <w:t>案例库建设</w:t>
      </w:r>
      <w:r>
        <w:rPr>
          <w:rFonts w:hint="eastAsia" w:ascii="Times New Roman" w:hAnsi="Times New Roman" w:eastAsia="宋体"/>
        </w:rPr>
        <w:t>，收集思维游戏、考公逻辑推理、医学逻辑、法律逻辑四类题目</w:t>
      </w:r>
    </w:p>
    <w:p>
      <w:pPr>
        <w:pStyle w:val="4"/>
        <w:numPr>
          <w:ilvl w:val="0"/>
          <w:numId w:val="2"/>
        </w:numPr>
        <w:ind w:firstLineChars="0"/>
        <w:rPr>
          <w:rFonts w:hint="eastAsia" w:ascii="Times New Roman" w:hAnsi="Times New Roman" w:eastAsia="宋体"/>
        </w:rPr>
      </w:pPr>
      <w:ins w:id="17" w:author="ZZZ" w:date="2024-03-27T20:23:25Z">
        <w:r>
          <w:rPr>
            <w:rFonts w:hint="eastAsia" w:ascii="Times New Roman" w:hAnsi="Times New Roman" w:eastAsia="宋体"/>
            <w:lang w:val="en-US" w:eastAsia="zh-CN"/>
          </w:rPr>
          <w:t>下周</w:t>
        </w:r>
      </w:ins>
      <w:ins w:id="18" w:author="ZZZ" w:date="2024-03-27T20:23:26Z">
        <w:r>
          <w:rPr>
            <w:rFonts w:hint="eastAsia" w:ascii="Times New Roman" w:hAnsi="Times New Roman" w:eastAsia="宋体"/>
            <w:lang w:val="en-US" w:eastAsia="zh-CN"/>
          </w:rPr>
          <w:t>三</w:t>
        </w:r>
      </w:ins>
      <w:ins w:id="19" w:author="ZZZ" w:date="2024-03-27T20:23:27Z">
        <w:r>
          <w:rPr>
            <w:rFonts w:hint="eastAsia" w:ascii="Times New Roman" w:hAnsi="Times New Roman" w:eastAsia="宋体"/>
            <w:lang w:val="en-US" w:eastAsia="zh-CN"/>
          </w:rPr>
          <w:t>，</w:t>
        </w:r>
      </w:ins>
      <w:ins w:id="20" w:author="ZZZ" w:date="2024-03-27T20:23:10Z">
        <w:r>
          <w:rPr>
            <w:rFonts w:hint="eastAsia" w:ascii="Times New Roman" w:hAnsi="Times New Roman" w:eastAsia="宋体"/>
            <w:lang w:val="en-US" w:eastAsia="zh-CN"/>
          </w:rPr>
          <w:t>严妍</w:t>
        </w:r>
      </w:ins>
      <w:ins w:id="21" w:author="ZZZ" w:date="2024-03-27T20:23:11Z">
        <w:r>
          <w:rPr>
            <w:rFonts w:hint="eastAsia" w:ascii="Times New Roman" w:hAnsi="Times New Roman" w:eastAsia="宋体"/>
            <w:lang w:val="en-US" w:eastAsia="zh-CN"/>
          </w:rPr>
          <w:t>介绍</w:t>
        </w:r>
      </w:ins>
      <w:ins w:id="22" w:author="ZZZ" w:date="2024-03-27T20:23:15Z">
        <w:r>
          <w:rPr>
            <w:rFonts w:hint="eastAsia" w:ascii="Times New Roman" w:hAnsi="Times New Roman" w:eastAsia="宋体"/>
            <w:lang w:val="en-US" w:eastAsia="zh-CN"/>
          </w:rPr>
          <w:t>ＡＦ</w:t>
        </w:r>
      </w:ins>
      <w:ins w:id="23" w:author="ZZZ" w:date="2024-03-27T20:23:16Z">
        <w:r>
          <w:rPr>
            <w:rFonts w:hint="eastAsia" w:ascii="Times New Roman" w:hAnsi="Times New Roman" w:eastAsia="宋体"/>
            <w:lang w:val="en-US" w:eastAsia="zh-CN"/>
          </w:rPr>
          <w:t>的</w:t>
        </w:r>
      </w:ins>
      <w:ins w:id="24" w:author="ZZZ" w:date="2024-03-27T20:23:17Z">
        <w:r>
          <w:rPr>
            <w:rFonts w:hint="eastAsia" w:ascii="Times New Roman" w:hAnsi="Times New Roman" w:eastAsia="宋体"/>
            <w:lang w:val="en-US" w:eastAsia="zh-CN"/>
          </w:rPr>
          <w:t>论文</w:t>
        </w:r>
      </w:ins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57677"/>
    <w:multiLevelType w:val="multilevel"/>
    <w:tmpl w:val="08D57677"/>
    <w:lvl w:ilvl="0" w:tentative="0">
      <w:start w:val="1"/>
      <w:numFmt w:val="bullet"/>
      <w:lvlText w:val=""/>
      <w:lvlJc w:val="left"/>
      <w:pPr>
        <w:ind w:left="86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0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8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62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6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50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94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80" w:hanging="440"/>
      </w:pPr>
      <w:rPr>
        <w:rFonts w:hint="default" w:ascii="Wingdings" w:hAnsi="Wingdings"/>
      </w:rPr>
    </w:lvl>
  </w:abstractNum>
  <w:abstractNum w:abstractNumId="1">
    <w:nsid w:val="38EC71D8"/>
    <w:multiLevelType w:val="multilevel"/>
    <w:tmpl w:val="38EC71D8"/>
    <w:lvl w:ilvl="0" w:tentative="0">
      <w:start w:val="1"/>
      <w:numFmt w:val="decimal"/>
      <w:lvlText w:val="%1."/>
      <w:lvlJc w:val="left"/>
      <w:pPr>
        <w:ind w:left="860" w:hanging="440"/>
      </w:pPr>
      <w:rPr>
        <w:b w:val="0"/>
        <w:bCs w:val="0"/>
      </w:rPr>
    </w:lvl>
    <w:lvl w:ilvl="1" w:tentative="0">
      <w:start w:val="1"/>
      <w:numFmt w:val="lowerLetter"/>
      <w:lvlText w:val="%2)"/>
      <w:lvlJc w:val="left"/>
      <w:pPr>
        <w:ind w:left="1300" w:hanging="440"/>
      </w:pPr>
    </w:lvl>
    <w:lvl w:ilvl="2" w:tentative="0">
      <w:start w:val="1"/>
      <w:numFmt w:val="lowerRoman"/>
      <w:lvlText w:val="%3."/>
      <w:lvlJc w:val="right"/>
      <w:pPr>
        <w:ind w:left="1740" w:hanging="440"/>
      </w:pPr>
    </w:lvl>
    <w:lvl w:ilvl="3" w:tentative="0">
      <w:start w:val="1"/>
      <w:numFmt w:val="decimal"/>
      <w:lvlText w:val="%4."/>
      <w:lvlJc w:val="left"/>
      <w:pPr>
        <w:ind w:left="2180" w:hanging="440"/>
      </w:pPr>
    </w:lvl>
    <w:lvl w:ilvl="4" w:tentative="0">
      <w:start w:val="1"/>
      <w:numFmt w:val="lowerLetter"/>
      <w:lvlText w:val="%5)"/>
      <w:lvlJc w:val="left"/>
      <w:pPr>
        <w:ind w:left="2620" w:hanging="440"/>
      </w:pPr>
    </w:lvl>
    <w:lvl w:ilvl="5" w:tentative="0">
      <w:start w:val="1"/>
      <w:numFmt w:val="lowerRoman"/>
      <w:lvlText w:val="%6."/>
      <w:lvlJc w:val="right"/>
      <w:pPr>
        <w:ind w:left="3060" w:hanging="440"/>
      </w:pPr>
    </w:lvl>
    <w:lvl w:ilvl="6" w:tentative="0">
      <w:start w:val="1"/>
      <w:numFmt w:val="decimal"/>
      <w:lvlText w:val="%7."/>
      <w:lvlJc w:val="left"/>
      <w:pPr>
        <w:ind w:left="3500" w:hanging="440"/>
      </w:pPr>
    </w:lvl>
    <w:lvl w:ilvl="7" w:tentative="0">
      <w:start w:val="1"/>
      <w:numFmt w:val="lowerLetter"/>
      <w:lvlText w:val="%8)"/>
      <w:lvlJc w:val="left"/>
      <w:pPr>
        <w:ind w:left="3940" w:hanging="440"/>
      </w:pPr>
    </w:lvl>
    <w:lvl w:ilvl="8" w:tentative="0">
      <w:start w:val="1"/>
      <w:numFmt w:val="lowerRoman"/>
      <w:lvlText w:val="%9."/>
      <w:lvlJc w:val="right"/>
      <w:pPr>
        <w:ind w:left="4380" w:hanging="44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ZZZ">
    <w15:presenceInfo w15:providerId="WPS Office" w15:userId="349572262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trackRevisions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JiZDQxN2FjZDM0NWMwMDZmYTIyYzliNmZkNzg0MjEifQ=="/>
  </w:docVars>
  <w:rsids>
    <w:rsidRoot w:val="00777521"/>
    <w:rsid w:val="000D2708"/>
    <w:rsid w:val="001E38D8"/>
    <w:rsid w:val="002B6886"/>
    <w:rsid w:val="004F1155"/>
    <w:rsid w:val="00512BEC"/>
    <w:rsid w:val="005D5F0F"/>
    <w:rsid w:val="006F77A1"/>
    <w:rsid w:val="00706BD6"/>
    <w:rsid w:val="00777521"/>
    <w:rsid w:val="00897A16"/>
    <w:rsid w:val="00C4772E"/>
    <w:rsid w:val="00D40369"/>
    <w:rsid w:val="00E7245F"/>
    <w:rsid w:val="00F02C69"/>
    <w:rsid w:val="00F35B37"/>
    <w:rsid w:val="00F42BD7"/>
    <w:rsid w:val="088C6BE6"/>
    <w:rsid w:val="28C7223A"/>
    <w:rsid w:val="40D1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124</Words>
  <Characters>710</Characters>
  <Lines>5</Lines>
  <Paragraphs>1</Paragraphs>
  <TotalTime>1</TotalTime>
  <ScaleCrop>false</ScaleCrop>
  <LinksUpToDate>false</LinksUpToDate>
  <CharactersWithSpaces>833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2024-03-27T03:56:00Z</dcterms:created>
  <dc:creator>守仁 王</dc:creator>
  <cp:lastModifiedBy>ZZZ</cp:lastModifiedBy>
  <dcterms:modified xsi:type="dcterms:W3CDTF">2024-03-27T12:24:42Z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310B57091E114DB2A012B88513A33937_12</vt:lpwstr>
  </property>
</Properties>
</file>