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DC5" w14:textId="1F0354C7" w:rsidR="00652682" w:rsidRDefault="00E82A1A" w:rsidP="00E82A1A">
      <w:pPr>
        <w:pStyle w:val="a5"/>
      </w:pPr>
      <w:r>
        <w:rPr>
          <w:rFonts w:hint="eastAsia"/>
        </w:rPr>
        <w:t>基于分解法模板的逻辑问题求解</w:t>
      </w:r>
      <w:r w:rsidR="00C0203B">
        <w:rPr>
          <w:rFonts w:hint="eastAsia"/>
        </w:rPr>
        <w:t xml:space="preserve"> </w:t>
      </w:r>
    </w:p>
    <w:p w14:paraId="4318A227" w14:textId="3B723387" w:rsidR="004A28E3" w:rsidRDefault="00E82A1A" w:rsidP="00E82A1A">
      <w:pPr>
        <w:pStyle w:val="1"/>
        <w:spacing w:after="163"/>
      </w:pPr>
      <w:bookmarkStart w:id="0" w:name="_Ref171075500"/>
      <w:r>
        <w:rPr>
          <w:rFonts w:hint="eastAsia"/>
        </w:rPr>
        <w:lastRenderedPageBreak/>
        <w:t>基于图的建模</w:t>
      </w:r>
      <w:bookmarkEnd w:id="0"/>
    </w:p>
    <w:p w14:paraId="272F9630" w14:textId="041EF2C0" w:rsidR="00E82A1A" w:rsidRDefault="00E82A1A" w:rsidP="00E82A1A">
      <w:pPr>
        <w:pStyle w:val="2"/>
        <w:spacing w:before="97" w:after="97"/>
      </w:pPr>
      <w:bookmarkStart w:id="1" w:name="_Ref171440275"/>
      <w:r>
        <w:rPr>
          <w:rFonts w:hint="eastAsia"/>
        </w:rPr>
        <w:t>分解法模型表示</w:t>
      </w:r>
      <w:bookmarkEnd w:id="1"/>
    </w:p>
    <w:p w14:paraId="32536FF7" w14:textId="1F0E0CDB" w:rsidR="00E82A1A" w:rsidRDefault="009E198D" w:rsidP="00E82A1A">
      <w:pPr>
        <w:pStyle w:val="a1"/>
        <w:ind w:firstLine="480"/>
        <w:rPr>
          <w:rFonts w:cstheme="minorBidi"/>
        </w:rPr>
      </w:pPr>
      <w:r>
        <w:rPr>
          <w:rFonts w:cstheme="minorBidi" w:hint="eastAsia"/>
        </w:rPr>
        <w:t>将分解法模型定义为一个</w:t>
      </w:r>
      <w:r w:rsidR="00CC0AA4">
        <w:rPr>
          <w:rFonts w:cstheme="minorBidi" w:hint="eastAsia"/>
        </w:rPr>
        <w:t>带属性的</w:t>
      </w:r>
      <w:r>
        <w:rPr>
          <w:rFonts w:cstheme="minorBidi" w:hint="eastAsia"/>
        </w:rPr>
        <w:t>有向无环图</w:t>
      </w:r>
      <m:oMath>
        <m:r>
          <m:rPr>
            <m:sty m:val="p"/>
          </m:rPr>
          <w:rPr>
            <w:rFonts w:ascii="Cambria Math" w:hAnsi="Cambria Math"/>
          </w:rPr>
          <m:t>G</m:t>
        </m:r>
        <m:r>
          <w:rPr>
            <w:rFonts w:ascii="Cambria Math" w:hAnsi="Cambria Math"/>
          </w:rPr>
          <m:t>=</m:t>
        </m:r>
        <m:d>
          <m:dPr>
            <m:ctrlPr>
              <w:rPr>
                <w:rFonts w:ascii="Cambria Math" w:hAnsi="Cambria Math"/>
              </w:rPr>
            </m:ctrlPr>
          </m:dPr>
          <m:e>
            <m:r>
              <w:rPr>
                <w:rFonts w:ascii="Cambria Math" w:hAnsi="Cambria Math"/>
              </w:rPr>
              <m:t>V,E,</m:t>
            </m:r>
            <m:r>
              <w:rPr>
                <w:rFonts w:ascii="Cambria Math" w:hAnsi="Cambria Math" w:hint="eastAsia"/>
              </w:rPr>
              <m:t>A</m:t>
            </m:r>
            <m:ctrlPr>
              <w:rPr>
                <w:rFonts w:ascii="Cambria Math" w:hAnsi="Cambria Math"/>
                <w:i/>
              </w:rPr>
            </m:ctrlPr>
          </m:e>
        </m:d>
      </m:oMath>
      <w:r w:rsidR="00C659F0">
        <w:rPr>
          <w:rFonts w:cstheme="minorBidi" w:hint="eastAsia"/>
        </w:rPr>
        <w:t>。</w:t>
      </w:r>
    </w:p>
    <w:p w14:paraId="4933338C" w14:textId="082412F3" w:rsidR="00927123" w:rsidRPr="00B54F5A" w:rsidRDefault="00201FA5" w:rsidP="00927123">
      <w:pPr>
        <w:pStyle w:val="a1"/>
        <w:ind w:firstLine="480"/>
        <w:rPr>
          <w:rFonts w:cstheme="minorBidi"/>
          <w:i/>
          <w:iCs/>
        </w:rPr>
      </w:pPr>
      <w:r>
        <w:rPr>
          <w:rFonts w:cstheme="minorBidi" w:hint="eastAsia"/>
        </w:rPr>
        <w:t>结点：</w:t>
      </w:r>
      <m:oMath>
        <m:r>
          <m:rPr>
            <m:sty m:val="p"/>
          </m:rPr>
          <w:rPr>
            <w:rFonts w:ascii="Cambria Math" w:hAnsi="Cambria Math" w:cstheme="minorBidi"/>
          </w:rPr>
          <m:t>V</m:t>
        </m:r>
        <m:r>
          <w:rPr>
            <w:rFonts w:ascii="Cambria Math" w:hAnsi="Cambria Math" w:cstheme="minorBidi"/>
          </w:rPr>
          <m:t>=</m:t>
        </m:r>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m:t>
            </m:r>
            <m:r>
              <m:rPr>
                <m:sty m:val="p"/>
              </m:rPr>
              <w:rPr>
                <w:rFonts w:ascii="Cambria Math" w:hAnsi="Cambria Math" w:cstheme="minorBidi"/>
              </w:rPr>
              <m:t>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r>
          <m:rPr>
            <m:lit/>
          </m:rPr>
          <w:rPr>
            <w:rFonts w:ascii="Cambria Math" w:hAnsi="Cambria Math" w:cstheme="minorBidi"/>
          </w:rPr>
          <m:t>}</m:t>
        </m:r>
        <m:r>
          <m:rPr>
            <m:sty m:val="p"/>
          </m:rPr>
          <w:rPr>
            <w:rFonts w:ascii="Cambria Math" w:hAnsi="Cambria Math" w:cstheme="minorBidi" w:hint="eastAsia"/>
          </w:rPr>
          <m:t>∪</m:t>
        </m:r>
        <m:r>
          <m:rPr>
            <m:sty m:val="p"/>
          </m:rPr>
          <w:rPr>
            <w:rFonts w:ascii="Cambria Math" w:hAnsi="Cambria Math" w:cstheme="minorBidi"/>
          </w:rPr>
          <m:t>Options</m:t>
        </m:r>
        <m:r>
          <m:rPr>
            <m:sty m:val="p"/>
          </m:rPr>
          <w:rPr>
            <w:rFonts w:ascii="Cambria Math" w:hAnsi="Cambria Math" w:cstheme="minorBidi" w:hint="eastAsia"/>
          </w:rPr>
          <m:t>∪</m:t>
        </m:r>
        <m:r>
          <m:rPr>
            <m:sty m:val="p"/>
          </m:rPr>
          <w:rPr>
            <w:rFonts w:ascii="Cambria Math" w:hAnsi="Cambria Math" w:cstheme="minorBidi"/>
          </w:rPr>
          <m:t>Propositions</m:t>
        </m:r>
        <m:r>
          <m:rPr>
            <m:sty m:val="p"/>
          </m:rPr>
          <w:rPr>
            <w:rFonts w:ascii="Cambria Math" w:hAnsi="Cambria Math" w:cstheme="minorBidi"/>
          </w:rPr>
          <m:t xml:space="preserve"> </m:t>
        </m:r>
        <m:r>
          <m:rPr>
            <m:sty m:val="p"/>
          </m:rPr>
          <w:rPr>
            <w:rFonts w:ascii="Cambria Math" w:hAnsi="Cambria Math" w:cstheme="minorBidi" w:hint="eastAsia"/>
          </w:rPr>
          <m:t>∪</m:t>
        </m:r>
        <m:r>
          <w:rPr>
            <w:rFonts w:ascii="Cambria Math" w:hAnsi="Cambria Math" w:cstheme="minorBidi"/>
          </w:rPr>
          <m:t>R</m:t>
        </m:r>
        <m:r>
          <m:rPr>
            <m:sty m:val="p"/>
          </m:rPr>
          <w:rPr>
            <w:rFonts w:ascii="Cambria Math" w:hAnsi="Cambria Math" w:cstheme="minorBidi"/>
          </w:rPr>
          <m:t>ules</m:t>
        </m:r>
      </m:oMath>
      <w:r w:rsidR="00FD2861">
        <w:rPr>
          <w:rFonts w:cstheme="minorBidi" w:hint="eastAsia"/>
          <w:iCs/>
        </w:rPr>
        <w:t>。其中</w:t>
      </w:r>
      <w:bookmarkStart w:id="2" w:name="_Hlk171275915"/>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927123">
        <w:rPr>
          <w:rFonts w:cstheme="minorBidi" w:hint="eastAsia"/>
          <w:iCs/>
        </w:rPr>
        <w:t>表示问题的根结点</w:t>
      </w:r>
      <w:bookmarkEnd w:id="2"/>
      <w:r w:rsidR="00927123">
        <w:rPr>
          <w:rFonts w:cstheme="minorBidi" w:hint="eastAsia"/>
          <w:iCs/>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927123">
        <w:rPr>
          <w:rFonts w:cstheme="minorBidi" w:hint="eastAsia"/>
          <w:iCs/>
        </w:rPr>
        <w:t>表示求解目标的根结点，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927123">
        <w:rPr>
          <w:rFonts w:cstheme="minorBidi" w:hint="eastAsia"/>
          <w:iCs/>
        </w:rPr>
        <w:t>表示约束规则的根节点</w:t>
      </w:r>
      <w:r w:rsidR="00B54F5A">
        <w:rPr>
          <w:rFonts w:cstheme="minorBidi" w:hint="eastAsia"/>
          <w:iCs/>
        </w:rPr>
        <w:t>，</w:t>
      </w:r>
      <m:oMath>
        <m:r>
          <m:rPr>
            <m:sty m:val="p"/>
          </m:rPr>
          <w:rPr>
            <w:rFonts w:ascii="Cambria Math" w:hAnsi="Cambria Math" w:cstheme="minorBidi"/>
          </w:rPr>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sidR="00B54F5A">
        <w:rPr>
          <w:rFonts w:cstheme="minorBidi" w:hint="eastAsia"/>
          <w:iCs/>
        </w:rPr>
        <w:t>表示求解目标结点，</w:t>
      </w: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sidR="00B54F5A">
        <w:rPr>
          <w:rFonts w:cstheme="minorBidi" w:hint="eastAsia"/>
          <w:iCs/>
        </w:rPr>
        <w:t>为命题结点</w:t>
      </w:r>
      <w:r w:rsidR="00782ACF">
        <w:rPr>
          <w:rFonts w:cstheme="minorBidi" w:hint="eastAsia"/>
          <w:iCs/>
        </w:rPr>
        <w:t>,</w:t>
      </w: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782ACF">
        <w:rPr>
          <w:rFonts w:cstheme="minorBidi" w:hint="eastAsia"/>
          <w:iCs/>
        </w:rPr>
        <w:t>表示具体的规则结点</w:t>
      </w:r>
      <w:r w:rsidR="00B54F5A">
        <w:rPr>
          <w:rFonts w:cstheme="minorBidi" w:hint="eastAsia"/>
          <w:iCs/>
        </w:rPr>
        <w:t>。</w:t>
      </w:r>
    </w:p>
    <w:p w14:paraId="662B8EEC" w14:textId="72BA2918" w:rsidR="004730C2" w:rsidRPr="00A70312" w:rsidRDefault="00201FA5" w:rsidP="00E82A1A">
      <w:pPr>
        <w:pStyle w:val="a1"/>
        <w:ind w:firstLine="480"/>
        <w:rPr>
          <w:rFonts w:cstheme="minorBidi" w:hint="eastAsia"/>
          <w:iCs/>
        </w:rPr>
      </w:pPr>
      <w:r>
        <w:rPr>
          <w:rFonts w:cstheme="minorBidi" w:hint="eastAsia"/>
        </w:rPr>
        <w:t>边：</w:t>
      </w:r>
      <m:oMath>
        <m:r>
          <w:rPr>
            <w:rFonts w:ascii="Cambria Math" w:hAnsi="Cambria Math" w:cstheme="minorBidi"/>
          </w:rPr>
          <m:t xml:space="preserve">E=Sufficiency </m:t>
        </m:r>
        <m:r>
          <m:rPr>
            <m:sty m:val="p"/>
          </m:rPr>
          <w:rPr>
            <w:rFonts w:ascii="Cambria Math" w:hAnsi="Cambria Math" w:cstheme="minorBidi" w:hint="eastAsia"/>
          </w:rPr>
          <m:t>∪</m:t>
        </m:r>
        <m:r>
          <w:rPr>
            <w:rFonts w:ascii="Cambria Math" w:hAnsi="Cambria Math" w:cstheme="minorBidi"/>
          </w:rPr>
          <m:t>Necessity</m:t>
        </m:r>
      </m:oMath>
      <w:r w:rsidR="004730C2">
        <w:rPr>
          <w:rFonts w:cstheme="minorBidi" w:hint="eastAsia"/>
        </w:rPr>
        <w:t>。</w:t>
      </w:r>
      <m:oMath>
        <m:r>
          <w:rPr>
            <w:rFonts w:ascii="Cambria Math" w:hAnsi="Cambria Math" w:cstheme="minorBidi"/>
          </w:rPr>
          <m:t>Sufficiency</m:t>
        </m:r>
        <m:r>
          <w:rPr>
            <w:rFonts w:ascii="Cambria Math" w:hAnsi="Cambria Math" w:cstheme="minorBidi"/>
          </w:rPr>
          <m:t>=</m:t>
        </m:r>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oMath>
      <w:r w:rsidR="003222BC">
        <w:rPr>
          <w:rFonts w:cstheme="minorBidi" w:hint="eastAsia"/>
        </w:rPr>
        <w:t>表示父结点与子结点之间为充分条件的关系</w:t>
      </w:r>
      <w:r w:rsidR="00032A31">
        <w:rPr>
          <w:rFonts w:cstheme="minorBidi" w:hint="eastAsia"/>
        </w:rPr>
        <w:t>，其中</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oMath>
      <w:r w:rsidR="00032A31">
        <w:rPr>
          <w:rFonts w:cstheme="minorBidi" w:hint="eastAsia"/>
        </w:rPr>
        <w:t>为关系双方</w:t>
      </w:r>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oMath>
      <w:r w:rsidR="001F25D1">
        <w:rPr>
          <w:rFonts w:cstheme="minorBidi" w:hint="eastAsia"/>
        </w:rPr>
        <w:t>为父结点，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oMath>
      <w:r w:rsidR="001F25D1">
        <w:rPr>
          <w:rFonts w:cstheme="minorBidi" w:hint="eastAsia"/>
        </w:rPr>
        <w:t>为子结点</w:t>
      </w:r>
      <w:r w:rsidR="00D4160C">
        <w:rPr>
          <w:rFonts w:cstheme="minorBidi" w:hint="eastAsia"/>
        </w:rPr>
        <w:t>。</w:t>
      </w:r>
      <m:oMath>
        <m:r>
          <w:rPr>
            <w:rFonts w:ascii="Cambria Math" w:hAnsi="Cambria Math" w:cstheme="minorBidi"/>
          </w:rPr>
          <m:t>Necessity=</m:t>
        </m:r>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oMath>
      <w:r w:rsidR="003222BC">
        <w:rPr>
          <w:rFonts w:cstheme="minorBidi" w:hint="eastAsia"/>
        </w:rPr>
        <w:t>表示父结点与子结点之间为</w:t>
      </w:r>
      <w:r w:rsidR="003222BC">
        <w:rPr>
          <w:rFonts w:cstheme="minorBidi" w:hint="eastAsia"/>
        </w:rPr>
        <w:t>必要</w:t>
      </w:r>
      <w:r w:rsidR="003222BC">
        <w:rPr>
          <w:rFonts w:cstheme="minorBidi" w:hint="eastAsia"/>
        </w:rPr>
        <w:t>条件的关系，其中</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oMath>
      <w:r w:rsidR="003222BC">
        <w:rPr>
          <w:rFonts w:cstheme="minorBidi" w:hint="eastAsia"/>
        </w:rPr>
        <w:t>为关系双方，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oMath>
      <w:r w:rsidR="003222BC">
        <w:rPr>
          <w:rFonts w:cstheme="minorBidi" w:hint="eastAsia"/>
        </w:rPr>
        <w:t>为父结点，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oMath>
      <w:r w:rsidR="003222BC">
        <w:rPr>
          <w:rFonts w:cstheme="minorBidi" w:hint="eastAsia"/>
        </w:rPr>
        <w:t>为子结点。</w:t>
      </w:r>
      <w:proofErr w:type="gramStart"/>
      <w:ins w:id="3" w:author="Junru Li" w:date="2024-07-13T10:53:00Z">
        <w:r w:rsidR="00A70312">
          <w:rPr>
            <w:rFonts w:cstheme="minorBidi" w:hint="eastAsia"/>
          </w:rPr>
          <w:t>边</w:t>
        </w:r>
      </w:ins>
      <w:ins w:id="4" w:author="Junru Li" w:date="2024-07-13T10:54:00Z">
        <w:r w:rsidR="00A70312">
          <w:rPr>
            <w:rFonts w:cstheme="minorBidi" w:hint="eastAsia"/>
          </w:rPr>
          <w:t>拥有</w:t>
        </w:r>
        <w:proofErr w:type="gramEnd"/>
        <w:r w:rsidR="00A70312">
          <w:rPr>
            <w:rFonts w:cstheme="minorBidi" w:hint="eastAsia"/>
          </w:rPr>
          <w:t>属性</w:t>
        </w:r>
      </w:ins>
      <m:oMath>
        <m:r>
          <w:ins w:id="5" w:author="Junru Li" w:date="2024-07-13T10:54:00Z">
            <w:rPr>
              <w:rFonts w:ascii="Cambria Math" w:hAnsi="Cambria Math" w:cstheme="minorBidi"/>
            </w:rPr>
            <m:t>must</m:t>
          </w:ins>
        </m:r>
        <m:r>
          <w:ins w:id="6" w:author="Junru Li" w:date="2024-07-13T10:54:00Z">
            <m:rPr>
              <m:lit/>
            </m:rPr>
            <w:rPr>
              <w:rFonts w:ascii="Cambria Math" w:hAnsi="Cambria Math" w:cstheme="minorBidi"/>
            </w:rPr>
            <m:t>_</m:t>
          </w:ins>
        </m:r>
        <m:r>
          <w:ins w:id="7" w:author="Junru Li" w:date="2024-07-13T10:54:00Z">
            <w:rPr>
              <w:rFonts w:ascii="Cambria Math" w:hAnsi="Cambria Math" w:cstheme="minorBidi"/>
            </w:rPr>
            <m:t>ac</m:t>
          </w:ins>
        </m:r>
        <m:r>
          <w:ins w:id="8" w:author="Junru Li" w:date="2024-07-13T10:55:00Z">
            <w:rPr>
              <w:rFonts w:ascii="Cambria Math" w:hAnsi="Cambria Math" w:cstheme="minorBidi"/>
            </w:rPr>
            <m:t>cepted</m:t>
          </w:ins>
        </m:r>
      </m:oMath>
      <w:ins w:id="9" w:author="Junru Li" w:date="2024-07-13T10:55:00Z">
        <w:r w:rsidR="00A70312">
          <w:rPr>
            <w:rFonts w:cstheme="minorBidi" w:hint="eastAsia"/>
          </w:rPr>
          <w:t>，表示该</w:t>
        </w:r>
        <w:proofErr w:type="gramStart"/>
        <w:r w:rsidR="00A70312">
          <w:rPr>
            <w:rFonts w:cstheme="minorBidi" w:hint="eastAsia"/>
          </w:rPr>
          <w:t>边是否</w:t>
        </w:r>
        <w:proofErr w:type="gramEnd"/>
        <w:r w:rsidR="00A70312">
          <w:rPr>
            <w:rFonts w:cstheme="minorBidi" w:hint="eastAsia"/>
          </w:rPr>
          <w:t>为选择边。</w:t>
        </w:r>
      </w:ins>
    </w:p>
    <w:p w14:paraId="4A925CB0" w14:textId="77777777" w:rsidR="001F25D1" w:rsidRDefault="00550F63" w:rsidP="00E82A1A">
      <w:pPr>
        <w:pStyle w:val="a1"/>
        <w:ind w:firstLine="480"/>
        <w:rPr>
          <w:rFonts w:cstheme="minorBidi"/>
        </w:rPr>
      </w:pPr>
      <w:r>
        <w:rPr>
          <w:rFonts w:cstheme="minorBidi" w:hint="eastAsia"/>
        </w:rPr>
        <w:t>属性：</w:t>
      </w:r>
    </w:p>
    <w:p w14:paraId="3A0E6AE2" w14:textId="6E6472DB" w:rsidR="00DB072B" w:rsidRDefault="004730C2" w:rsidP="00E82A1A">
      <w:pPr>
        <w:pStyle w:val="a1"/>
        <w:ind w:firstLine="480"/>
        <w:rPr>
          <w:rFonts w:cstheme="minorBidi"/>
        </w:rPr>
      </w:pPr>
      <m:oMath>
        <m:r>
          <m:rPr>
            <m:sty m:val="p"/>
          </m:rPr>
          <w:rPr>
            <w:rFonts w:ascii="Cambria Math" w:hAnsi="Cambria Math" w:cstheme="minorBidi"/>
          </w:rPr>
          <m:t>A</m:t>
        </m:r>
        <m:r>
          <w:rPr>
            <w:rFonts w:ascii="Cambria Math" w:hAnsi="Cambria Math" w:cstheme="minorBidi"/>
          </w:rPr>
          <m:t>=</m:t>
        </m:r>
        <m:r>
          <m:rPr>
            <m:lit/>
          </m:rPr>
          <w:rPr>
            <w:rFonts w:ascii="Cambria Math" w:hAnsi="Cambria Math" w:cstheme="minorBidi"/>
          </w:rPr>
          <m:t>{</m:t>
        </m:r>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t>
        </m:r>
        <w:bookmarkStart w:id="10" w:name="_Hlk171275774"/>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w:bookmarkEnd w:id="10"/>
        <m:r>
          <w:rPr>
            <w:rFonts w:ascii="Cambria Math" w:hAnsi="Cambria Math" w:cstheme="minorBidi"/>
          </w:rPr>
          <m:t>,precondition</m:t>
        </m:r>
        <m:r>
          <m:rPr>
            <m:sty m:val="p"/>
          </m:rPr>
          <w:rPr>
            <w:rFonts w:ascii="Cambria Math" w:hAnsi="Cambria Math" w:cstheme="minorBidi"/>
          </w:rPr>
          <m:t>,</m:t>
        </m:r>
        <m:r>
          <w:rPr>
            <w:rFonts w:ascii="Cambria Math" w:hAnsi="Cambria Math" w:cstheme="minorBidi"/>
          </w:rPr>
          <m:t>constrain</m:t>
        </m:r>
        <m:r>
          <m:rPr>
            <m:lit/>
          </m:rPr>
          <w:rPr>
            <w:rFonts w:ascii="Cambria Math" w:hAnsi="Cambria Math" w:cstheme="minorBidi"/>
          </w:rPr>
          <m:t>}</m:t>
        </m:r>
      </m:oMath>
      <w:r w:rsidR="00550F63">
        <w:rPr>
          <w:rFonts w:cstheme="minorBidi" w:hint="eastAsia"/>
        </w:rPr>
        <w:t>为每个结点所包含的属性。</w:t>
      </w:r>
      <m:oMath>
        <m:r>
          <w:rPr>
            <w:rFonts w:ascii="Cambria Math" w:hAnsi="Cambria Math" w:cstheme="minorBidi"/>
          </w:rPr>
          <m:t>leas</m:t>
        </m:r>
        <m:r>
          <w:rPr>
            <w:rFonts w:ascii="Cambria Math" w:hAnsi="Cambria Math" w:cstheme="minorBidi" w:hint="eastAsia"/>
          </w:rPr>
          <m:t>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550F63">
        <w:rPr>
          <w:rFonts w:cstheme="minorBidi" w:hint="eastAsia"/>
        </w:rPr>
        <w:t>表示该结点</w:t>
      </w:r>
      <w:r w:rsidR="00154D2F">
        <w:rPr>
          <w:rFonts w:cstheme="minorBidi" w:hint="eastAsia"/>
        </w:rPr>
        <w:t>的</w:t>
      </w:r>
      <w:r w:rsidR="00BB422A">
        <w:rPr>
          <w:rFonts w:cstheme="minorBidi" w:hint="eastAsia"/>
        </w:rPr>
        <w:t>子结点</w:t>
      </w:r>
      <w:r w:rsidR="00C659F0">
        <w:rPr>
          <w:rFonts w:cstheme="minorBidi" w:hint="eastAsia"/>
        </w:rPr>
        <w:t>被接受的</w:t>
      </w:r>
      <w:r w:rsidR="00804EF0">
        <w:rPr>
          <w:rFonts w:cstheme="minorBidi" w:hint="eastAsia"/>
        </w:rPr>
        <w:t>最小</w:t>
      </w:r>
      <w:r w:rsidR="00BB422A">
        <w:rPr>
          <w:rFonts w:cstheme="minorBidi" w:hint="eastAsia"/>
        </w:rPr>
        <w:t>个数</w:t>
      </w:r>
      <w:r w:rsidR="00550F63">
        <w:rPr>
          <w:rFonts w:cstheme="minorBidi" w:hint="eastAsia"/>
        </w:rPr>
        <w:t>，</w:t>
      </w:r>
      <w:r w:rsidR="00804EF0">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804EF0" w:rsidRPr="00804EF0">
        <w:rPr>
          <w:rFonts w:cstheme="minorBidi" w:hint="eastAsia"/>
        </w:rPr>
        <w:t>表示</w:t>
      </w:r>
      <w:r w:rsidR="00154D2F">
        <w:rPr>
          <w:rFonts w:cstheme="minorBidi" w:hint="eastAsia"/>
        </w:rPr>
        <w:t>该结点的子结点被接受的最大个数</w:t>
      </w:r>
      <w:r w:rsidR="00BB422A">
        <w:rPr>
          <w:rFonts w:cstheme="minorBidi" w:hint="eastAsia"/>
        </w:rPr>
        <w:t>。</w:t>
      </w:r>
      <m:oMath>
        <m:r>
          <m:rPr>
            <m:sty m:val="p"/>
          </m:rPr>
          <w:rPr>
            <w:rFonts w:ascii="Cambria Math" w:hAnsi="Cambria Math" w:cstheme="minorBidi"/>
          </w:rPr>
          <m:t>precondition</m:t>
        </m:r>
      </m:oMath>
      <w:r w:rsidR="001F25D1">
        <w:rPr>
          <w:rFonts w:cstheme="minorBidi" w:hint="eastAsia"/>
        </w:rPr>
        <w:t>表示该结点所遵守的约束；</w:t>
      </w:r>
      <m:oMath>
        <m:r>
          <w:rPr>
            <w:rFonts w:ascii="Cambria Math" w:hAnsi="Cambria Math" w:cstheme="minorBidi"/>
          </w:rPr>
          <m:t>constrain</m:t>
        </m:r>
      </m:oMath>
      <w:r w:rsidR="00C659F0">
        <w:rPr>
          <w:rFonts w:cstheme="minorBidi" w:hint="eastAsia"/>
        </w:rPr>
        <w:t>表示</w:t>
      </w:r>
      <w:r w:rsidR="00BB422A">
        <w:rPr>
          <w:rFonts w:cstheme="minorBidi" w:hint="eastAsia"/>
        </w:rPr>
        <w:t>该结点的</w:t>
      </w:r>
      <w:r w:rsidR="00550F63">
        <w:rPr>
          <w:rFonts w:cstheme="minorBidi" w:hint="eastAsia"/>
        </w:rPr>
        <w:t>子结点</w:t>
      </w:r>
      <w:r w:rsidR="00804EF0">
        <w:rPr>
          <w:rFonts w:cstheme="minorBidi" w:hint="eastAsia"/>
        </w:rPr>
        <w:t>所遵守</w:t>
      </w:r>
      <w:r w:rsidR="00550F63">
        <w:rPr>
          <w:rFonts w:cstheme="minorBidi" w:hint="eastAsia"/>
        </w:rPr>
        <w:t>的</w:t>
      </w:r>
      <w:r w:rsidR="00BB422A">
        <w:rPr>
          <w:rFonts w:cstheme="minorBidi" w:hint="eastAsia"/>
        </w:rPr>
        <w:t>共同</w:t>
      </w:r>
      <w:r w:rsidR="00D44F45">
        <w:rPr>
          <w:rFonts w:cstheme="minorBidi" w:hint="eastAsia"/>
        </w:rPr>
        <w:t>约束。</w:t>
      </w:r>
    </w:p>
    <w:p w14:paraId="1C4632D8" w14:textId="246D1C5E" w:rsidR="0048762F" w:rsidDel="0048762F" w:rsidRDefault="00804EF0" w:rsidP="00E82A1A">
      <w:pPr>
        <w:pStyle w:val="a1"/>
        <w:ind w:firstLine="480"/>
        <w:rPr>
          <w:del w:id="11" w:author="Junru Li" w:date="2024-07-12T10:50:00Z"/>
          <w:rFonts w:cstheme="minorBidi" w:hint="eastAsia"/>
        </w:rPr>
      </w:pPr>
      <w:r>
        <w:rPr>
          <w:rFonts w:cstheme="minorBidi" w:hint="eastAsia"/>
        </w:rPr>
        <w:t>在分解法模型中</w:t>
      </w:r>
      <w:r w:rsidR="00886DAD">
        <w:rPr>
          <w:rFonts w:cstheme="minorBidi" w:hint="eastAsia"/>
        </w:rPr>
        <w:t>:</w:t>
      </w:r>
    </w:p>
    <w:p w14:paraId="110C900D" w14:textId="6C4C312F" w:rsidR="00886DAD" w:rsidRDefault="004745D8"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804EF0">
        <w:rPr>
          <w:rFonts w:cstheme="minorBidi" w:hint="eastAsia"/>
          <w:iCs/>
        </w:rPr>
        <w:t>为模型的根结点，</w:t>
      </w:r>
      <w:r w:rsidR="00C2368A">
        <w:rPr>
          <w:rFonts w:cstheme="minorBidi" w:hint="eastAsia"/>
          <w:iCs/>
        </w:rPr>
        <w:t>含义</w:t>
      </w:r>
      <w:r w:rsidR="00C2368A">
        <w:rPr>
          <w:rFonts w:hint="eastAsia"/>
        </w:rPr>
        <w:t>为模型的最终求解目标为使得</w:t>
      </w:r>
      <w:ins w:id="12" w:author="Junru Li" w:date="2024-07-12T10:06:00Z">
        <w:r w:rsidR="003222BC">
          <w:rPr>
            <w:rFonts w:hint="eastAsia"/>
          </w:rPr>
          <w:t>该逻辑题目</w:t>
        </w:r>
      </w:ins>
      <w:del w:id="13" w:author="Junru Li" w:date="2024-07-12T10:06:00Z">
        <w:r w:rsidR="00C2368A" w:rsidDel="003222BC">
          <w:rPr>
            <w:rFonts w:hint="eastAsia"/>
          </w:rPr>
          <w:delText>问题</w:delText>
        </w:r>
      </w:del>
      <w:r w:rsidR="00C2368A">
        <w:rPr>
          <w:rFonts w:hint="eastAsia"/>
        </w:rPr>
        <w:t>有解，这一目标可以进一步分解为</w:t>
      </w:r>
      <w:del w:id="14" w:author="Junru Li" w:date="2024-07-12T10:17:00Z">
        <w:r w:rsidR="00C2368A" w:rsidDel="00A7443F">
          <w:rPr>
            <w:rFonts w:hint="eastAsia"/>
          </w:rPr>
          <w:delText>使</w:delText>
        </w:r>
      </w:del>
      <w:r w:rsidR="00C2368A">
        <w:rPr>
          <w:rFonts w:hint="eastAsia"/>
        </w:rPr>
        <w:t>问题</w:t>
      </w:r>
      <w:del w:id="15" w:author="Junru Li" w:date="2024-07-12T10:10:00Z">
        <w:r w:rsidR="00C2368A" w:rsidDel="00A7443F">
          <w:rPr>
            <w:rFonts w:hint="eastAsia"/>
          </w:rPr>
          <w:delText>选项</w:delText>
        </w:r>
      </w:del>
      <w:r w:rsidR="00C2368A">
        <w:rPr>
          <w:rFonts w:hint="eastAsia"/>
        </w:rPr>
        <w:t>的求解目标和问题的规则同时成立</w:t>
      </w:r>
      <w:ins w:id="16" w:author="Junru Li" w:date="2024-07-12T10:10:00Z">
        <w:r w:rsidR="00A7443F">
          <w:rPr>
            <w:rFonts w:hint="eastAsia"/>
          </w:rPr>
          <w:t>，</w:t>
        </w:r>
      </w:ins>
      <w:ins w:id="17" w:author="Junru Li" w:date="2024-07-12T10:11:00Z">
        <w:r w:rsidR="00A7443F">
          <w:rPr>
            <w:rFonts w:hint="eastAsia"/>
          </w:rPr>
          <w:t>其中问题的求解目标</w:t>
        </w:r>
      </w:ins>
      <w:proofErr w:type="gramStart"/>
      <w:ins w:id="18" w:author="Junru Li" w:date="2024-07-12T10:12:00Z">
        <w:r w:rsidR="00A7443F">
          <w:rPr>
            <w:rFonts w:hint="eastAsia"/>
          </w:rPr>
          <w:t>成立</w:t>
        </w:r>
      </w:ins>
      <w:ins w:id="19" w:author="Junru Li" w:date="2024-07-12T10:11:00Z">
        <w:r w:rsidR="00A7443F">
          <w:rPr>
            <w:rFonts w:hint="eastAsia"/>
          </w:rPr>
          <w:t>指</w:t>
        </w:r>
        <w:proofErr w:type="gramEnd"/>
        <w:r w:rsidR="00A7443F">
          <w:rPr>
            <w:rFonts w:hint="eastAsia"/>
          </w:rPr>
          <w:t>问题</w:t>
        </w:r>
      </w:ins>
      <w:ins w:id="20" w:author="Junru Li" w:date="2024-07-12T10:12:00Z">
        <w:r w:rsidR="00A7443F">
          <w:rPr>
            <w:rFonts w:hint="eastAsia"/>
          </w:rPr>
          <w:t>若为选择题（单选或多选）类型，则其</w:t>
        </w:r>
      </w:ins>
      <w:ins w:id="21" w:author="Junru Li" w:date="2024-07-12T10:11:00Z">
        <w:r w:rsidR="00A7443F">
          <w:rPr>
            <w:rFonts w:hint="eastAsia"/>
          </w:rPr>
          <w:t>选项</w:t>
        </w:r>
      </w:ins>
      <w:ins w:id="22" w:author="Junru Li" w:date="2024-07-12T10:12:00Z">
        <w:r w:rsidR="00A7443F">
          <w:rPr>
            <w:rFonts w:hint="eastAsia"/>
          </w:rPr>
          <w:t>有一项或多项成立，若问题为</w:t>
        </w:r>
      </w:ins>
      <w:ins w:id="23" w:author="Junru Li" w:date="2024-07-12T10:13:00Z">
        <w:r w:rsidR="00A7443F">
          <w:rPr>
            <w:rFonts w:hint="eastAsia"/>
          </w:rPr>
          <w:t>填空题类型，则有一个或多个答案使得该</w:t>
        </w:r>
      </w:ins>
      <w:ins w:id="24" w:author="Junru Li" w:date="2024-07-12T10:14:00Z">
        <w:r w:rsidR="00A7443F">
          <w:rPr>
            <w:rFonts w:hint="eastAsia"/>
          </w:rPr>
          <w:t>问题</w:t>
        </w:r>
      </w:ins>
      <w:ins w:id="25" w:author="Junru Li" w:date="2024-07-12T10:13:00Z">
        <w:r w:rsidR="00A7443F">
          <w:rPr>
            <w:rFonts w:hint="eastAsia"/>
          </w:rPr>
          <w:t>成立</w:t>
        </w:r>
      </w:ins>
      <w:r w:rsidR="00C2368A">
        <w:rPr>
          <w:rFonts w:hint="eastAsia"/>
        </w:rPr>
        <w:t>。</w:t>
      </w:r>
      <w:r w:rsidR="00804EF0">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804EF0">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804EF0">
        <w:rPr>
          <w:rFonts w:cstheme="minorBidi" w:hint="eastAsia"/>
        </w:rPr>
        <w:t>，</w:t>
      </w:r>
      <w:r w:rsidR="006C097C">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ins w:id="26" w:author="Junru Li" w:date="2024-07-12T10:15:00Z">
        <w:r w:rsidR="00A7443F">
          <w:rPr>
            <w:rFonts w:cstheme="minorBidi" w:hint="eastAsia"/>
          </w:rPr>
          <w:t>，其中</w:t>
        </w:r>
      </w:ins>
      <m:oMath>
        <m:d>
          <m:dPr>
            <m:ctrlPr>
              <w:ins w:id="27" w:author="Junru Li" w:date="2024-07-12T10:15:00Z">
                <w:rPr>
                  <w:rFonts w:ascii="Cambria Math" w:hAnsi="Cambria Math" w:cstheme="minorBidi"/>
                  <w:i/>
                </w:rPr>
              </w:ins>
            </m:ctrlPr>
          </m:dPr>
          <m:e>
            <m:sSub>
              <m:sSubPr>
                <m:ctrlPr>
                  <w:ins w:id="28" w:author="Junru Li" w:date="2024-07-12T10:15:00Z">
                    <w:rPr>
                      <w:rFonts w:ascii="Cambria Math" w:hAnsi="Cambria Math" w:cstheme="minorBidi"/>
                      <w:i/>
                    </w:rPr>
                  </w:ins>
                </m:ctrlPr>
              </m:sSubPr>
              <m:e>
                <m:r>
                  <w:ins w:id="29" w:author="Junru Li" w:date="2024-07-12T10:15:00Z">
                    <w:rPr>
                      <w:rFonts w:ascii="Cambria Math" w:hAnsi="Cambria Math" w:cstheme="minorBidi"/>
                    </w:rPr>
                    <m:t>v</m:t>
                  </w:ins>
                </m:r>
              </m:e>
              <m:sub>
                <m:r>
                  <w:ins w:id="30" w:author="Junru Li" w:date="2024-07-12T10:15:00Z">
                    <w:rPr>
                      <w:rFonts w:ascii="Cambria Math" w:hAnsi="Cambria Math" w:cstheme="minorBidi"/>
                    </w:rPr>
                    <m:t>answer</m:t>
                  </w:ins>
                </m:r>
              </m:sub>
            </m:sSub>
            <m:r>
              <w:ins w:id="31" w:author="Junru Li" w:date="2024-07-12T10:15:00Z">
                <w:rPr>
                  <w:rFonts w:ascii="Cambria Math" w:hAnsi="Cambria Math" w:cstheme="minorBidi"/>
                </w:rPr>
                <m:t>,</m:t>
              </w:ins>
            </m:r>
            <m:sSub>
              <m:sSubPr>
                <m:ctrlPr>
                  <w:ins w:id="32" w:author="Junru Li" w:date="2024-07-12T10:15:00Z">
                    <w:rPr>
                      <w:rFonts w:ascii="Cambria Math" w:hAnsi="Cambria Math" w:cstheme="minorBidi"/>
                      <w:i/>
                    </w:rPr>
                  </w:ins>
                </m:ctrlPr>
              </m:sSubPr>
              <m:e>
                <m:r>
                  <w:ins w:id="33" w:author="Junru Li" w:date="2024-07-12T10:15:00Z">
                    <w:rPr>
                      <w:rFonts w:ascii="Cambria Math" w:hAnsi="Cambria Math" w:cstheme="minorBidi"/>
                    </w:rPr>
                    <m:t>v</m:t>
                  </w:ins>
                </m:r>
              </m:e>
              <m:sub>
                <m:r>
                  <w:ins w:id="34" w:author="Junru Li" w:date="2024-07-12T10:15:00Z">
                    <w:rPr>
                      <w:rFonts w:ascii="Cambria Math" w:hAnsi="Cambria Math" w:cstheme="minorBidi"/>
                    </w:rPr>
                    <m:t>obj</m:t>
                  </w:ins>
                </m:r>
              </m:sub>
            </m:sSub>
          </m:e>
        </m:d>
        <m:r>
          <m:rPr>
            <m:sty m:val="p"/>
          </m:rPr>
          <w:rPr>
            <w:rFonts w:ascii="Cambria Math" w:hAnsi="Cambria Math" w:cstheme="minorBidi" w:hint="eastAsia"/>
          </w:rPr>
          <m:t>∈</m:t>
        </m:r>
        <m:r>
          <w:ins w:id="35" w:author="Junru Li" w:date="2024-07-12T10:15:00Z">
            <w:rPr>
              <w:rFonts w:ascii="Cambria Math" w:hAnsi="Cambria Math" w:cstheme="minorBidi"/>
            </w:rPr>
            <m:t>Necessity</m:t>
          </w:ins>
        </m:r>
      </m:oMath>
      <w:ins w:id="36" w:author="Junru Li" w:date="2024-07-12T10:15:00Z">
        <w:r w:rsidR="00A7443F">
          <w:rPr>
            <w:rFonts w:cstheme="minorBidi" w:hint="eastAsia"/>
          </w:rPr>
          <w:t>，</w:t>
        </w:r>
      </w:ins>
      <m:oMath>
        <m:d>
          <m:dPr>
            <m:ctrlPr>
              <w:ins w:id="37" w:author="Junru Li" w:date="2024-07-12T10:16:00Z">
                <w:rPr>
                  <w:rFonts w:ascii="Cambria Math" w:hAnsi="Cambria Math" w:cstheme="minorBidi"/>
                  <w:i/>
                </w:rPr>
              </w:ins>
            </m:ctrlPr>
          </m:dPr>
          <m:e>
            <m:sSub>
              <m:sSubPr>
                <m:ctrlPr>
                  <w:ins w:id="38" w:author="Junru Li" w:date="2024-07-12T10:16:00Z">
                    <w:rPr>
                      <w:rFonts w:ascii="Cambria Math" w:hAnsi="Cambria Math" w:cstheme="minorBidi"/>
                      <w:i/>
                    </w:rPr>
                  </w:ins>
                </m:ctrlPr>
              </m:sSubPr>
              <m:e>
                <m:r>
                  <w:ins w:id="39" w:author="Junru Li" w:date="2024-07-12T10:16:00Z">
                    <w:rPr>
                      <w:rFonts w:ascii="Cambria Math" w:hAnsi="Cambria Math" w:cstheme="minorBidi"/>
                    </w:rPr>
                    <m:t>v</m:t>
                  </w:ins>
                </m:r>
              </m:e>
              <m:sub>
                <m:r>
                  <w:ins w:id="40" w:author="Junru Li" w:date="2024-07-12T10:16:00Z">
                    <w:rPr>
                      <w:rFonts w:ascii="Cambria Math" w:hAnsi="Cambria Math" w:cstheme="minorBidi"/>
                    </w:rPr>
                    <m:t>answer</m:t>
                  </w:ins>
                </m:r>
              </m:sub>
            </m:sSub>
            <m:r>
              <w:ins w:id="41" w:author="Junru Li" w:date="2024-07-12T10:16:00Z">
                <w:rPr>
                  <w:rFonts w:ascii="Cambria Math" w:hAnsi="Cambria Math" w:cstheme="minorBidi"/>
                </w:rPr>
                <m:t>,</m:t>
              </w:ins>
            </m:r>
            <m:sSub>
              <m:sSubPr>
                <m:ctrlPr>
                  <w:ins w:id="42" w:author="Junru Li" w:date="2024-07-12T10:16:00Z">
                    <w:rPr>
                      <w:rFonts w:ascii="Cambria Math" w:hAnsi="Cambria Math" w:cstheme="minorBidi"/>
                      <w:i/>
                    </w:rPr>
                  </w:ins>
                </m:ctrlPr>
              </m:sSubPr>
              <m:e>
                <m:r>
                  <w:ins w:id="43" w:author="Junru Li" w:date="2024-07-12T10:16:00Z">
                    <w:rPr>
                      <w:rFonts w:ascii="Cambria Math" w:hAnsi="Cambria Math" w:cstheme="minorBidi"/>
                    </w:rPr>
                    <m:t>v</m:t>
                  </w:ins>
                </m:r>
              </m:e>
              <m:sub>
                <m:r>
                  <w:ins w:id="44" w:author="Junru Li" w:date="2024-07-12T10:16:00Z">
                    <w:rPr>
                      <w:rFonts w:ascii="Cambria Math" w:hAnsi="Cambria Math" w:cstheme="minorBidi"/>
                    </w:rPr>
                    <m:t>rule</m:t>
                  </w:ins>
                </m:r>
              </m:sub>
            </m:sSub>
          </m:e>
        </m:d>
        <m:r>
          <m:rPr>
            <m:sty m:val="p"/>
          </m:rPr>
          <w:rPr>
            <w:rFonts w:ascii="Cambria Math" w:hAnsi="Cambria Math" w:cstheme="minorBidi" w:hint="eastAsia"/>
          </w:rPr>
          <m:t>∈</m:t>
        </m:r>
        <m:r>
          <w:ins w:id="45" w:author="Junru Li" w:date="2024-07-12T10:16:00Z">
            <w:rPr>
              <w:rFonts w:ascii="Cambria Math" w:hAnsi="Cambria Math" w:cstheme="minorBidi"/>
            </w:rPr>
            <m:t>Sufficiency</m:t>
          </w:ins>
        </m:r>
      </m:oMath>
      <w:r w:rsidR="006C097C">
        <w:rPr>
          <w:rFonts w:cstheme="minorBidi" w:hint="eastAsia"/>
        </w:rPr>
        <w:t>。</w:t>
      </w:r>
      <w:r w:rsidR="00804EF0">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804EF0">
        <w:rPr>
          <w:rFonts w:cstheme="minorBidi" w:hint="eastAsia"/>
        </w:rPr>
        <w:t>，表示</w:t>
      </w:r>
      <w:r w:rsidR="00154D2F">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154D2F">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154D2F">
        <w:rPr>
          <w:rFonts w:cstheme="minorBidi" w:hint="eastAsia"/>
        </w:rPr>
        <w:t>均被接受。</w:t>
      </w:r>
    </w:p>
    <w:p w14:paraId="351DF55D" w14:textId="57A97A6D" w:rsidR="00886DAD" w:rsidRDefault="004745D8"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154D2F">
        <w:rPr>
          <w:rFonts w:cstheme="minorBidi" w:hint="eastAsia"/>
          <w:iCs/>
        </w:rPr>
        <w:t>为求解目标的根结点，</w:t>
      </w:r>
      <w:r w:rsidR="00C2368A">
        <w:rPr>
          <w:rFonts w:cstheme="minorBidi" w:hint="eastAsia"/>
          <w:iCs/>
        </w:rPr>
        <w:t>含义为题目的求解目标必须被满足，</w:t>
      </w:r>
      <w:ins w:id="46" w:author="Junru Li" w:date="2024-07-12T10:17:00Z">
        <w:r w:rsidR="00A7443F">
          <w:rPr>
            <w:rFonts w:cstheme="minorBidi" w:hint="eastAsia"/>
            <w:iCs/>
          </w:rPr>
          <w:t>即</w:t>
        </w:r>
      </w:ins>
      <w:ins w:id="47" w:author="Junru Li" w:date="2024-07-12T10:46:00Z">
        <w:r w:rsidR="0048762F">
          <w:rPr>
            <w:rFonts w:cstheme="minorBidi" w:hint="eastAsia"/>
            <w:iCs/>
          </w:rPr>
          <w:t>若题目为选择题，则题目必须存在选项成立</w:t>
        </w:r>
      </w:ins>
      <w:ins w:id="48" w:author="Junru Li" w:date="2024-07-12T10:47:00Z">
        <w:r w:rsidR="0048762F">
          <w:rPr>
            <w:rFonts w:cstheme="minorBidi" w:hint="eastAsia"/>
            <w:iCs/>
          </w:rPr>
          <w:t>，若题目为填空题，则必须存在答案使得问题成立。</w:t>
        </w:r>
      </w:ins>
      <w:ins w:id="49" w:author="Junru Li" w:date="2024-07-12T10:48:00Z">
        <w:r w:rsidR="0048762F">
          <w:rPr>
            <w:rFonts w:cstheme="minorBidi" w:hint="eastAsia"/>
            <w:iCs/>
          </w:rPr>
          <w:t>其</w:t>
        </w:r>
      </w:ins>
      <w:r w:rsidR="00C2368A">
        <w:rPr>
          <w:rFonts w:cstheme="minorBidi" w:hint="eastAsia"/>
          <w:iCs/>
        </w:rPr>
        <w:t>可以进一步分解为题目中的各选项或各具体求解目标同时满足的最小和最大个数。</w:t>
      </w:r>
      <w:ins w:id="50" w:author="Junru Li" w:date="2024-07-12T10:48:00Z">
        <w:r w:rsidR="0048762F">
          <w:rPr>
            <w:rFonts w:cstheme="minorBidi" w:hint="eastAsia"/>
            <w:iCs/>
          </w:rPr>
          <w:t>该结点的</w:t>
        </w:r>
      </w:ins>
      <w:del w:id="51" w:author="Junru Li" w:date="2024-07-12T10:48:00Z">
        <w:r w:rsidR="00154D2F" w:rsidDel="0048762F">
          <w:rPr>
            <w:rFonts w:cstheme="minorBidi" w:hint="eastAsia"/>
            <w:iCs/>
          </w:rPr>
          <w:delText>其</w:delText>
        </w:r>
      </w:del>
      <w:r w:rsidR="00154D2F">
        <w:rPr>
          <w:rFonts w:cstheme="minorBidi" w:hint="eastAsia"/>
          <w:iCs/>
        </w:rPr>
        <w:t>子结点为</w:t>
      </w:r>
      <m:oMath>
        <m:r>
          <m:rPr>
            <m:sty m:val="p"/>
          </m:rPr>
          <w:rPr>
            <w:rFonts w:ascii="Cambria Math" w:hAnsi="Cambria Math" w:cstheme="minorBidi"/>
          </w:rPr>
          <m:t>Options</m:t>
        </m:r>
      </m:oMath>
      <w:r w:rsidR="00154D2F">
        <w:rPr>
          <w:rFonts w:cstheme="minorBidi" w:hint="eastAsia"/>
        </w:rPr>
        <w:t>，</w:t>
      </w:r>
      <w:r w:rsidR="00A207A1">
        <w:rPr>
          <w:rFonts w:cstheme="minorBidi" w:hint="eastAsia"/>
        </w:rPr>
        <w:t>表示为边</w:t>
      </w:r>
      <m:oMath>
        <m:d>
          <m:dPr>
            <m:ctrlPr>
              <w:ins w:id="52" w:author="Junru Li" w:date="2024-07-12T10:59:00Z">
                <w:rPr>
                  <w:rFonts w:ascii="Cambria Math" w:hAnsi="Cambria Math" w:cstheme="minorBidi"/>
                  <w:i/>
                </w:rPr>
              </w:ins>
            </m:ctrlPr>
          </m:dPr>
          <m:e>
            <m:sSub>
              <m:sSubPr>
                <m:ctrlPr>
                  <w:ins w:id="53" w:author="Junru Li" w:date="2024-07-12T10:59:00Z">
                    <w:rPr>
                      <w:rFonts w:ascii="Cambria Math" w:hAnsi="Cambria Math" w:cstheme="minorBidi"/>
                      <w:i/>
                      <w:iCs/>
                    </w:rPr>
                  </w:ins>
                </m:ctrlPr>
              </m:sSubPr>
              <m:e>
                <m:r>
                  <w:ins w:id="54" w:author="Junru Li" w:date="2024-07-12T10:59:00Z">
                    <w:rPr>
                      <w:rFonts w:ascii="Cambria Math" w:hAnsi="Cambria Math" w:cstheme="minorBidi"/>
                    </w:rPr>
                    <m:t>v</m:t>
                  </w:ins>
                </m:r>
                <m:ctrlPr>
                  <w:ins w:id="55" w:author="Junru Li" w:date="2024-07-12T10:59:00Z">
                    <w:rPr>
                      <w:rFonts w:ascii="Cambria Math" w:hAnsi="Cambria Math" w:cstheme="minorBidi"/>
                      <w:i/>
                    </w:rPr>
                  </w:ins>
                </m:ctrlPr>
              </m:e>
              <m:sub>
                <m:r>
                  <w:ins w:id="56" w:author="Junru Li" w:date="2024-07-12T10:59:00Z">
                    <w:rPr>
                      <w:rFonts w:ascii="Cambria Math" w:hAnsi="Cambria Math" w:cstheme="minorBidi"/>
                    </w:rPr>
                    <m:t>obj</m:t>
                  </w:ins>
                </m:r>
              </m:sub>
            </m:sSub>
            <m:r>
              <w:ins w:id="57" w:author="Junru Li" w:date="2024-07-12T10:59:00Z">
                <w:rPr>
                  <w:rFonts w:ascii="Cambria Math" w:hAnsi="Cambria Math" w:cstheme="minorBidi"/>
                </w:rPr>
                <m:t>,o</m:t>
              </w:ins>
            </m:r>
            <m:sSub>
              <m:sSubPr>
                <m:ctrlPr>
                  <w:ins w:id="58" w:author="Junru Li" w:date="2024-07-12T10:59:00Z">
                    <w:rPr>
                      <w:rFonts w:ascii="Cambria Math" w:hAnsi="Cambria Math" w:cstheme="minorBidi"/>
                      <w:i/>
                      <w:iCs/>
                    </w:rPr>
                  </w:ins>
                </m:ctrlPr>
              </m:sSubPr>
              <m:e>
                <m:r>
                  <w:ins w:id="59" w:author="Junru Li" w:date="2024-07-12T10:59:00Z">
                    <w:rPr>
                      <w:rFonts w:ascii="Cambria Math" w:hAnsi="Cambria Math" w:cstheme="minorBidi"/>
                    </w:rPr>
                    <m:t>p</m:t>
                  </w:ins>
                </m:r>
              </m:e>
              <m:sub>
                <m:r>
                  <w:ins w:id="60" w:author="Junru Li" w:date="2024-07-12T10:59:00Z">
                    <w:rPr>
                      <w:rFonts w:ascii="Cambria Math" w:hAnsi="Cambria Math" w:cstheme="minorBidi"/>
                    </w:rPr>
                    <m:t>i</m:t>
                  </w:ins>
                </m:r>
              </m:sub>
            </m:sSub>
            <m:ctrlPr>
              <w:ins w:id="61" w:author="Junru Li" w:date="2024-07-12T10:59:00Z">
                <w:rPr>
                  <w:rFonts w:ascii="Cambria Math" w:hAnsi="Cambria Math" w:cstheme="minorBidi"/>
                  <w:i/>
                  <w:iCs/>
                </w:rPr>
              </w:ins>
            </m:ctrlPr>
          </m:e>
        </m:d>
        <m:r>
          <w:ins w:id="62" w:author="Junru Li" w:date="2024-07-12T10:59:00Z">
            <w:rPr>
              <w:rFonts w:ascii="Cambria Math" w:hAnsi="Cambria Math" w:cstheme="minorBidi"/>
            </w:rPr>
            <m:t xml:space="preserve"> </m:t>
          </w:ins>
        </m:r>
        <m:d>
          <m:dPr>
            <m:ctrlPr>
              <w:del w:id="63" w:author="Junru Li" w:date="2024-07-12T10:59:00Z">
                <w:rPr>
                  <w:rFonts w:ascii="Cambria Math" w:hAnsi="Cambria Math" w:cstheme="minorBidi"/>
                  <w:i/>
                </w:rPr>
              </w:del>
            </m:ctrlPr>
          </m:dPr>
          <m:e>
            <m:sSub>
              <m:sSubPr>
                <m:ctrlPr>
                  <w:del w:id="64" w:author="Junru Li" w:date="2024-07-12T10:59:00Z">
                    <w:rPr>
                      <w:rFonts w:ascii="Cambria Math" w:hAnsi="Cambria Math" w:cstheme="minorBidi"/>
                      <w:i/>
                      <w:iCs/>
                    </w:rPr>
                  </w:del>
                </m:ctrlPr>
              </m:sSubPr>
              <m:e>
                <m:r>
                  <w:del w:id="65" w:author="Junru Li" w:date="2024-07-12T10:59:00Z">
                    <w:rPr>
                      <w:rFonts w:ascii="Cambria Math" w:hAnsi="Cambria Math" w:cstheme="minorBidi"/>
                    </w:rPr>
                    <m:t>v</m:t>
                  </w:del>
                </m:r>
                <m:ctrlPr>
                  <w:del w:id="66" w:author="Junru Li" w:date="2024-07-12T10:59:00Z">
                    <w:rPr>
                      <w:rFonts w:ascii="Cambria Math" w:hAnsi="Cambria Math" w:cstheme="minorBidi"/>
                      <w:i/>
                    </w:rPr>
                  </w:del>
                </m:ctrlPr>
              </m:e>
              <m:sub>
                <m:r>
                  <w:del w:id="67" w:author="Junru Li" w:date="2024-07-12T10:59:00Z">
                    <w:rPr>
                      <w:rFonts w:ascii="Cambria Math" w:hAnsi="Cambria Math" w:cstheme="minorBidi"/>
                    </w:rPr>
                    <m:t>obj</m:t>
                  </w:del>
                </m:r>
              </m:sub>
            </m:sSub>
            <m:r>
              <w:del w:id="68" w:author="Junru Li" w:date="2024-07-12T10:59:00Z">
                <w:rPr>
                  <w:rFonts w:ascii="Cambria Math" w:hAnsi="Cambria Math" w:cstheme="minorBidi"/>
                </w:rPr>
                <m:t>,o</m:t>
              </w:del>
            </m:r>
            <m:sSub>
              <m:sSubPr>
                <m:ctrlPr>
                  <w:del w:id="69" w:author="Junru Li" w:date="2024-07-12T10:59:00Z">
                    <w:rPr>
                      <w:rFonts w:ascii="Cambria Math" w:hAnsi="Cambria Math" w:cstheme="minorBidi"/>
                      <w:i/>
                      <w:iCs/>
                    </w:rPr>
                  </w:del>
                </m:ctrlPr>
              </m:sSubPr>
              <m:e>
                <m:r>
                  <w:del w:id="70" w:author="Junru Li" w:date="2024-07-12T10:59:00Z">
                    <w:rPr>
                      <w:rFonts w:ascii="Cambria Math" w:hAnsi="Cambria Math" w:cstheme="minorBidi"/>
                    </w:rPr>
                    <m:t>p</m:t>
                  </w:del>
                </m:r>
              </m:e>
              <m:sub>
                <m:r>
                  <w:del w:id="71" w:author="Junru Li" w:date="2024-07-12T10:59:00Z">
                    <w:rPr>
                      <w:rFonts w:ascii="Cambria Math" w:hAnsi="Cambria Math" w:cstheme="minorBidi"/>
                    </w:rPr>
                    <m:t>i</m:t>
                  </w:del>
                </m:r>
              </m:sub>
            </m:sSub>
            <m:ctrlPr>
              <w:del w:id="72" w:author="Junru Li" w:date="2024-07-12T10:59:00Z">
                <w:rPr>
                  <w:rFonts w:ascii="Cambria Math" w:hAnsi="Cambria Math" w:cstheme="minorBidi"/>
                  <w:i/>
                  <w:iCs/>
                </w:rPr>
              </w:del>
            </m:ctrlPr>
          </m:e>
        </m:d>
        <m:r>
          <w:del w:id="73" w:author="Junru Li" w:date="2024-07-12T10:59:00Z">
            <m:rPr>
              <m:sty m:val="p"/>
            </m:rPr>
            <w:rPr>
              <w:rFonts w:ascii="Cambria Math" w:hAnsi="Cambria Math" w:cstheme="minorBidi" w:hint="eastAsia"/>
            </w:rPr>
            <m:t>∈∈</m:t>
          </w:del>
        </m:r>
        <m:r>
          <m:rPr>
            <m:sty m:val="p"/>
          </m:rPr>
          <w:rPr>
            <w:rFonts w:ascii="Cambria Math" w:hAnsi="Cambria Math" w:cstheme="minorBidi" w:hint="eastAsia"/>
          </w:rPr>
          <m:t>，其中</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ins w:id="74" w:author="Junru Li" w:date="2024-07-12T10:58:00Z">
        <w:r w:rsidR="00990A92">
          <w:rPr>
            <w:rFonts w:cstheme="minorBidi" w:hint="eastAsia"/>
          </w:rPr>
          <w:t>，</w:t>
        </w:r>
      </w:ins>
      <m:oMath>
        <m:d>
          <m:dPr>
            <m:ctrlPr>
              <w:ins w:id="75" w:author="Junru Li" w:date="2024-07-12T10:58:00Z">
                <w:rPr>
                  <w:rFonts w:ascii="Cambria Math" w:hAnsi="Cambria Math" w:cstheme="minorBidi"/>
                  <w:i/>
                </w:rPr>
              </w:ins>
            </m:ctrlPr>
          </m:dPr>
          <m:e>
            <m:sSub>
              <m:sSubPr>
                <m:ctrlPr>
                  <w:ins w:id="76" w:author="Junru Li" w:date="2024-07-12T10:58:00Z">
                    <w:rPr>
                      <w:rFonts w:ascii="Cambria Math" w:hAnsi="Cambria Math" w:cstheme="minorBidi"/>
                      <w:i/>
                      <w:iCs/>
                    </w:rPr>
                  </w:ins>
                </m:ctrlPr>
              </m:sSubPr>
              <m:e>
                <m:r>
                  <w:ins w:id="77" w:author="Junru Li" w:date="2024-07-12T10:58:00Z">
                    <w:rPr>
                      <w:rFonts w:ascii="Cambria Math" w:hAnsi="Cambria Math" w:cstheme="minorBidi"/>
                    </w:rPr>
                    <m:t>v</m:t>
                  </w:ins>
                </m:r>
                <m:ctrlPr>
                  <w:ins w:id="78" w:author="Junru Li" w:date="2024-07-12T10:58:00Z">
                    <w:rPr>
                      <w:rFonts w:ascii="Cambria Math" w:hAnsi="Cambria Math" w:cstheme="minorBidi"/>
                      <w:i/>
                    </w:rPr>
                  </w:ins>
                </m:ctrlPr>
              </m:e>
              <m:sub>
                <m:r>
                  <w:ins w:id="79" w:author="Junru Li" w:date="2024-07-12T10:58:00Z">
                    <w:rPr>
                      <w:rFonts w:ascii="Cambria Math" w:hAnsi="Cambria Math" w:cstheme="minorBidi"/>
                    </w:rPr>
                    <m:t>obj</m:t>
                  </w:ins>
                </m:r>
              </m:sub>
            </m:sSub>
            <m:r>
              <w:ins w:id="80" w:author="Junru Li" w:date="2024-07-12T10:58:00Z">
                <w:rPr>
                  <w:rFonts w:ascii="Cambria Math" w:hAnsi="Cambria Math" w:cstheme="minorBidi"/>
                </w:rPr>
                <m:t>,o</m:t>
              </w:ins>
            </m:r>
            <m:sSub>
              <m:sSubPr>
                <m:ctrlPr>
                  <w:ins w:id="81" w:author="Junru Li" w:date="2024-07-12T10:58:00Z">
                    <w:rPr>
                      <w:rFonts w:ascii="Cambria Math" w:hAnsi="Cambria Math" w:cstheme="minorBidi"/>
                      <w:i/>
                      <w:iCs/>
                    </w:rPr>
                  </w:ins>
                </m:ctrlPr>
              </m:sSubPr>
              <m:e>
                <m:r>
                  <w:ins w:id="82" w:author="Junru Li" w:date="2024-07-12T10:58:00Z">
                    <w:rPr>
                      <w:rFonts w:ascii="Cambria Math" w:hAnsi="Cambria Math" w:cstheme="minorBidi"/>
                    </w:rPr>
                    <m:t>p</m:t>
                  </w:ins>
                </m:r>
              </m:e>
              <m:sub>
                <m:r>
                  <w:ins w:id="83" w:author="Junru Li" w:date="2024-07-12T10:58:00Z">
                    <w:rPr>
                      <w:rFonts w:ascii="Cambria Math" w:hAnsi="Cambria Math" w:cstheme="minorBidi"/>
                    </w:rPr>
                    <m:t>i</m:t>
                  </w:ins>
                </m:r>
              </m:sub>
            </m:sSub>
            <m:ctrlPr>
              <w:ins w:id="84" w:author="Junru Li" w:date="2024-07-12T10:58:00Z">
                <w:rPr>
                  <w:rFonts w:ascii="Cambria Math" w:hAnsi="Cambria Math" w:cstheme="minorBidi"/>
                  <w:i/>
                  <w:iCs/>
                </w:rPr>
              </w:ins>
            </m:ctrlPr>
          </m:e>
        </m:d>
        <m:r>
          <w:ins w:id="85" w:author="Junru Li" w:date="2024-07-12T10:58:00Z">
            <m:rPr>
              <m:sty m:val="p"/>
            </m:rPr>
            <w:rPr>
              <w:rFonts w:ascii="Cambria Math" w:hAnsi="Cambria Math" w:cstheme="minorBidi" w:hint="eastAsia"/>
            </w:rPr>
            <m:t>∈</m:t>
          </w:ins>
        </m:r>
        <m:r>
          <w:ins w:id="86" w:author="Junru Li" w:date="2024-07-12T10:58:00Z">
            <m:rPr>
              <m:sty m:val="p"/>
            </m:rPr>
            <w:rPr>
              <w:rFonts w:ascii="Cambria Math" w:hAnsi="Cambria Math" w:cstheme="minorBidi"/>
            </w:rPr>
            <m:t>Necessity</m:t>
          </w:ins>
        </m:r>
      </m:oMath>
      <w:r w:rsidR="00A207A1">
        <w:rPr>
          <w:rFonts w:cstheme="minorBidi" w:hint="eastAsia"/>
          <w:iCs/>
        </w:rPr>
        <w:t>。其</w:t>
      </w:r>
      <w:r w:rsidR="00154D2F">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54D2F">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54D2F">
        <w:rPr>
          <w:rFonts w:cstheme="minorBidi" w:hint="eastAsia"/>
        </w:rPr>
        <w:t>的值</w:t>
      </w:r>
      <w:r w:rsidR="00886DAD">
        <w:rPr>
          <w:rFonts w:cstheme="minorBidi" w:hint="eastAsia"/>
        </w:rPr>
        <w:t>分别表示</w:t>
      </w:r>
      <w:r w:rsidR="00154D2F">
        <w:rPr>
          <w:rFonts w:cstheme="minorBidi" w:hint="eastAsia"/>
        </w:rPr>
        <w:t>逻辑题目中选项成立的最小和最大个数</w:t>
      </w:r>
      <w:ins w:id="87" w:author="Junru Li" w:date="2024-07-12T11:01:00Z">
        <w:r w:rsidR="00A06E0F">
          <w:rPr>
            <w:rFonts w:cstheme="minorBidi" w:hint="eastAsia"/>
          </w:rPr>
          <w:t>或</w:t>
        </w:r>
      </w:ins>
      <w:ins w:id="88" w:author="Junru Li" w:date="2024-07-12T11:02:00Z">
        <w:r w:rsidR="00A06E0F">
          <w:rPr>
            <w:rFonts w:cstheme="minorBidi" w:hint="eastAsia"/>
          </w:rPr>
          <w:t>空格处正确答案的</w:t>
        </w:r>
        <w:r w:rsidR="00A06E0F">
          <w:rPr>
            <w:rFonts w:cstheme="minorBidi" w:hint="eastAsia"/>
          </w:rPr>
          <w:t>最小和最大个数</w:t>
        </w:r>
      </w:ins>
      <w:r w:rsidR="00154D2F">
        <w:rPr>
          <w:rFonts w:cstheme="minorBidi" w:hint="eastAsia"/>
        </w:rPr>
        <w:t>。</w:t>
      </w:r>
    </w:p>
    <w:p w14:paraId="0ADA10C6" w14:textId="2038D5F2" w:rsidR="00886DAD" w:rsidRDefault="004745D8" w:rsidP="00E82A1A">
      <w:pPr>
        <w:pStyle w:val="a1"/>
        <w:ind w:firstLine="480"/>
        <w:rPr>
          <w:rFonts w:cstheme="minorBidi"/>
          <w:iCs/>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1F25D1">
        <w:rPr>
          <w:rFonts w:cstheme="minorBidi" w:hint="eastAsia"/>
          <w:iCs/>
        </w:rPr>
        <w:t>为题目中规则的根</w:t>
      </w:r>
      <w:r w:rsidR="007D204D">
        <w:rPr>
          <w:rFonts w:cstheme="minorBidi" w:hint="eastAsia"/>
          <w:iCs/>
        </w:rPr>
        <w:t>结点</w:t>
      </w:r>
      <w:r w:rsidR="001F25D1">
        <w:rPr>
          <w:rFonts w:cstheme="minorBidi" w:hint="eastAsia"/>
          <w:iCs/>
        </w:rPr>
        <w:t>，</w:t>
      </w:r>
      <w:r w:rsidR="00C2368A">
        <w:rPr>
          <w:rFonts w:cstheme="minorBidi" w:hint="eastAsia"/>
          <w:iCs/>
        </w:rPr>
        <w:t>含义为题目中的限定规则必须被遵守，可以进一步分解为题目中的各命题同时成立的最小和最大个数。</w:t>
      </w:r>
      <w:r w:rsidR="00886DAD">
        <w:rPr>
          <w:rFonts w:cstheme="minorBidi" w:hint="eastAsia"/>
          <w:iCs/>
        </w:rPr>
        <w:t>其子结点为</w:t>
      </w:r>
      <m:oMath>
        <m:r>
          <w:rPr>
            <w:rFonts w:ascii="Cambria Math" w:hAnsi="Cambria Math" w:cstheme="minorBidi"/>
          </w:rPr>
          <m:t>Propositions</m:t>
        </m:r>
      </m:oMath>
      <w:r w:rsidR="00886DAD">
        <w:rPr>
          <w:rFonts w:cstheme="minorBidi" w:hint="eastAsia"/>
        </w:rPr>
        <w:t>，</w:t>
      </w:r>
      <w:ins w:id="89" w:author="Junru Li" w:date="2024-07-12T10:44:00Z">
        <w:r w:rsidR="0048762F">
          <w:rPr>
            <w:rFonts w:cstheme="minorBidi" w:hint="eastAsia"/>
          </w:rPr>
          <w:t>表示为边</w:t>
        </w:r>
      </w:ins>
      <m:oMath>
        <m:d>
          <m:dPr>
            <m:ctrlPr>
              <w:ins w:id="90" w:author="Junru Li" w:date="2024-07-12T10:59:00Z">
                <w:rPr>
                  <w:rFonts w:ascii="Cambria Math" w:hAnsi="Cambria Math" w:cstheme="minorBidi"/>
                  <w:i/>
                </w:rPr>
              </w:ins>
            </m:ctrlPr>
          </m:dPr>
          <m:e>
            <m:sSub>
              <m:sSubPr>
                <m:ctrlPr>
                  <w:ins w:id="91" w:author="Junru Li" w:date="2024-07-12T10:59:00Z">
                    <w:rPr>
                      <w:rFonts w:ascii="Cambria Math" w:hAnsi="Cambria Math" w:cstheme="minorBidi"/>
                      <w:i/>
                      <w:iCs/>
                    </w:rPr>
                  </w:ins>
                </m:ctrlPr>
              </m:sSubPr>
              <m:e>
                <m:r>
                  <w:ins w:id="92" w:author="Junru Li" w:date="2024-07-12T10:59:00Z">
                    <w:rPr>
                      <w:rFonts w:ascii="Cambria Math" w:hAnsi="Cambria Math" w:cstheme="minorBidi"/>
                    </w:rPr>
                    <m:t>v</m:t>
                  </w:ins>
                </m:r>
                <m:ctrlPr>
                  <w:ins w:id="93" w:author="Junru Li" w:date="2024-07-12T10:59:00Z">
                    <w:rPr>
                      <w:rFonts w:ascii="Cambria Math" w:hAnsi="Cambria Math" w:cstheme="minorBidi"/>
                      <w:i/>
                    </w:rPr>
                  </w:ins>
                </m:ctrlPr>
              </m:e>
              <m:sub>
                <m:r>
                  <w:ins w:id="94" w:author="Junru Li" w:date="2024-07-12T10:59:00Z">
                    <w:rPr>
                      <w:rFonts w:ascii="Cambria Math" w:hAnsi="Cambria Math" w:cstheme="minorBidi" w:hint="eastAsia"/>
                    </w:rPr>
                    <m:t>rule</m:t>
                  </w:ins>
                </m:r>
              </m:sub>
            </m:sSub>
            <m:r>
              <w:ins w:id="95" w:author="Junru Li" w:date="2024-07-12T10:59:00Z">
                <w:rPr>
                  <w:rFonts w:ascii="Cambria Math" w:hAnsi="Cambria Math" w:cstheme="minorBidi"/>
                </w:rPr>
                <m:t>,</m:t>
              </w:ins>
            </m:r>
            <m:sSub>
              <m:sSubPr>
                <m:ctrlPr>
                  <w:ins w:id="96" w:author="Junru Li" w:date="2024-07-12T10:59:00Z">
                    <w:rPr>
                      <w:rFonts w:ascii="Cambria Math" w:hAnsi="Cambria Math" w:cstheme="minorBidi"/>
                      <w:i/>
                      <w:iCs/>
                    </w:rPr>
                  </w:ins>
                </m:ctrlPr>
              </m:sSubPr>
              <m:e>
                <m:r>
                  <w:ins w:id="97" w:author="Junru Li" w:date="2024-07-12T10:59:00Z">
                    <w:rPr>
                      <w:rFonts w:ascii="Cambria Math" w:hAnsi="Cambria Math" w:cstheme="minorBidi"/>
                    </w:rPr>
                    <m:t>p</m:t>
                  </w:ins>
                </m:r>
              </m:e>
              <m:sub>
                <m:r>
                  <w:ins w:id="98" w:author="Junru Li" w:date="2024-07-12T10:59:00Z">
                    <w:rPr>
                      <w:rFonts w:ascii="Cambria Math" w:hAnsi="Cambria Math" w:cstheme="minorBidi"/>
                    </w:rPr>
                    <m:t>i</m:t>
                  </w:ins>
                </m:r>
              </m:sub>
            </m:sSub>
            <m:ctrlPr>
              <w:ins w:id="99" w:author="Junru Li" w:date="2024-07-12T10:59:00Z">
                <w:rPr>
                  <w:rFonts w:ascii="Cambria Math" w:hAnsi="Cambria Math" w:cstheme="minorBidi"/>
                  <w:i/>
                  <w:iCs/>
                </w:rPr>
              </w:ins>
            </m:ctrlPr>
          </m:e>
        </m:d>
      </m:oMath>
      <w:del w:id="100" w:author="Junru Li" w:date="2024-07-12T10:44:00Z">
        <w:r w:rsidR="00A207A1" w:rsidDel="0048762F">
          <w:rPr>
            <w:rFonts w:cstheme="minorBidi" w:hint="eastAsia"/>
          </w:rPr>
          <w:delText>表示为边</w:delText>
        </w:r>
      </w:del>
      <m:oMath>
        <m:d>
          <m:dPr>
            <m:ctrlPr>
              <w:del w:id="101" w:author="Junru Li" w:date="2024-07-12T10:44:00Z">
                <w:rPr>
                  <w:rFonts w:ascii="Cambria Math" w:hAnsi="Cambria Math" w:cstheme="minorBidi"/>
                  <w:i/>
                </w:rPr>
              </w:del>
            </m:ctrlPr>
          </m:dPr>
          <m:e>
            <m:sSub>
              <m:sSubPr>
                <m:ctrlPr>
                  <w:del w:id="102" w:author="Junru Li" w:date="2024-07-12T10:44:00Z">
                    <w:rPr>
                      <w:rFonts w:ascii="Cambria Math" w:hAnsi="Cambria Math" w:cstheme="minorBidi"/>
                      <w:i/>
                    </w:rPr>
                  </w:del>
                </m:ctrlPr>
              </m:sSubPr>
              <m:e>
                <m:r>
                  <w:del w:id="103" w:author="Junru Li" w:date="2024-07-12T10:44:00Z">
                    <w:rPr>
                      <w:rFonts w:ascii="Cambria Math" w:hAnsi="Cambria Math" w:cstheme="minorBidi"/>
                    </w:rPr>
                    <m:t>v</m:t>
                  </w:del>
                </m:r>
              </m:e>
              <m:sub>
                <m:r>
                  <w:del w:id="104" w:author="Junru Li" w:date="2024-07-12T10:44:00Z">
                    <w:rPr>
                      <w:rFonts w:ascii="Cambria Math" w:hAnsi="Cambria Math" w:cstheme="minorBidi"/>
                    </w:rPr>
                    <m:t>rule</m:t>
                  </w:del>
                </m:r>
              </m:sub>
            </m:sSub>
            <m:r>
              <w:del w:id="105" w:author="Junru Li" w:date="2024-07-12T10:44:00Z">
                <w:rPr>
                  <w:rFonts w:ascii="Cambria Math" w:hAnsi="Cambria Math" w:cstheme="minorBidi"/>
                </w:rPr>
                <m:t>,</m:t>
              </w:del>
            </m:r>
            <m:sSub>
              <m:sSubPr>
                <m:ctrlPr>
                  <w:del w:id="106" w:author="Junru Li" w:date="2024-07-12T10:44:00Z">
                    <w:rPr>
                      <w:rFonts w:ascii="Cambria Math" w:hAnsi="Cambria Math" w:cstheme="minorBidi"/>
                      <w:i/>
                    </w:rPr>
                  </w:del>
                </m:ctrlPr>
              </m:sSubPr>
              <m:e>
                <m:r>
                  <w:del w:id="107" w:author="Junru Li" w:date="2024-07-12T10:44:00Z">
                    <w:rPr>
                      <w:rFonts w:ascii="Cambria Math" w:hAnsi="Cambria Math" w:cstheme="minorBidi"/>
                    </w:rPr>
                    <m:t>p</m:t>
                  </w:del>
                </m:r>
              </m:e>
              <m:sub>
                <m:r>
                  <w:del w:id="108" w:author="Junru Li" w:date="2024-07-12T10:44:00Z">
                    <w:rPr>
                      <w:rFonts w:ascii="Cambria Math" w:hAnsi="Cambria Math" w:cstheme="minorBidi"/>
                    </w:rPr>
                    <m:t>i</m:t>
                  </w:del>
                </m:r>
              </m:sub>
            </m:sSub>
          </m:e>
        </m:d>
      </m:oMath>
      <w:del w:id="109" w:author="Junru Li" w:date="2024-07-12T10:44:00Z">
        <w:r w:rsidR="00A207A1" w:rsidDel="0048762F">
          <w:rPr>
            <w:rFonts w:cstheme="minorBidi" w:hint="eastAsia"/>
          </w:rPr>
          <w:delText>，</w:delText>
        </w:r>
      </w:del>
      <w:r w:rsidR="00A207A1">
        <w:rPr>
          <w:rFonts w:cstheme="minorBidi" w:hint="eastAsia"/>
        </w:rPr>
        <w:t>其中</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oMath>
      <w:ins w:id="110" w:author="Junru Li" w:date="2024-07-12T10:59:00Z">
        <w:r w:rsidR="00990A92">
          <w:rPr>
            <w:rFonts w:cstheme="minorBidi" w:hint="eastAsia"/>
          </w:rPr>
          <w:t>，</w:t>
        </w:r>
      </w:ins>
      <m:oMath>
        <m:d>
          <m:dPr>
            <m:ctrlPr>
              <w:ins w:id="111" w:author="Junru Li" w:date="2024-07-12T10:59:00Z">
                <w:rPr>
                  <w:rFonts w:ascii="Cambria Math" w:hAnsi="Cambria Math" w:cstheme="minorBidi"/>
                  <w:i/>
                </w:rPr>
              </w:ins>
            </m:ctrlPr>
          </m:dPr>
          <m:e>
            <m:sSub>
              <m:sSubPr>
                <m:ctrlPr>
                  <w:ins w:id="112" w:author="Junru Li" w:date="2024-07-12T10:59:00Z">
                    <w:rPr>
                      <w:rFonts w:ascii="Cambria Math" w:hAnsi="Cambria Math" w:cstheme="minorBidi"/>
                      <w:i/>
                      <w:iCs/>
                    </w:rPr>
                  </w:ins>
                </m:ctrlPr>
              </m:sSubPr>
              <m:e>
                <m:r>
                  <w:ins w:id="113" w:author="Junru Li" w:date="2024-07-12T10:59:00Z">
                    <w:rPr>
                      <w:rFonts w:ascii="Cambria Math" w:hAnsi="Cambria Math" w:cstheme="minorBidi"/>
                    </w:rPr>
                    <m:t>v</m:t>
                  </w:ins>
                </m:r>
                <m:ctrlPr>
                  <w:ins w:id="114" w:author="Junru Li" w:date="2024-07-12T10:59:00Z">
                    <w:rPr>
                      <w:rFonts w:ascii="Cambria Math" w:hAnsi="Cambria Math" w:cstheme="minorBidi"/>
                      <w:i/>
                    </w:rPr>
                  </w:ins>
                </m:ctrlPr>
              </m:e>
              <m:sub>
                <m:r>
                  <w:ins w:id="115" w:author="Junru Li" w:date="2024-07-12T10:59:00Z">
                    <w:rPr>
                      <w:rFonts w:ascii="Cambria Math" w:hAnsi="Cambria Math" w:cstheme="minorBidi" w:hint="eastAsia"/>
                    </w:rPr>
                    <m:t>rule</m:t>
                  </w:ins>
                </m:r>
              </m:sub>
            </m:sSub>
            <m:r>
              <w:ins w:id="116" w:author="Junru Li" w:date="2024-07-12T10:59:00Z">
                <w:rPr>
                  <w:rFonts w:ascii="Cambria Math" w:hAnsi="Cambria Math" w:cstheme="minorBidi"/>
                </w:rPr>
                <m:t>,</m:t>
              </w:ins>
            </m:r>
            <m:sSub>
              <m:sSubPr>
                <m:ctrlPr>
                  <w:ins w:id="117" w:author="Junru Li" w:date="2024-07-12T10:59:00Z">
                    <w:rPr>
                      <w:rFonts w:ascii="Cambria Math" w:hAnsi="Cambria Math" w:cstheme="minorBidi"/>
                      <w:i/>
                      <w:iCs/>
                    </w:rPr>
                  </w:ins>
                </m:ctrlPr>
              </m:sSubPr>
              <m:e>
                <m:r>
                  <w:ins w:id="118" w:author="Junru Li" w:date="2024-07-12T10:59:00Z">
                    <w:rPr>
                      <w:rFonts w:ascii="Cambria Math" w:hAnsi="Cambria Math" w:cstheme="minorBidi"/>
                    </w:rPr>
                    <m:t>p</m:t>
                  </w:ins>
                </m:r>
              </m:e>
              <m:sub>
                <m:r>
                  <w:ins w:id="119" w:author="Junru Li" w:date="2024-07-12T10:59:00Z">
                    <w:rPr>
                      <w:rFonts w:ascii="Cambria Math" w:hAnsi="Cambria Math" w:cstheme="minorBidi"/>
                    </w:rPr>
                    <m:t>i</m:t>
                  </w:ins>
                </m:r>
              </m:sub>
            </m:sSub>
            <m:ctrlPr>
              <w:ins w:id="120" w:author="Junru Li" w:date="2024-07-12T10:59:00Z">
                <w:rPr>
                  <w:rFonts w:ascii="Cambria Math" w:hAnsi="Cambria Math" w:cstheme="minorBidi"/>
                  <w:i/>
                  <w:iCs/>
                </w:rPr>
              </w:ins>
            </m:ctrlPr>
          </m:e>
        </m:d>
        <m:r>
          <w:ins w:id="121" w:author="Junru Li" w:date="2024-07-12T10:59:00Z">
            <m:rPr>
              <m:sty m:val="p"/>
            </m:rPr>
            <w:rPr>
              <w:rFonts w:ascii="Cambria Math" w:hAnsi="Cambria Math" w:cstheme="minorBidi" w:hint="eastAsia"/>
            </w:rPr>
            <m:t>∈</m:t>
          </w:ins>
        </m:r>
        <m:r>
          <w:ins w:id="122" w:author="Junru Li" w:date="2024-07-12T10:59:00Z">
            <m:rPr>
              <m:sty m:val="p"/>
            </m:rPr>
            <w:rPr>
              <w:rFonts w:ascii="Cambria Math" w:hAnsi="Cambria Math" w:cstheme="minorBidi"/>
            </w:rPr>
            <m:t>Sufficiency</m:t>
          </w:ins>
        </m:r>
      </m:oMath>
      <w:r w:rsidR="00A207A1">
        <w:rPr>
          <w:rFonts w:cstheme="minorBidi" w:hint="eastAsia"/>
        </w:rPr>
        <w:t>。其</w:t>
      </w:r>
      <w:r w:rsidR="001F25D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F25D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F25D1">
        <w:rPr>
          <w:rFonts w:cstheme="minorBidi" w:hint="eastAsia"/>
        </w:rPr>
        <w:t>的值</w:t>
      </w:r>
      <w:r w:rsidR="00886DAD">
        <w:rPr>
          <w:rFonts w:cstheme="minorBidi" w:hint="eastAsia"/>
        </w:rPr>
        <w:t>分别表示</w:t>
      </w:r>
      <w:r w:rsidR="001F25D1">
        <w:rPr>
          <w:rFonts w:cstheme="minorBidi" w:hint="eastAsia"/>
        </w:rPr>
        <w:t>逻辑题目中</w:t>
      </w:r>
      <w:r w:rsidR="00886DAD">
        <w:rPr>
          <w:rFonts w:cstheme="minorBidi" w:hint="eastAsia"/>
        </w:rPr>
        <w:t>命题</w:t>
      </w:r>
      <w:r w:rsidR="001F25D1">
        <w:rPr>
          <w:rFonts w:cstheme="minorBidi" w:hint="eastAsia"/>
        </w:rPr>
        <w:t>成立的最小和最大个数。</w:t>
      </w:r>
    </w:p>
    <w:p w14:paraId="33EA7887" w14:textId="2168509B" w:rsidR="007D204D" w:rsidRDefault="004730C2" w:rsidP="00E82A1A">
      <w:pPr>
        <w:pStyle w:val="a1"/>
        <w:ind w:firstLine="480"/>
        <w:rPr>
          <w:rFonts w:cstheme="minorBidi"/>
        </w:rPr>
      </w:pPr>
      <m:oMath>
        <m:r>
          <m:rPr>
            <m:sty m:val="p"/>
          </m:rPr>
          <w:rPr>
            <w:rFonts w:ascii="Cambria Math" w:hAnsi="Cambria Math" w:cstheme="minorBidi"/>
          </w:rPr>
          <w:lastRenderedPageBreak/>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sidR="007D204D">
        <w:rPr>
          <w:rFonts w:cstheme="minorBidi" w:hint="eastAsia"/>
        </w:rPr>
        <w:t>为题目中</w:t>
      </w:r>
      <w:r w:rsidR="007D204D">
        <w:rPr>
          <w:rFonts w:cstheme="minorBidi" w:hint="eastAsia"/>
          <w:iCs/>
        </w:rPr>
        <w:t>具体求解目标的结点，</w:t>
      </w:r>
      <w:r w:rsidR="00946D33">
        <w:rPr>
          <w:rFonts w:cstheme="minorBidi" w:hint="eastAsia"/>
          <w:iCs/>
        </w:rPr>
        <w:t>含义为</w:t>
      </w:r>
      <w:ins w:id="123" w:author="Junru Li" w:date="2024-07-12T10:52:00Z">
        <w:r w:rsidR="00990A92">
          <w:rPr>
            <w:rFonts w:cstheme="minorBidi" w:hint="eastAsia"/>
            <w:iCs/>
          </w:rPr>
          <w:t>题目的具体选项或</w:t>
        </w:r>
      </w:ins>
      <w:ins w:id="124" w:author="Junru Li" w:date="2024-07-12T10:53:00Z">
        <w:r w:rsidR="00990A92">
          <w:rPr>
            <w:rFonts w:cstheme="minorBidi" w:hint="eastAsia"/>
            <w:iCs/>
          </w:rPr>
          <w:t>空格处</w:t>
        </w:r>
      </w:ins>
      <w:ins w:id="125" w:author="Junru Li" w:date="2024-07-12T10:52:00Z">
        <w:r w:rsidR="00990A92">
          <w:rPr>
            <w:rFonts w:cstheme="minorBidi" w:hint="eastAsia"/>
            <w:iCs/>
          </w:rPr>
          <w:t>的</w:t>
        </w:r>
      </w:ins>
      <w:ins w:id="126" w:author="Junru Li" w:date="2024-07-12T10:53:00Z">
        <w:r w:rsidR="00990A92">
          <w:rPr>
            <w:rFonts w:cstheme="minorBidi" w:hint="eastAsia"/>
            <w:iCs/>
          </w:rPr>
          <w:t>可能答案</w:t>
        </w:r>
      </w:ins>
      <w:ins w:id="127" w:author="Junru Li" w:date="2024-07-12T10:54:00Z">
        <w:r w:rsidR="00990A92">
          <w:rPr>
            <w:rFonts w:cstheme="minorBidi" w:hint="eastAsia"/>
            <w:iCs/>
          </w:rPr>
          <w:t>的各种枚举情况</w:t>
        </w:r>
      </w:ins>
      <w:del w:id="128" w:author="Junru Li" w:date="2024-07-12T10:52:00Z">
        <w:r w:rsidR="00946D33" w:rsidDel="00990A92">
          <w:rPr>
            <w:rFonts w:cstheme="minorBidi" w:hint="eastAsia"/>
            <w:iCs/>
          </w:rPr>
          <w:delText>题目中可能成立的具体求解目标</w:delText>
        </w:r>
      </w:del>
      <w:r w:rsidR="00946D33">
        <w:rPr>
          <w:rFonts w:cstheme="minorBidi" w:hint="eastAsia"/>
          <w:iCs/>
        </w:rPr>
        <w:t>，可以分解为</w:t>
      </w:r>
      <w:del w:id="129" w:author="Junru Li" w:date="2024-07-12T10:54:00Z">
        <w:r w:rsidR="00946D33" w:rsidDel="00990A92">
          <w:rPr>
            <w:rFonts w:cstheme="minorBidi" w:hint="eastAsia"/>
            <w:iCs/>
          </w:rPr>
          <w:delText>该具体求解目标</w:delText>
        </w:r>
      </w:del>
      <w:ins w:id="130" w:author="Junru Li" w:date="2024-07-12T10:54:00Z">
        <w:r w:rsidR="00990A92">
          <w:rPr>
            <w:rFonts w:cstheme="minorBidi" w:hint="eastAsia"/>
            <w:iCs/>
          </w:rPr>
          <w:t>该选项或可能</w:t>
        </w:r>
      </w:ins>
      <w:ins w:id="131" w:author="Junru Li" w:date="2024-07-12T10:55:00Z">
        <w:r w:rsidR="00990A92">
          <w:rPr>
            <w:rFonts w:cstheme="minorBidi" w:hint="eastAsia"/>
            <w:iCs/>
          </w:rPr>
          <w:t>答案</w:t>
        </w:r>
      </w:ins>
      <w:r w:rsidR="00946D33">
        <w:rPr>
          <w:rFonts w:cstheme="minorBidi" w:hint="eastAsia"/>
          <w:iCs/>
        </w:rPr>
        <w:t>的具体规则。</w:t>
      </w:r>
      <w:r w:rsidR="007D204D">
        <w:rPr>
          <w:rFonts w:cstheme="minorBidi" w:hint="eastAsia"/>
          <w:iCs/>
        </w:rPr>
        <w:t>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C2368A">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C2368A">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C2368A">
        <w:rPr>
          <w:rFonts w:cstheme="minorBidi" w:hint="eastAsia"/>
        </w:rPr>
        <w:t>的值分别表示该</w:t>
      </w:r>
      <w:del w:id="132" w:author="Junru Li" w:date="2024-07-12T10:55:00Z">
        <w:r w:rsidR="00C2368A" w:rsidDel="00990A92">
          <w:rPr>
            <w:rFonts w:cstheme="minorBidi" w:hint="eastAsia"/>
          </w:rPr>
          <w:delText>具体求解目标</w:delText>
        </w:r>
      </w:del>
      <w:ins w:id="133" w:author="Junru Li" w:date="2024-07-12T10:55:00Z">
        <w:r w:rsidR="00990A92">
          <w:rPr>
            <w:rFonts w:cstheme="minorBidi" w:hint="eastAsia"/>
          </w:rPr>
          <w:t>选项或可能答案</w:t>
        </w:r>
      </w:ins>
      <w:r w:rsidR="00C2368A">
        <w:rPr>
          <w:rFonts w:cstheme="minorBidi" w:hint="eastAsia"/>
        </w:rPr>
        <w:t>下各规则成立的最小和最大个数，若该</w:t>
      </w:r>
      <w:ins w:id="134" w:author="Junru Li" w:date="2024-07-12T10:56:00Z">
        <w:r w:rsidR="00990A92">
          <w:rPr>
            <w:rFonts w:cstheme="minorBidi" w:hint="eastAsia"/>
          </w:rPr>
          <w:t>选项或可能答案</w:t>
        </w:r>
      </w:ins>
      <w:del w:id="135" w:author="Junru Li" w:date="2024-07-12T10:56:00Z">
        <w:r w:rsidR="00C2368A" w:rsidDel="00990A92">
          <w:rPr>
            <w:rFonts w:cstheme="minorBidi" w:hint="eastAsia"/>
          </w:rPr>
          <w:delText>具体求解目标</w:delText>
        </w:r>
      </w:del>
      <w:r w:rsidR="00C2368A">
        <w:rPr>
          <w:rFonts w:cstheme="minorBidi" w:hint="eastAsia"/>
        </w:rPr>
        <w:t>只有</w:t>
      </w:r>
      <w:proofErr w:type="gramStart"/>
      <w:r w:rsidR="00C2368A">
        <w:rPr>
          <w:rFonts w:cstheme="minorBidi" w:hint="eastAsia"/>
        </w:rPr>
        <w:t>一</w:t>
      </w:r>
      <w:proofErr w:type="gramEnd"/>
      <w:r w:rsidR="00C2368A">
        <w:rPr>
          <w:rFonts w:cstheme="minorBidi" w:hint="eastAsia"/>
        </w:rPr>
        <w:t>条规则，则此属性可缺省；属性</w:t>
      </w:r>
      <m:oMath>
        <m:r>
          <m:rPr>
            <m:sty m:val="p"/>
          </m:rPr>
          <w:rPr>
            <w:rFonts w:ascii="Cambria Math" w:hAnsi="Cambria Math" w:cstheme="minorBidi"/>
          </w:rPr>
          <m:t>constrain</m:t>
        </m:r>
      </m:oMath>
      <w:r w:rsidR="00C2368A">
        <w:rPr>
          <w:rFonts w:cstheme="minorBidi" w:hint="eastAsia"/>
        </w:rPr>
        <w:t>的内容表示</w:t>
      </w:r>
      <w:r w:rsidR="00946D33">
        <w:rPr>
          <w:rFonts w:cstheme="minorBidi" w:hint="eastAsia"/>
        </w:rPr>
        <w:t>该</w:t>
      </w:r>
      <w:ins w:id="136" w:author="Junru Li" w:date="2024-07-12T10:56:00Z">
        <w:r w:rsidR="00990A92">
          <w:rPr>
            <w:rFonts w:cstheme="minorBidi" w:hint="eastAsia"/>
          </w:rPr>
          <w:t>选项或可能答案</w:t>
        </w:r>
      </w:ins>
      <w:del w:id="137" w:author="Junru Li" w:date="2024-07-12T10:56:00Z">
        <w:r w:rsidR="00946D33" w:rsidDel="00990A92">
          <w:rPr>
            <w:rFonts w:cstheme="minorBidi" w:hint="eastAsia"/>
          </w:rPr>
          <w:delText>具体求解目标</w:delText>
        </w:r>
      </w:del>
      <w:r w:rsidR="00946D33">
        <w:rPr>
          <w:rFonts w:cstheme="minorBidi" w:hint="eastAsia"/>
        </w:rPr>
        <w:t>下</w:t>
      </w:r>
      <w:r w:rsidR="00C2368A">
        <w:rPr>
          <w:rFonts w:cstheme="minorBidi" w:hint="eastAsia"/>
        </w:rPr>
        <w:t>的</w:t>
      </w:r>
      <w:r w:rsidR="00946D33">
        <w:rPr>
          <w:rFonts w:cstheme="minorBidi" w:hint="eastAsia"/>
        </w:rPr>
        <w:t>具体规则</w:t>
      </w:r>
      <w:r w:rsidR="00C2368A">
        <w:rPr>
          <w:rFonts w:cstheme="minorBidi" w:hint="eastAsia"/>
        </w:rPr>
        <w:t>所遵守的共同约束</w:t>
      </w:r>
      <w:r w:rsidR="00946D33">
        <w:rPr>
          <w:rFonts w:cstheme="minorBidi" w:hint="eastAsia"/>
        </w:rPr>
        <w:t>，若无需传递共同约束，则此属性可缺省。</w:t>
      </w:r>
    </w:p>
    <w:p w14:paraId="38B5D70B" w14:textId="3EEE5B64" w:rsidR="00946D33" w:rsidRDefault="004730C2" w:rsidP="00E82A1A">
      <w:pPr>
        <w:pStyle w:val="a1"/>
        <w:ind w:firstLine="480"/>
        <w:rPr>
          <w:rFonts w:cstheme="minorBidi"/>
        </w:rPr>
      </w:pP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sidR="00946D33">
        <w:rPr>
          <w:rFonts w:cstheme="minorBidi" w:hint="eastAsia"/>
        </w:rPr>
        <w:t>为题目中</w:t>
      </w:r>
      <w:r w:rsidR="00946D33">
        <w:rPr>
          <w:rFonts w:cstheme="minorBidi" w:hint="eastAsia"/>
          <w:iCs/>
        </w:rPr>
        <w:t>的命题结点，含义为题目中</w:t>
      </w:r>
      <w:ins w:id="138" w:author="Junru Li" w:date="2024-07-12T10:57:00Z">
        <w:r w:rsidR="00990A92">
          <w:rPr>
            <w:rFonts w:cstheme="minorBidi" w:hint="eastAsia"/>
            <w:iCs/>
          </w:rPr>
          <w:t>直</w:t>
        </w:r>
        <w:proofErr w:type="gramStart"/>
        <w:r w:rsidR="00990A92">
          <w:rPr>
            <w:rFonts w:cstheme="minorBidi" w:hint="eastAsia"/>
            <w:iCs/>
          </w:rPr>
          <w:t>接提供</w:t>
        </w:r>
        <w:proofErr w:type="gramEnd"/>
        <w:r w:rsidR="00990A92">
          <w:rPr>
            <w:rFonts w:cstheme="minorBidi" w:hint="eastAsia"/>
            <w:iCs/>
          </w:rPr>
          <w:t>的</w:t>
        </w:r>
      </w:ins>
      <w:r w:rsidR="00946D33">
        <w:rPr>
          <w:rFonts w:cstheme="minorBidi" w:hint="eastAsia"/>
          <w:iCs/>
        </w:rPr>
        <w:t>可能成立的命题，可以分解为该命题的具体规则。其子结点为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946D33">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946D33">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946D33">
        <w:rPr>
          <w:rFonts w:cstheme="minorBidi" w:hint="eastAsia"/>
        </w:rPr>
        <w:t>的值分别表示该</w:t>
      </w:r>
      <w:r w:rsidR="00072975">
        <w:rPr>
          <w:rFonts w:cstheme="minorBidi" w:hint="eastAsia"/>
        </w:rPr>
        <w:t>命题</w:t>
      </w:r>
      <w:r w:rsidR="00946D33">
        <w:rPr>
          <w:rFonts w:cstheme="minorBidi" w:hint="eastAsia"/>
        </w:rPr>
        <w:t>下各规则成立的最小和最大个数，若该</w:t>
      </w:r>
      <w:r w:rsidR="00072975">
        <w:rPr>
          <w:rFonts w:cstheme="minorBidi" w:hint="eastAsia"/>
        </w:rPr>
        <w:t>命题</w:t>
      </w:r>
      <w:r w:rsidR="00946D33">
        <w:rPr>
          <w:rFonts w:cstheme="minorBidi" w:hint="eastAsia"/>
        </w:rPr>
        <w:t>只有</w:t>
      </w:r>
      <w:proofErr w:type="gramStart"/>
      <w:r w:rsidR="00946D33">
        <w:rPr>
          <w:rFonts w:cstheme="minorBidi" w:hint="eastAsia"/>
        </w:rPr>
        <w:t>一</w:t>
      </w:r>
      <w:proofErr w:type="gramEnd"/>
      <w:r w:rsidR="00946D33">
        <w:rPr>
          <w:rFonts w:cstheme="minorBidi" w:hint="eastAsia"/>
        </w:rPr>
        <w:t>条规则，则此属性可缺省；属性</w:t>
      </w:r>
      <m:oMath>
        <m:r>
          <m:rPr>
            <m:sty m:val="p"/>
          </m:rPr>
          <w:rPr>
            <w:rFonts w:ascii="Cambria Math" w:hAnsi="Cambria Math" w:cstheme="minorBidi"/>
          </w:rPr>
          <m:t>constrain</m:t>
        </m:r>
      </m:oMath>
      <w:r w:rsidR="00946D33">
        <w:rPr>
          <w:rFonts w:cstheme="minorBidi" w:hint="eastAsia"/>
        </w:rPr>
        <w:t>的内容表示该</w:t>
      </w:r>
      <w:r w:rsidR="00072975">
        <w:rPr>
          <w:rFonts w:cstheme="minorBidi" w:hint="eastAsia"/>
        </w:rPr>
        <w:t>命题</w:t>
      </w:r>
      <w:r w:rsidR="00946D33">
        <w:rPr>
          <w:rFonts w:cstheme="minorBidi" w:hint="eastAsia"/>
        </w:rPr>
        <w:t>下的具体规则所遵守的共同约束，若无需传递共同约束，则此属性可缺省。</w:t>
      </w:r>
    </w:p>
    <w:p w14:paraId="7C110337" w14:textId="155F23D5" w:rsidR="00804EF0" w:rsidRDefault="00072975" w:rsidP="00E82A1A">
      <w:pPr>
        <w:pStyle w:val="a1"/>
        <w:ind w:firstLine="480"/>
        <w:rPr>
          <w:rFonts w:cstheme="minorBidi"/>
        </w:rPr>
      </w:pP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1F25D1">
        <w:rPr>
          <w:rFonts w:cstheme="minorBidi" w:hint="eastAsia"/>
          <w:iCs/>
        </w:rPr>
        <w:t>为具体的</w:t>
      </w:r>
      <w:r w:rsidR="007D204D">
        <w:rPr>
          <w:rFonts w:cstheme="minorBidi" w:hint="eastAsia"/>
          <w:iCs/>
        </w:rPr>
        <w:t>规则结点</w:t>
      </w:r>
      <w:r w:rsidR="001F25D1">
        <w:rPr>
          <w:rFonts w:cstheme="minorBidi" w:hint="eastAsia"/>
          <w:iCs/>
        </w:rPr>
        <w:t>，</w:t>
      </w:r>
      <w:r>
        <w:rPr>
          <w:rFonts w:cstheme="minorBidi" w:hint="eastAsia"/>
          <w:iCs/>
        </w:rPr>
        <w:t>含义为具体的逻辑规则，可以进一步分解为其他的逻辑规则。其</w:t>
      </w:r>
      <w:r w:rsidR="001F25D1">
        <w:rPr>
          <w:rFonts w:cstheme="minorBidi" w:hint="eastAsia"/>
          <w:iCs/>
        </w:rPr>
        <w:t>可以作为</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oMath>
      <w:r w:rsidR="003559F5">
        <w:rPr>
          <w:rFonts w:cstheme="minorBidi" w:hint="eastAsia"/>
        </w:rPr>
        <w:t>、</w:t>
      </w:r>
      <m:oMath>
        <m:r>
          <m:rPr>
            <m:sty m:val="p"/>
          </m:rPr>
          <w:rPr>
            <w:rFonts w:ascii="Cambria Math" w:hAnsi="Cambria Math" w:cstheme="minorBidi"/>
          </w:rPr>
          <m:t>o</m:t>
        </m:r>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sidR="001F25D1">
        <w:rPr>
          <w:rFonts w:cstheme="minorBidi" w:hint="eastAsia"/>
        </w:rPr>
        <w:t>的子结点，</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w:r w:rsidR="003559F5">
        <w:rPr>
          <w:rFonts w:cstheme="minorBidi" w:hint="eastAsia"/>
        </w:rPr>
        <w:t>其中</w:t>
      </w:r>
      <m:oMath>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Prepositions</m:t>
        </m:r>
      </m:oMath>
      <w:r w:rsidR="00886DAD">
        <w:rPr>
          <w:rFonts w:cstheme="minorBidi" w:hint="eastAsia"/>
        </w:rPr>
        <w:t>，</w:t>
      </w:r>
      <m:oMath>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r w:rsidR="003559F5">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r</m:t>
            </m:r>
          </m:e>
          <m:sub>
            <m:r>
              <m:rPr>
                <m:sty m:val="p"/>
              </m:rP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oMath>
      <w:r w:rsidR="003559F5">
        <w:rPr>
          <w:rFonts w:cstheme="minorBidi" w:hint="eastAsia"/>
        </w:rPr>
        <w:t>。</w:t>
      </w:r>
      <w:r>
        <w:rPr>
          <w:rFonts w:cstheme="minorBidi" w:hint="eastAsia"/>
        </w:rPr>
        <w:t>规则</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Pr>
          <w:rFonts w:cstheme="minorBidi" w:hint="eastAsia"/>
        </w:rPr>
        <w:t>的子结点为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ctrlPr>
              <w:rPr>
                <w:rFonts w:ascii="Cambria Math" w:hAnsi="Cambria Math" w:cstheme="minorBidi"/>
                <w:iCs/>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iCs/>
        </w:rPr>
        <w:t>。</w:t>
      </w:r>
      <w:r w:rsidR="000A2267">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0A2267">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0A2267">
        <w:rPr>
          <w:rFonts w:cstheme="minorBidi" w:hint="eastAsia"/>
        </w:rPr>
        <w:t>的值分别表示该规则下各子规则成立的最小和最大个数，若该规则只可以分解为一条子规则，则此属性可缺省；</w:t>
      </w:r>
      <w:r w:rsidR="00212E6B">
        <w:rPr>
          <w:rFonts w:cstheme="minorBidi" w:hint="eastAsia"/>
        </w:rPr>
        <w:t>属性</w:t>
      </w:r>
      <m:oMath>
        <m:r>
          <w:rPr>
            <w:rFonts w:ascii="Cambria Math" w:hAnsi="Cambria Math" w:cstheme="minorBidi"/>
          </w:rPr>
          <m:t>precondition</m:t>
        </m:r>
      </m:oMath>
      <w:r w:rsidR="00212E6B">
        <w:rPr>
          <w:rFonts w:cstheme="minorBidi" w:hint="eastAsia"/>
        </w:rPr>
        <w:t>的内容表示该所</w:t>
      </w:r>
      <w:r w:rsidR="006D3990">
        <w:rPr>
          <w:rFonts w:cstheme="minorBidi" w:hint="eastAsia"/>
        </w:rPr>
        <w:t>需遵守的</w:t>
      </w:r>
      <w:r w:rsidR="00212E6B">
        <w:rPr>
          <w:rFonts w:cstheme="minorBidi" w:hint="eastAsia"/>
        </w:rPr>
        <w:t>约束，若无需</w:t>
      </w:r>
      <w:r w:rsidR="006D3990">
        <w:rPr>
          <w:rFonts w:cstheme="minorBidi" w:hint="eastAsia"/>
        </w:rPr>
        <w:t>遵守</w:t>
      </w:r>
      <w:r w:rsidR="00212E6B">
        <w:rPr>
          <w:rFonts w:cstheme="minorBidi" w:hint="eastAsia"/>
        </w:rPr>
        <w:t>约束，则此属性可缺省；</w:t>
      </w:r>
      <w:r w:rsidR="000A2267">
        <w:rPr>
          <w:rFonts w:cstheme="minorBidi" w:hint="eastAsia"/>
        </w:rPr>
        <w:t>属性</w:t>
      </w:r>
      <m:oMath>
        <m:r>
          <m:rPr>
            <m:sty m:val="p"/>
          </m:rPr>
          <w:rPr>
            <w:rFonts w:ascii="Cambria Math" w:hAnsi="Cambria Math" w:cstheme="minorBidi"/>
          </w:rPr>
          <m:t>constrain</m:t>
        </m:r>
      </m:oMath>
      <w:r w:rsidR="000A2267">
        <w:rPr>
          <w:rFonts w:cstheme="minorBidi" w:hint="eastAsia"/>
        </w:rPr>
        <w:t>的内容表示该规则下的子规则所遵守的共同约束，若无需传递共同约束，则此属性可缺省。</w:t>
      </w:r>
    </w:p>
    <w:p w14:paraId="4CD6E1E3" w14:textId="189BC5CF" w:rsidR="003559F5" w:rsidRPr="00032A31" w:rsidRDefault="003559F5" w:rsidP="00E82A1A">
      <w:pPr>
        <w:pStyle w:val="a1"/>
        <w:ind w:firstLine="480"/>
        <w:rPr>
          <w:rFonts w:cstheme="minorBidi"/>
          <w:i/>
        </w:rPr>
      </w:pPr>
      <w:r>
        <w:rPr>
          <w:rFonts w:cstheme="minorBidi" w:hint="eastAsia"/>
        </w:rPr>
        <w:t>分解法模型的架构如</w:t>
      </w:r>
      <w:r w:rsidR="00C70952">
        <w:rPr>
          <w:rFonts w:cstheme="minorBidi"/>
        </w:rPr>
        <w:fldChar w:fldCharType="begin"/>
      </w:r>
      <w:r w:rsidR="00C70952">
        <w:rPr>
          <w:rFonts w:cstheme="minorBidi"/>
        </w:rPr>
        <w:instrText xml:space="preserve"> REF _Ref171443204 \h </w:instrText>
      </w:r>
      <w:r w:rsidR="00C70952">
        <w:rPr>
          <w:rFonts w:cstheme="minorBidi"/>
        </w:rPr>
      </w:r>
      <w:r w:rsidR="00C70952">
        <w:rPr>
          <w:rFonts w:cstheme="minorBidi"/>
        </w:rPr>
        <w:fldChar w:fldCharType="separate"/>
      </w:r>
      <w:r w:rsidR="00C70952">
        <w:rPr>
          <w:rFonts w:hint="eastAsia"/>
        </w:rPr>
        <w:t>图</w:t>
      </w:r>
      <w:r w:rsidR="00C70952">
        <w:rPr>
          <w:rFonts w:hint="eastAsia"/>
        </w:rPr>
        <w:t xml:space="preserve"> </w:t>
      </w:r>
      <w:r w:rsidR="00C70952">
        <w:rPr>
          <w:noProof/>
        </w:rPr>
        <w:t>1</w:t>
      </w:r>
      <w:r w:rsidR="00C70952">
        <w:rPr>
          <w:rFonts w:cstheme="minorBidi"/>
        </w:rPr>
        <w:fldChar w:fldCharType="end"/>
      </w:r>
      <w:r>
        <w:rPr>
          <w:rFonts w:cstheme="minorBidi" w:hint="eastAsia"/>
        </w:rPr>
        <w:t>所示。</w:t>
      </w:r>
    </w:p>
    <w:p w14:paraId="53C501C2" w14:textId="5EDAAC62" w:rsidR="00DB072B" w:rsidRDefault="00C70952" w:rsidP="00C70952">
      <w:pPr>
        <w:pStyle w:val="ac"/>
      </w:pPr>
      <w:r w:rsidRPr="00C70952">
        <w:rPr>
          <w:noProof/>
        </w:rPr>
        <w:drawing>
          <wp:inline distT="0" distB="0" distL="0" distR="0" wp14:anchorId="1770089C" wp14:editId="28ABB8BB">
            <wp:extent cx="6120130" cy="289750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2897505"/>
                    </a:xfrm>
                    <a:prstGeom prst="rect">
                      <a:avLst/>
                    </a:prstGeom>
                  </pic:spPr>
                </pic:pic>
              </a:graphicData>
            </a:graphic>
          </wp:inline>
        </w:drawing>
      </w:r>
    </w:p>
    <w:p w14:paraId="06140C43" w14:textId="627E1DEB" w:rsidR="00C70952" w:rsidRPr="00C70952" w:rsidRDefault="00C70952" w:rsidP="00C70952">
      <w:pPr>
        <w:pStyle w:val="ad"/>
        <w:spacing w:before="65" w:after="65"/>
      </w:pPr>
      <w:bookmarkStart w:id="139" w:name="_Ref171443204"/>
      <w:bookmarkStart w:id="140" w:name="_Ref1714431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39"/>
      <w:r>
        <w:rPr>
          <w:rFonts w:hint="eastAsia"/>
        </w:rPr>
        <w:t>分解法模型架构</w:t>
      </w:r>
      <w:bookmarkEnd w:id="140"/>
    </w:p>
    <w:p w14:paraId="5AD1C5A9" w14:textId="102E4551" w:rsidR="00E82A1A" w:rsidRDefault="00E82A1A" w:rsidP="00E82A1A">
      <w:pPr>
        <w:pStyle w:val="1"/>
        <w:spacing w:after="163"/>
      </w:pPr>
      <w:r>
        <w:rPr>
          <w:rFonts w:hint="eastAsia"/>
        </w:rPr>
        <w:lastRenderedPageBreak/>
        <w:t>基于</w:t>
      </w:r>
      <w:r>
        <w:rPr>
          <w:rFonts w:hint="eastAsia"/>
        </w:rPr>
        <w:t>ASP</w:t>
      </w:r>
      <w:r>
        <w:rPr>
          <w:rFonts w:hint="eastAsia"/>
        </w:rPr>
        <w:t>的求解</w:t>
      </w:r>
    </w:p>
    <w:p w14:paraId="598C1FF6" w14:textId="1B0AD2EB" w:rsidR="00EA5DDC" w:rsidRDefault="006B2E8A" w:rsidP="00EA5DDC">
      <w:pPr>
        <w:pStyle w:val="2"/>
        <w:spacing w:before="97" w:after="97"/>
      </w:pPr>
      <w:bookmarkStart w:id="141" w:name="_Ref171419051"/>
      <w:r>
        <w:rPr>
          <w:rFonts w:hint="eastAsia"/>
        </w:rPr>
        <w:t>分解法模型</w:t>
      </w:r>
      <w:r w:rsidR="00EA5DDC">
        <w:rPr>
          <w:rFonts w:hint="eastAsia"/>
        </w:rPr>
        <w:t>到</w:t>
      </w:r>
      <w:r w:rsidR="00EA5DDC">
        <w:rPr>
          <w:rFonts w:hint="eastAsia"/>
        </w:rPr>
        <w:t>ASP</w:t>
      </w:r>
      <w:r>
        <w:rPr>
          <w:rFonts w:hint="eastAsia"/>
        </w:rPr>
        <w:t>实现</w:t>
      </w:r>
      <w:r w:rsidR="00EA5DDC">
        <w:rPr>
          <w:rFonts w:hint="eastAsia"/>
        </w:rPr>
        <w:t>的转换</w:t>
      </w:r>
      <w:bookmarkEnd w:id="141"/>
    </w:p>
    <w:p w14:paraId="5763B6EF" w14:textId="546EBB62" w:rsidR="00D65BFE" w:rsidRDefault="00D65BFE" w:rsidP="009F1B3A">
      <w:pPr>
        <w:pStyle w:val="a1"/>
        <w:ind w:firstLine="480"/>
        <w:rPr>
          <w:ins w:id="142" w:author="Junru Li" w:date="2024-07-12T11:05:00Z"/>
        </w:rPr>
      </w:pPr>
      <w:ins w:id="143" w:author="Junru Li" w:date="2024-07-12T11:05:00Z">
        <w:r>
          <w:rPr>
            <w:rFonts w:hint="eastAsia"/>
          </w:rPr>
          <w:t>A</w:t>
        </w:r>
        <w:r>
          <w:t xml:space="preserve"> LOT TO BE CHANGED</w:t>
        </w:r>
      </w:ins>
    </w:p>
    <w:p w14:paraId="37176F60" w14:textId="7CBC840A" w:rsidR="00D65BFE" w:rsidRDefault="00D65BFE" w:rsidP="009F1B3A">
      <w:pPr>
        <w:pStyle w:val="a1"/>
        <w:ind w:firstLine="480"/>
        <w:rPr>
          <w:ins w:id="144" w:author="Junru Li" w:date="2024-07-12T11:05:00Z"/>
        </w:rPr>
      </w:pPr>
      <w:ins w:id="145" w:author="Junru Li" w:date="2024-07-12T11:05:00Z">
        <w:r>
          <w:rPr>
            <w:rFonts w:hint="eastAsia"/>
          </w:rPr>
          <w:t>l</w:t>
        </w:r>
        <w:r>
          <w:t xml:space="preserve">ike: Description/ASP </w:t>
        </w:r>
        <w:proofErr w:type="gramStart"/>
        <w:r>
          <w:t>generation</w:t>
        </w:r>
      </w:ins>
      <w:ins w:id="146" w:author="Junru Li" w:date="2024-07-12T11:06:00Z">
        <w:r>
          <w:t>(</w:t>
        </w:r>
        <w:proofErr w:type="gramEnd"/>
        <w:r>
          <w:t>two ways)</w:t>
        </w:r>
      </w:ins>
    </w:p>
    <w:p w14:paraId="6CAC72B0" w14:textId="4BF29642" w:rsidR="009F1B3A" w:rsidRDefault="007E59CD" w:rsidP="009F1B3A">
      <w:pPr>
        <w:pStyle w:val="a1"/>
        <w:ind w:firstLine="480"/>
        <w:rPr>
          <w:ins w:id="147" w:author="Junru Li" w:date="2024-07-13T10:51:00Z"/>
        </w:rPr>
      </w:pPr>
      <w:r>
        <w:rPr>
          <w:rFonts w:hint="eastAsia"/>
        </w:rPr>
        <w:t>基于分解法模型可以将逻辑问题转化为</w:t>
      </w:r>
      <w:r>
        <w:rPr>
          <w:rFonts w:hint="eastAsia"/>
        </w:rPr>
        <w:t>ASP</w:t>
      </w:r>
      <w:r>
        <w:rPr>
          <w:rFonts w:hint="eastAsia"/>
        </w:rPr>
        <w:t>（</w:t>
      </w:r>
      <w:r>
        <w:rPr>
          <w:rFonts w:hint="eastAsia"/>
        </w:rPr>
        <w:t>answer set programming</w:t>
      </w:r>
      <w:r>
        <w:rPr>
          <w:rFonts w:hint="eastAsia"/>
        </w:rPr>
        <w:t>）代码进行求解，代码结构分为</w:t>
      </w:r>
      <w:r w:rsidR="009568EE">
        <w:rPr>
          <w:rFonts w:hint="eastAsia"/>
        </w:rPr>
        <w:t>5</w:t>
      </w:r>
      <w:r>
        <w:rPr>
          <w:rFonts w:hint="eastAsia"/>
        </w:rPr>
        <w:t>部分，分别为：“</w:t>
      </w:r>
      <w:r w:rsidR="00E368DF">
        <w:rPr>
          <w:rFonts w:hint="eastAsia"/>
        </w:rPr>
        <w:t>事实</w:t>
      </w:r>
      <w:r>
        <w:rPr>
          <w:rFonts w:hint="eastAsia"/>
        </w:rPr>
        <w:t>”、“常识”、</w:t>
      </w:r>
      <w:r w:rsidR="009568EE">
        <w:rPr>
          <w:rFonts w:hint="eastAsia"/>
        </w:rPr>
        <w:t>“框架代码”、</w:t>
      </w:r>
      <w:r>
        <w:rPr>
          <w:rFonts w:hint="eastAsia"/>
        </w:rPr>
        <w:t>“</w:t>
      </w:r>
      <w:r w:rsidR="009568EE">
        <w:rPr>
          <w:rFonts w:hint="eastAsia"/>
        </w:rPr>
        <w:t>求解目标”、“</w:t>
      </w:r>
      <w:r w:rsidR="00BC6E56">
        <w:rPr>
          <w:rFonts w:hint="eastAsia"/>
        </w:rPr>
        <w:t>命题</w:t>
      </w:r>
      <w:r w:rsidR="009568EE">
        <w:rPr>
          <w:rFonts w:hint="eastAsia"/>
        </w:rPr>
        <w:t>”。</w:t>
      </w:r>
    </w:p>
    <w:p w14:paraId="347B3D51" w14:textId="17194D6E" w:rsidR="00A70312" w:rsidRDefault="00A70312" w:rsidP="009F1B3A">
      <w:pPr>
        <w:pStyle w:val="a1"/>
        <w:ind w:firstLine="480"/>
        <w:rPr>
          <w:ins w:id="148" w:author="Junru Li" w:date="2024-07-13T10:52:00Z"/>
        </w:rPr>
      </w:pPr>
      <w:ins w:id="149" w:author="Junru Li" w:date="2024-07-13T10:52:00Z">
        <w:r>
          <w:rPr>
            <w:rFonts w:hint="eastAsia"/>
          </w:rPr>
          <w:t>转换规则：</w:t>
        </w:r>
      </w:ins>
    </w:p>
    <w:p w14:paraId="40BC3A92" w14:textId="033BC4F0" w:rsidR="00A70312" w:rsidRDefault="00A70312" w:rsidP="009F1B3A">
      <w:pPr>
        <w:pStyle w:val="a1"/>
        <w:ind w:firstLine="480"/>
        <w:rPr>
          <w:ins w:id="150" w:author="Junru Li" w:date="2024-07-13T10:52:00Z"/>
        </w:rPr>
      </w:pPr>
      <w:ins w:id="151" w:author="Junru Li" w:date="2024-07-13T10:52:00Z">
        <w:r>
          <w:rPr>
            <w:rFonts w:hint="eastAsia"/>
          </w:rPr>
          <w:t>结点转换规则</w:t>
        </w:r>
      </w:ins>
    </w:p>
    <w:p w14:paraId="26FED992" w14:textId="4D520B80" w:rsidR="00A70312" w:rsidRDefault="00A70312" w:rsidP="009F1B3A">
      <w:pPr>
        <w:pStyle w:val="a1"/>
        <w:ind w:firstLine="480"/>
        <w:rPr>
          <w:rFonts w:hint="eastAsia"/>
        </w:rPr>
      </w:pPr>
      <w:ins w:id="152" w:author="Junru Li" w:date="2024-07-13T10:52:00Z">
        <w:r>
          <w:rPr>
            <w:rFonts w:hint="eastAsia"/>
          </w:rPr>
          <w:t>边转换规则</w:t>
        </w:r>
      </w:ins>
    </w:p>
    <w:p w14:paraId="604F01A2" w14:textId="0F7F6A4C" w:rsidR="00DF2ED3" w:rsidRDefault="00DF2ED3" w:rsidP="00DF2ED3">
      <w:pPr>
        <w:pStyle w:val="3"/>
        <w:spacing w:before="163" w:after="163"/>
      </w:pPr>
      <w:r>
        <w:rPr>
          <w:rFonts w:hint="eastAsia"/>
        </w:rPr>
        <w:t>事实代码</w:t>
      </w:r>
    </w:p>
    <w:p w14:paraId="5F27EA7A" w14:textId="4F9516BB" w:rsidR="009568EE" w:rsidRDefault="00E368DF" w:rsidP="00E368DF">
      <w:pPr>
        <w:pStyle w:val="a1"/>
        <w:ind w:firstLine="480"/>
      </w:pPr>
      <w:r>
        <w:rPr>
          <w:rFonts w:hint="eastAsia"/>
        </w:rPr>
        <w:t>“事实”代码</w:t>
      </w:r>
      <w:r w:rsidR="009568EE">
        <w:rPr>
          <w:rFonts w:hint="eastAsia"/>
        </w:rPr>
        <w:t>由题目</w:t>
      </w:r>
      <w:r>
        <w:rPr>
          <w:rFonts w:hint="eastAsia"/>
        </w:rPr>
        <w:t>中确定存在的信息得到，在</w:t>
      </w:r>
      <w:r>
        <w:rPr>
          <w:rFonts w:hint="eastAsia"/>
        </w:rPr>
        <w:t xml:space="preserve"> ASP </w:t>
      </w:r>
      <w:r>
        <w:rPr>
          <w:rFonts w:hint="eastAsia"/>
        </w:rPr>
        <w:t>中可以用事实型陈述来表示，例如：</w:t>
      </w:r>
    </w:p>
    <w:p w14:paraId="550E061D" w14:textId="599BD3A6" w:rsidR="00E368DF" w:rsidRDefault="00E368DF" w:rsidP="00E368DF">
      <w:pPr>
        <w:pStyle w:val="afa"/>
      </w:pPr>
      <w:proofErr w:type="gramStart"/>
      <w:r>
        <w:rPr>
          <w:rFonts w:hint="eastAsia"/>
        </w:rPr>
        <w:t>person</w:t>
      </w:r>
      <w:r>
        <w:t>(</w:t>
      </w:r>
      <w:proofErr w:type="gramEnd"/>
      <w:r>
        <w:t>Alice).</w:t>
      </w:r>
    </w:p>
    <w:p w14:paraId="4A136677" w14:textId="739471F7" w:rsidR="00DF2ED3" w:rsidRPr="00DF2ED3" w:rsidRDefault="00DF2ED3" w:rsidP="00DF2ED3">
      <w:pPr>
        <w:pStyle w:val="3"/>
        <w:spacing w:before="163" w:after="163"/>
      </w:pPr>
      <w:r>
        <w:rPr>
          <w:rFonts w:hint="eastAsia"/>
        </w:rPr>
        <w:t>常识代码</w:t>
      </w:r>
    </w:p>
    <w:p w14:paraId="72D7EB66" w14:textId="19615174" w:rsidR="00E368DF" w:rsidRDefault="00E368DF" w:rsidP="00E368DF">
      <w:pPr>
        <w:pStyle w:val="a1"/>
        <w:ind w:firstLine="480"/>
      </w:pPr>
      <w:r>
        <w:rPr>
          <w:rFonts w:hint="eastAsia"/>
        </w:rPr>
        <w:t>“常识”代码可以由相应场景的框架提供，也可以手动进行定义，通常为题目中未明确说明的一般性知识，例如：</w:t>
      </w:r>
    </w:p>
    <w:p w14:paraId="28C4F5B7" w14:textId="74DE3A18" w:rsidR="00E368DF" w:rsidRDefault="00E368DF" w:rsidP="00E368DF">
      <w:pPr>
        <w:pStyle w:val="afa"/>
      </w:pPr>
      <w:r>
        <w:t>1{</w:t>
      </w:r>
      <w:proofErr w:type="gramStart"/>
      <w:r>
        <w:t>eat(</w:t>
      </w:r>
      <w:proofErr w:type="gramEnd"/>
      <w:r>
        <w:t>P, F, D):food(F)}1 :- person(P), day(D).</w:t>
      </w:r>
    </w:p>
    <w:p w14:paraId="0C67A7C7" w14:textId="407F6C7E" w:rsidR="00DF2ED3" w:rsidRPr="00DF2ED3" w:rsidRDefault="00DF2ED3" w:rsidP="00DF2ED3">
      <w:pPr>
        <w:pStyle w:val="3"/>
        <w:spacing w:before="163" w:after="163"/>
      </w:pPr>
      <w:r>
        <w:rPr>
          <w:rFonts w:hint="eastAsia"/>
        </w:rPr>
        <w:t>框架代码</w:t>
      </w:r>
    </w:p>
    <w:p w14:paraId="1C4991F2" w14:textId="3A9DB622" w:rsidR="002B4174" w:rsidRDefault="00696858" w:rsidP="00E368DF">
      <w:pPr>
        <w:pStyle w:val="a1"/>
        <w:ind w:firstLine="480"/>
        <w:rPr>
          <w:ins w:id="153" w:author="Junru Li" w:date="2024-07-13T10:38:00Z"/>
          <w:rFonts w:cstheme="minorBidi"/>
        </w:rPr>
      </w:pPr>
      <w:r>
        <w:rPr>
          <w:rFonts w:hint="eastAsia"/>
        </w:rPr>
        <w:t>“框架代码”为分解法固定包含的代码，在分解法模型中对应为结点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6C097C">
        <w:rPr>
          <w:rFonts w:cstheme="minorBidi" w:hint="eastAsia"/>
        </w:rPr>
        <w:t>和</w:t>
      </w:r>
      <w:r>
        <w:rPr>
          <w:rFonts w:cstheme="minorBidi" w:hint="eastAsia"/>
        </w:rPr>
        <w:t>关系</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r w:rsidR="006C097C">
        <w:rPr>
          <w:rFonts w:cstheme="minorBidi" w:hint="eastAsia"/>
        </w:rPr>
        <w:t>。其中</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6C097C">
        <w:rPr>
          <w:rFonts w:cstheme="minorBidi" w:hint="eastAsia"/>
          <w:iCs/>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6C097C">
        <w:rPr>
          <w:rFonts w:cstheme="minorBidi" w:hint="eastAsia"/>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DF2ED3">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DF2ED3">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DF2ED3">
        <w:rPr>
          <w:rFonts w:cstheme="minorBidi" w:hint="eastAsia"/>
        </w:rPr>
        <w:t>分别可以用谓词“</w:t>
      </w:r>
      <w:r w:rsidR="00DF2ED3">
        <w:rPr>
          <w:rFonts w:cstheme="minorBidi" w:hint="eastAsia"/>
        </w:rPr>
        <w:t>a</w:t>
      </w:r>
      <w:r w:rsidR="00DF2ED3">
        <w:rPr>
          <w:rFonts w:cstheme="minorBidi"/>
        </w:rPr>
        <w:t>nswer</w:t>
      </w:r>
      <w:r w:rsidR="00DF2ED3">
        <w:rPr>
          <w:rFonts w:cstheme="minorBidi" w:hint="eastAsia"/>
        </w:rPr>
        <w:t>”“</w:t>
      </w:r>
      <w:r w:rsidR="00DF2ED3">
        <w:rPr>
          <w:rFonts w:cstheme="minorBidi" w:hint="eastAsia"/>
        </w:rPr>
        <w:t>o</w:t>
      </w:r>
      <w:r w:rsidR="00DF2ED3">
        <w:rPr>
          <w:rFonts w:cstheme="minorBidi"/>
        </w:rPr>
        <w:t>bjective</w:t>
      </w:r>
      <w:r w:rsidR="00DF2ED3">
        <w:rPr>
          <w:rFonts w:cstheme="minorBidi" w:hint="eastAsia"/>
        </w:rPr>
        <w:t>”“</w:t>
      </w:r>
      <w:r w:rsidR="00DF2ED3">
        <w:rPr>
          <w:rFonts w:cstheme="minorBidi" w:hint="eastAsia"/>
        </w:rPr>
        <w:t>r</w:t>
      </w:r>
      <w:r w:rsidR="00DF2ED3">
        <w:rPr>
          <w:rFonts w:cstheme="minorBidi"/>
        </w:rPr>
        <w:t>ule</w:t>
      </w:r>
      <w:r w:rsidR="00DF2ED3">
        <w:rPr>
          <w:rFonts w:cstheme="minorBidi" w:hint="eastAsia"/>
        </w:rPr>
        <w:t>”表示。</w:t>
      </w:r>
    </w:p>
    <w:p w14:paraId="0346F123" w14:textId="3EF01B06" w:rsidR="00E368DF" w:rsidRDefault="00DF2ED3" w:rsidP="00E368DF">
      <w:pPr>
        <w:pStyle w:val="a1"/>
        <w:ind w:firstLine="480"/>
      </w:pPr>
      <w:r>
        <w:rPr>
          <w:rFonts w:cstheme="minorBidi" w:hint="eastAsia"/>
        </w:rPr>
        <w:t>关系</w:t>
      </w:r>
      <m:oMath>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rPr>
        <w:t>可以将父结点</w:t>
      </w:r>
      <w:r w:rsidR="002B4174">
        <w:rPr>
          <w:rFonts w:cstheme="minorBidi" w:hint="eastAsia"/>
        </w:rPr>
        <w:t>的对应代码</w:t>
      </w:r>
      <w:r>
        <w:rPr>
          <w:rFonts w:cstheme="minorBidi" w:hint="eastAsia"/>
        </w:rPr>
        <w:t>置于语句体部，子节点</w:t>
      </w:r>
      <w:r w:rsidR="002B4174">
        <w:rPr>
          <w:rFonts w:cstheme="minorBidi" w:hint="eastAsia"/>
        </w:rPr>
        <w:t>的对应代码</w:t>
      </w:r>
      <w:r>
        <w:rPr>
          <w:rFonts w:cstheme="minorBidi" w:hint="eastAsia"/>
        </w:rPr>
        <w:t>置于代码头部表示。</w:t>
      </w:r>
      <w:r w:rsidR="00696858">
        <w:rPr>
          <w:rFonts w:hint="eastAsia"/>
        </w:rPr>
        <w:t>代码可以表示为：</w:t>
      </w:r>
    </w:p>
    <w:p w14:paraId="2571EE8E" w14:textId="18FE0B87" w:rsidR="00696858" w:rsidRDefault="00696858" w:rsidP="00696858">
      <w:pPr>
        <w:pStyle w:val="afa"/>
      </w:pPr>
      <w:r>
        <w:t>answer.</w:t>
      </w:r>
    </w:p>
    <w:p w14:paraId="4F8ED6E8" w14:textId="261DA467" w:rsidR="00696858" w:rsidRDefault="00696858" w:rsidP="00696858">
      <w:pPr>
        <w:pStyle w:val="afa"/>
      </w:pPr>
      <w:r>
        <w:rPr>
          <w:rFonts w:hint="eastAsia"/>
        </w:rPr>
        <w:t>2{</w:t>
      </w:r>
      <w:r w:rsidRPr="009568EE">
        <w:t>objective</w:t>
      </w:r>
      <w:r>
        <w:rPr>
          <w:rFonts w:hint="eastAsia"/>
        </w:rPr>
        <w:t>；</w:t>
      </w:r>
      <w:r>
        <w:rPr>
          <w:rFonts w:hint="eastAsia"/>
        </w:rPr>
        <w:t>rule}2 :- answer.</w:t>
      </w:r>
    </w:p>
    <w:p w14:paraId="5A38BF22" w14:textId="64B50E1B" w:rsidR="00DF2ED3" w:rsidRPr="00DF2ED3" w:rsidRDefault="00DF2ED3" w:rsidP="00DF2ED3">
      <w:pPr>
        <w:pStyle w:val="3"/>
        <w:spacing w:before="163" w:after="163"/>
      </w:pPr>
      <w:bookmarkStart w:id="154" w:name="_Ref171418974"/>
      <w:r>
        <w:rPr>
          <w:rFonts w:hint="eastAsia"/>
        </w:rPr>
        <w:t>求解目标代码</w:t>
      </w:r>
      <w:bookmarkEnd w:id="154"/>
    </w:p>
    <w:p w14:paraId="0BC3FFF6" w14:textId="7EC58805" w:rsidR="00DF2ED3" w:rsidRDefault="00696858" w:rsidP="00E368DF">
      <w:pPr>
        <w:pStyle w:val="a1"/>
        <w:ind w:firstLine="480"/>
        <w:rPr>
          <w:rFonts w:cstheme="minorBidi"/>
        </w:rPr>
      </w:pPr>
      <w:r>
        <w:rPr>
          <w:rFonts w:hint="eastAsia"/>
        </w:rPr>
        <w:t>“求解目标”代码</w:t>
      </w:r>
      <w:r w:rsidR="006C097C">
        <w:rPr>
          <w:rFonts w:hint="eastAsia"/>
        </w:rPr>
        <w:t>为题目中各个选项的求解目标以及选项的成立情况对</w:t>
      </w:r>
      <w:r w:rsidR="006C097C">
        <w:rPr>
          <w:rFonts w:hint="eastAsia"/>
        </w:rPr>
        <w:t>ASP</w:t>
      </w:r>
      <w:r w:rsidR="006C097C">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6C097C">
        <w:rPr>
          <w:rFonts w:hint="eastAsia"/>
        </w:rPr>
        <w:t>、</w:t>
      </w:r>
      <m:oMath>
        <m:r>
          <m:rPr>
            <m:sty m:val="p"/>
          </m:rPr>
          <w:rPr>
            <w:rFonts w:ascii="Cambria Math" w:hAnsi="Cambria Math" w:cstheme="minorBidi"/>
          </w:rPr>
          <m:t>Options</m:t>
        </m:r>
      </m:oMath>
      <w:r w:rsidR="00A207A1">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6C097C">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sidR="00A207A1">
        <w:rPr>
          <w:rFonts w:hint="eastAsia"/>
          <w:iCs/>
        </w:rPr>
        <w:t>、</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8B25F3">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sidR="006B2E8A">
        <w:rPr>
          <w:rFonts w:hint="eastAsia"/>
        </w:rPr>
        <w:t>到</w:t>
      </w:r>
      <w:r w:rsidR="006B2E8A">
        <w:rPr>
          <w:rFonts w:hint="eastAsia"/>
        </w:rPr>
        <w:t>A</w:t>
      </w:r>
      <w:r w:rsidR="006B2E8A">
        <w:t>SP</w:t>
      </w:r>
      <w:r w:rsidR="006B2E8A">
        <w:rPr>
          <w:rFonts w:hint="eastAsia"/>
        </w:rPr>
        <w:t>代码的映射</w:t>
      </w:r>
      <w:r w:rsidR="00A207A1">
        <w:rPr>
          <w:rFonts w:cstheme="minorBidi" w:hint="eastAsia"/>
        </w:rPr>
        <w:t>。</w:t>
      </w:r>
    </w:p>
    <w:p w14:paraId="387341B4" w14:textId="38AC75C6" w:rsidR="00BC6E56" w:rsidRPr="00BC6E56" w:rsidRDefault="00BC6E56" w:rsidP="00E368DF">
      <w:pPr>
        <w:pStyle w:val="a1"/>
        <w:ind w:firstLine="480"/>
        <w:rPr>
          <w:rFonts w:cstheme="minorBidi"/>
        </w:rPr>
      </w:pPr>
      <m:oMath>
        <m:r>
          <m:rPr>
            <m:lit/>
          </m:rPr>
          <w:rPr>
            <w:rFonts w:ascii="Cambria Math" w:hAnsi="Cambria Math"/>
          </w:rPr>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可以用谓词“</w:t>
      </w:r>
      <w:r>
        <w:rPr>
          <w:rFonts w:cstheme="minorBidi"/>
        </w:rPr>
        <w:t>option(X)</w:t>
      </w:r>
      <w:r>
        <w:rPr>
          <w:rFonts w:cstheme="minorBidi" w:hint="eastAsia"/>
        </w:rPr>
        <w:t>”表示，其中</w:t>
      </w:r>
      <w:r>
        <w:rPr>
          <w:rFonts w:cstheme="minorBidi" w:hint="eastAsia"/>
        </w:rPr>
        <w:t>X=</w:t>
      </w:r>
      <w:r>
        <w:rPr>
          <w:rFonts w:cstheme="minorBidi"/>
        </w:rPr>
        <w:t>=</w:t>
      </w:r>
      <w:proofErr w:type="spellStart"/>
      <w:r>
        <w:rPr>
          <w:rFonts w:cstheme="minorBidi"/>
        </w:rPr>
        <w:t>i</w:t>
      </w:r>
      <w:proofErr w:type="spellEnd"/>
      <w:r>
        <w:rPr>
          <w:rFonts w:cstheme="minorBidi" w:hint="eastAsia"/>
        </w:rPr>
        <w:t>。</w:t>
      </w:r>
    </w:p>
    <w:p w14:paraId="74A1AA88" w14:textId="79E141CB" w:rsidR="002B4174" w:rsidRDefault="004745D8" w:rsidP="00E368DF">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A207A1">
        <w:rPr>
          <w:rFonts w:cstheme="minorBidi" w:hint="eastAsia"/>
        </w:rPr>
        <w:t>的</w:t>
      </w:r>
      <w:r w:rsidR="00A207A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A207A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A207A1">
        <w:rPr>
          <w:rFonts w:cstheme="minorBidi" w:hint="eastAsia"/>
        </w:rPr>
        <w:t>的值分别表示逻辑题目中选项成立的最小和最大个数，在代码中</w:t>
      </w:r>
      <w:r w:rsidR="00DF31D6">
        <w:rPr>
          <w:rFonts w:cstheme="minorBidi" w:hint="eastAsia"/>
        </w:rPr>
        <w:t>表示为</w:t>
      </w:r>
      <w:r w:rsidR="00DF31D6">
        <w:t>MINO</w:t>
      </w:r>
      <w:r w:rsidR="00DF31D6">
        <w:rPr>
          <w:rFonts w:hint="eastAsia"/>
        </w:rPr>
        <w:t>和</w:t>
      </w:r>
      <w:r w:rsidR="00DF31D6">
        <w:t>MAXO</w:t>
      </w:r>
      <w:r w:rsidR="00DF31D6">
        <w:rPr>
          <w:rFonts w:hint="eastAsia"/>
        </w:rPr>
        <w:t>。</w:t>
      </w:r>
    </w:p>
    <w:p w14:paraId="0AFF1CC3" w14:textId="4D709F72" w:rsidR="00DF2ED3" w:rsidRDefault="00BC6E56" w:rsidP="00E368DF">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Pr>
          <w:rFonts w:hint="eastAsia"/>
          <w:iCs/>
        </w:rPr>
        <w:t>的</w:t>
      </w:r>
      <w:r>
        <w:rPr>
          <w:rFonts w:hint="eastAsia"/>
        </w:rPr>
        <w:t>代码可以表示为：</w:t>
      </w:r>
    </w:p>
    <w:p w14:paraId="10C7A7EE" w14:textId="64872267" w:rsidR="00DF2ED3" w:rsidRDefault="00DF2ED3" w:rsidP="00DF2ED3">
      <w:pPr>
        <w:pStyle w:val="afa"/>
      </w:pPr>
      <w:proofErr w:type="gramStart"/>
      <w:r>
        <w:t>MINO{</w:t>
      </w:r>
      <w:proofErr w:type="gramEnd"/>
      <w:r>
        <w:t xml:space="preserve">option(1..ON)}MAXO :- </w:t>
      </w:r>
      <w:r w:rsidRPr="009568EE">
        <w:t>objective</w:t>
      </w:r>
      <w:r>
        <w:t>.</w:t>
      </w:r>
    </w:p>
    <w:p w14:paraId="2F3FA37C" w14:textId="6F44E9EC" w:rsidR="00BC6E56" w:rsidRDefault="009B647B" w:rsidP="00BC6E56">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sidR="00BC6E56">
        <w:rPr>
          <w:rFonts w:cstheme="minorBidi" w:hint="eastAsia"/>
        </w:rPr>
        <w:t>可以用基于知识的具体规则表示。</w:t>
      </w:r>
    </w:p>
    <w:p w14:paraId="63513F23" w14:textId="609F8E99" w:rsidR="002B4174" w:rsidRDefault="00BC6E56" w:rsidP="00BC6E56">
      <w:pPr>
        <w:pStyle w:val="a1"/>
        <w:ind w:firstLine="480"/>
      </w:pPr>
      <m:oMath>
        <m:r>
          <m:rPr>
            <m:lit/>
          </m:rPr>
          <w:rPr>
            <w:rFonts w:ascii="Cambria Math" w:hAnsi="Cambria Math"/>
          </w:rPr>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w:t>
      </w:r>
      <w:r w:rsidR="009B647B">
        <w:rPr>
          <w:rFonts w:cstheme="minorBidi" w:hint="eastAsia"/>
        </w:rPr>
        <w:t>该具体求解目标下各规则成立的最小和最大个数，若该具体求解目标只有</w:t>
      </w:r>
      <w:proofErr w:type="gramStart"/>
      <w:r w:rsidR="009B647B">
        <w:rPr>
          <w:rFonts w:cstheme="minorBidi" w:hint="eastAsia"/>
        </w:rPr>
        <w:t>一</w:t>
      </w:r>
      <w:proofErr w:type="gramEnd"/>
      <w:r w:rsidR="009B647B">
        <w:rPr>
          <w:rFonts w:cstheme="minorBidi" w:hint="eastAsia"/>
        </w:rPr>
        <w:t>条规则，则此属性可缺省</w:t>
      </w:r>
      <w:r w:rsidR="002B4174">
        <w:rPr>
          <w:rFonts w:cstheme="minorBidi" w:hint="eastAsia"/>
        </w:rPr>
        <w:t>，可以通过分别向头部的选择约束添加下区间和上区间实现</w:t>
      </w:r>
      <w:r w:rsidR="009B647B">
        <w:rPr>
          <w:rFonts w:cstheme="minorBidi" w:hint="eastAsia"/>
        </w:rPr>
        <w:t>；属性</w:t>
      </w:r>
      <m:oMath>
        <m:r>
          <m:rPr>
            <m:sty m:val="p"/>
          </m:rPr>
          <w:rPr>
            <w:rFonts w:ascii="Cambria Math" w:hAnsi="Cambria Math" w:cstheme="minorBidi"/>
          </w:rPr>
          <m:t>constrain</m:t>
        </m:r>
      </m:oMath>
      <w:r w:rsidR="009B647B">
        <w:rPr>
          <w:rFonts w:cstheme="minorBidi" w:hint="eastAsia"/>
        </w:rPr>
        <w:t>的内容表示该具体求解目标下的具体规则所遵守的共同约束，若无需传递共同约束，则此属性可缺省，可以通过</w:t>
      </w:r>
      <w:r w:rsidR="002B4174">
        <w:rPr>
          <w:rFonts w:cstheme="minorBidi" w:hint="eastAsia"/>
        </w:rPr>
        <w:t>为体部谓词增加变量实现</w:t>
      </w:r>
      <w:r>
        <w:rPr>
          <w:rFonts w:hint="eastAsia"/>
        </w:rPr>
        <w:t>。</w:t>
      </w:r>
    </w:p>
    <w:p w14:paraId="54893407" w14:textId="0A5E6B91" w:rsidR="00BC6E56" w:rsidRDefault="00BC6E56" w:rsidP="00BC6E56">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 xml:space="preserve">,  </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Options,</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sty m:val="p"/>
          </m:rPr>
          <w:rPr>
            <w:rFonts w:ascii="Cambria Math" w:hAnsi="Cambria Math" w:hint="eastAsia"/>
          </w:rPr>
          <m:t>∈</m:t>
        </m:r>
        <m:r>
          <w:rPr>
            <w:rFonts w:ascii="Cambria Math" w:hAnsi="Cambria Math"/>
          </w:rPr>
          <m:t xml:space="preserve">E </m:t>
        </m:r>
        <m:r>
          <m:rPr>
            <m:lit/>
          </m:rPr>
          <w:rPr>
            <w:rFonts w:ascii="Cambria Math" w:hAnsi="Cambria Math"/>
          </w:rPr>
          <m:t>}</m:t>
        </m:r>
      </m:oMath>
      <w:r>
        <w:rPr>
          <w:rFonts w:hint="eastAsia"/>
          <w:iCs/>
        </w:rPr>
        <w:t>的</w:t>
      </w:r>
      <w:r>
        <w:rPr>
          <w:rFonts w:hint="eastAsia"/>
        </w:rPr>
        <w:t>代码</w:t>
      </w:r>
      <w:r w:rsidR="002B4174">
        <w:rPr>
          <w:rFonts w:cstheme="minorBidi" w:hint="eastAsia"/>
        </w:rPr>
        <w:t>可以将父结点的对应代码置于语句体部，子节点的对应代码置于代码头部表示。</w:t>
      </w:r>
      <w:r w:rsidR="002B4174">
        <w:rPr>
          <w:rFonts w:hint="eastAsia"/>
        </w:rPr>
        <w:t>代码可以表示为</w:t>
      </w:r>
      <w:r>
        <w:rPr>
          <w:rFonts w:hint="eastAsia"/>
        </w:rPr>
        <w:t>：</w:t>
      </w:r>
    </w:p>
    <w:p w14:paraId="1C5C922D" w14:textId="02E7A8BC" w:rsidR="002B4174" w:rsidRDefault="002B4174" w:rsidP="002B4174">
      <w:pPr>
        <w:pStyle w:val="afa"/>
      </w:pPr>
      <w:r w:rsidRPr="008D7DA5">
        <w:t>2{</w:t>
      </w:r>
      <w:proofErr w:type="gramStart"/>
      <w:r w:rsidRPr="008D7DA5">
        <w:t>eat(</w:t>
      </w:r>
      <w:proofErr w:type="gramEnd"/>
      <w:r w:rsidRPr="008D7DA5">
        <w:t xml:space="preserve">P, ham, yes); eat(P, pork, </w:t>
      </w:r>
      <w:proofErr w:type="spellStart"/>
      <w:r w:rsidRPr="008D7DA5">
        <w:t>tod</w:t>
      </w:r>
      <w:proofErr w:type="spellEnd"/>
      <w:r w:rsidRPr="008D7DA5">
        <w:t>)}2 :- answer(P).</w:t>
      </w:r>
    </w:p>
    <w:p w14:paraId="0C40F005" w14:textId="759B2971" w:rsidR="008B25F3" w:rsidRDefault="008B25F3" w:rsidP="008B25F3">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的值该规则下子规则成立的最小和最大个数，若该规则只有</w:t>
      </w:r>
      <w:proofErr w:type="gramStart"/>
      <w:r>
        <w:rPr>
          <w:rFonts w:cstheme="minorBidi" w:hint="eastAsia"/>
        </w:rPr>
        <w:t>一</w:t>
      </w:r>
      <w:proofErr w:type="gramEnd"/>
      <w:r>
        <w:rPr>
          <w:rFonts w:cstheme="minorBidi" w:hint="eastAsia"/>
        </w:rPr>
        <w:t>条规则，则此属性可缺省，可以通过分别向头部的选择约束添加下区间和上区间实现；属性</w:t>
      </w:r>
      <m:oMath>
        <m:r>
          <m:rPr>
            <m:sty m:val="p"/>
          </m:rPr>
          <w:rPr>
            <w:rFonts w:ascii="Cambria Math" w:hAnsi="Cambria Math" w:cstheme="minorBidi"/>
          </w:rPr>
          <m:t>constrain</m:t>
        </m:r>
      </m:oMath>
      <w:r>
        <w:rPr>
          <w:rFonts w:cstheme="minorBidi" w:hint="eastAsia"/>
        </w:rPr>
        <w:t>的内容表示该规则下子规则所遵守的共同约束，若无需传递共同约束，则此属性可缺省，可以通过为体部谓词增加变量实现</w:t>
      </w:r>
      <w:r>
        <w:rPr>
          <w:rFonts w:hint="eastAsia"/>
        </w:rPr>
        <w:t>。</w:t>
      </w:r>
    </w:p>
    <w:p w14:paraId="1FA903B4" w14:textId="4B28AACA" w:rsidR="008B25F3" w:rsidRDefault="008B25F3" w:rsidP="008B25F3">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3F1995C2" w14:textId="6E7023EB" w:rsidR="003B55F9" w:rsidRDefault="003B55F9" w:rsidP="003B55F9">
      <w:pPr>
        <w:pStyle w:val="afa"/>
      </w:pPr>
      <w:r>
        <w:t>1{</w:t>
      </w:r>
      <w:proofErr w:type="gramStart"/>
      <w:r>
        <w:t>p(</w:t>
      </w:r>
      <w:proofErr w:type="gramEnd"/>
      <w:r>
        <w:t>21;22)}1:- p(2).</w:t>
      </w:r>
    </w:p>
    <w:p w14:paraId="722CE351" w14:textId="3E044DFC" w:rsidR="003B55F9" w:rsidRPr="008B25F3" w:rsidRDefault="003B55F9" w:rsidP="003B55F9">
      <w:pPr>
        <w:pStyle w:val="afa"/>
      </w:pPr>
      <w:r>
        <w:t>2{join(</w:t>
      </w:r>
      <w:proofErr w:type="spellStart"/>
      <w:proofErr w:type="gramStart"/>
      <w:r>
        <w:t>w;l</w:t>
      </w:r>
      <w:proofErr w:type="spellEnd"/>
      <w:proofErr w:type="gramEnd"/>
      <w:r>
        <w:t>)}2 :- p(21).</w:t>
      </w:r>
    </w:p>
    <w:p w14:paraId="64F8ED38" w14:textId="5DAE1B43" w:rsidR="006B2E8A" w:rsidRDefault="00BC6E56" w:rsidP="007B4C09">
      <w:pPr>
        <w:pStyle w:val="3"/>
        <w:spacing w:before="163" w:after="163"/>
      </w:pPr>
      <w:r>
        <w:rPr>
          <w:rFonts w:hint="eastAsia"/>
        </w:rPr>
        <w:t>命题代码</w:t>
      </w:r>
    </w:p>
    <w:p w14:paraId="25BB70B3" w14:textId="45AF5FC3" w:rsidR="002B4174" w:rsidRDefault="002B4174" w:rsidP="002B4174">
      <w:pPr>
        <w:pStyle w:val="a1"/>
        <w:ind w:firstLine="480"/>
        <w:rPr>
          <w:rFonts w:cstheme="minorBidi"/>
        </w:rPr>
      </w:pPr>
      <w:r>
        <w:rPr>
          <w:rFonts w:hint="eastAsia"/>
        </w:rPr>
        <w:t>“命题”代码为题目中各个命题的成立情况对</w:t>
      </w:r>
      <w:r>
        <w:rPr>
          <w:rFonts w:hint="eastAsia"/>
        </w:rPr>
        <w:t>ASP</w:t>
      </w:r>
      <w:r>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hint="eastAsia"/>
              </w:rPr>
              <m:t>rule</m:t>
            </m:r>
          </m:sub>
        </m:sSub>
      </m:oMath>
      <w:r>
        <w:rPr>
          <w:rFonts w:hint="eastAsia"/>
        </w:rPr>
        <w:t>、</w:t>
      </w:r>
      <m:oMath>
        <m:r>
          <w:rPr>
            <w:rFonts w:ascii="Cambria Math" w:hAnsi="Cambria Math"/>
          </w:rPr>
          <m:t>Propositons</m:t>
        </m:r>
      </m:oMath>
      <w:r>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Propositions </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3B55F9">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rPr>
        <w:t>到</w:t>
      </w:r>
      <w:r>
        <w:rPr>
          <w:rFonts w:hint="eastAsia"/>
        </w:rPr>
        <w:t>A</w:t>
      </w:r>
      <w:r>
        <w:t>SP</w:t>
      </w:r>
      <w:r>
        <w:rPr>
          <w:rFonts w:hint="eastAsia"/>
        </w:rPr>
        <w:t>代码的映射</w:t>
      </w:r>
      <w:r>
        <w:rPr>
          <w:rFonts w:cstheme="minorBidi" w:hint="eastAsia"/>
        </w:rPr>
        <w:t>。</w:t>
      </w:r>
    </w:p>
    <w:p w14:paraId="22DF403F" w14:textId="792D8FE5" w:rsidR="002B4174" w:rsidRPr="00BC6E56"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Pr>
          <w:rFonts w:cstheme="minorBidi" w:hint="eastAsia"/>
        </w:rPr>
        <w:t>可以用谓词“</w:t>
      </w:r>
      <w:r w:rsidR="008B25F3">
        <w:rPr>
          <w:rFonts w:cstheme="minorBidi"/>
        </w:rPr>
        <w:t>p</w:t>
      </w:r>
      <w:r>
        <w:rPr>
          <w:rFonts w:cstheme="minorBidi"/>
        </w:rPr>
        <w:t>(X)</w:t>
      </w:r>
      <w:r>
        <w:rPr>
          <w:rFonts w:cstheme="minorBidi" w:hint="eastAsia"/>
        </w:rPr>
        <w:t>”表示，其中</w:t>
      </w:r>
      <w:r>
        <w:rPr>
          <w:rFonts w:cstheme="minorBidi" w:hint="eastAsia"/>
        </w:rPr>
        <w:t>X=</w:t>
      </w:r>
      <w:r>
        <w:rPr>
          <w:rFonts w:cstheme="minorBidi"/>
        </w:rPr>
        <w:t>=</w:t>
      </w:r>
      <w:proofErr w:type="spellStart"/>
      <w:r>
        <w:rPr>
          <w:rFonts w:cstheme="minorBidi"/>
        </w:rPr>
        <w:t>i</w:t>
      </w:r>
      <w:proofErr w:type="spellEnd"/>
      <w:r>
        <w:rPr>
          <w:rFonts w:cstheme="minorBidi" w:hint="eastAsia"/>
        </w:rPr>
        <w:t>。</w:t>
      </w:r>
    </w:p>
    <w:p w14:paraId="69B073B8" w14:textId="7D645CA8" w:rsidR="002B4174" w:rsidRDefault="004745D8" w:rsidP="002B4174">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的值分别表示逻辑题目中</w:t>
      </w:r>
      <w:r w:rsidR="008B25F3">
        <w:rPr>
          <w:rFonts w:cstheme="minorBidi" w:hint="eastAsia"/>
        </w:rPr>
        <w:t>命题</w:t>
      </w:r>
      <w:r w:rsidR="002B4174">
        <w:rPr>
          <w:rFonts w:cstheme="minorBidi" w:hint="eastAsia"/>
        </w:rPr>
        <w:t>成立的最小和最大个数，在代码中表示为</w:t>
      </w:r>
      <w:r w:rsidR="002B4174">
        <w:t>MIN</w:t>
      </w:r>
      <w:r w:rsidR="008B25F3">
        <w:t>P</w:t>
      </w:r>
      <w:r w:rsidR="002B4174">
        <w:rPr>
          <w:rFonts w:hint="eastAsia"/>
        </w:rPr>
        <w:t>和</w:t>
      </w:r>
      <w:r w:rsidR="002B4174">
        <w:t>MAX</w:t>
      </w:r>
      <w:r w:rsidR="008B25F3">
        <w:t>P</w:t>
      </w:r>
      <w:r w:rsidR="002B4174">
        <w:rPr>
          <w:rFonts w:hint="eastAsia"/>
        </w:rPr>
        <w:t>。</w:t>
      </w:r>
    </w:p>
    <w:p w14:paraId="31545AF2" w14:textId="526C4450" w:rsidR="002B4174" w:rsidRDefault="002B4174" w:rsidP="002B4174">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的</w:t>
      </w:r>
      <w:r>
        <w:rPr>
          <w:rFonts w:hint="eastAsia"/>
        </w:rPr>
        <w:t>代码可以表示为：</w:t>
      </w:r>
    </w:p>
    <w:p w14:paraId="0C31CE7C" w14:textId="4E6FD5DA" w:rsidR="002B4174" w:rsidRDefault="008B25F3" w:rsidP="002B4174">
      <w:pPr>
        <w:pStyle w:val="afa"/>
      </w:pPr>
      <w:proofErr w:type="gramStart"/>
      <w:r>
        <w:t>MINP{</w:t>
      </w:r>
      <w:proofErr w:type="spellStart"/>
      <w:proofErr w:type="gramEnd"/>
      <w:r>
        <w:t>propsition</w:t>
      </w:r>
      <w:proofErr w:type="spellEnd"/>
      <w:r>
        <w:t>(1..PN)}MAXP :- rule.</w:t>
      </w:r>
    </w:p>
    <w:p w14:paraId="6DCB12FB" w14:textId="77777777" w:rsidR="002B4174"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可以用基于知识的具体规则表示。</w:t>
      </w:r>
    </w:p>
    <w:p w14:paraId="22A42045" w14:textId="279706D2" w:rsidR="002B4174" w:rsidRDefault="008B25F3" w:rsidP="002B4174">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的值该</w:t>
      </w:r>
      <w:r>
        <w:rPr>
          <w:rFonts w:cstheme="minorBidi" w:hint="eastAsia"/>
        </w:rPr>
        <w:t>命题下</w:t>
      </w:r>
      <w:r w:rsidR="002B4174">
        <w:rPr>
          <w:rFonts w:cstheme="minorBidi" w:hint="eastAsia"/>
        </w:rPr>
        <w:t>各规则成立的最小和最大个数，若该</w:t>
      </w:r>
      <w:r>
        <w:rPr>
          <w:rFonts w:cstheme="minorBidi" w:hint="eastAsia"/>
        </w:rPr>
        <w:t>命题</w:t>
      </w:r>
      <w:r w:rsidR="002B4174">
        <w:rPr>
          <w:rFonts w:cstheme="minorBidi" w:hint="eastAsia"/>
        </w:rPr>
        <w:t>只有</w:t>
      </w:r>
      <w:proofErr w:type="gramStart"/>
      <w:r w:rsidR="002B4174">
        <w:rPr>
          <w:rFonts w:cstheme="minorBidi" w:hint="eastAsia"/>
        </w:rPr>
        <w:t>一</w:t>
      </w:r>
      <w:proofErr w:type="gramEnd"/>
      <w:r w:rsidR="002B4174">
        <w:rPr>
          <w:rFonts w:cstheme="minorBidi" w:hint="eastAsia"/>
        </w:rPr>
        <w:t>条规则，则此属性可缺省，可以通过分别向头部的选择约束添加下区间和上区间实现；属性</w:t>
      </w:r>
      <m:oMath>
        <m:r>
          <m:rPr>
            <m:sty m:val="p"/>
          </m:rPr>
          <w:rPr>
            <w:rFonts w:ascii="Cambria Math" w:hAnsi="Cambria Math" w:cstheme="minorBidi"/>
          </w:rPr>
          <m:t>constrain</m:t>
        </m:r>
      </m:oMath>
      <w:r w:rsidR="002B4174">
        <w:rPr>
          <w:rFonts w:cstheme="minorBidi" w:hint="eastAsia"/>
        </w:rPr>
        <w:t>的内容表示该</w:t>
      </w:r>
      <w:r>
        <w:rPr>
          <w:rFonts w:cstheme="minorBidi" w:hint="eastAsia"/>
        </w:rPr>
        <w:t>命题</w:t>
      </w:r>
      <w:r w:rsidR="002B4174">
        <w:rPr>
          <w:rFonts w:cstheme="minorBidi" w:hint="eastAsia"/>
        </w:rPr>
        <w:t>下的具体规则所</w:t>
      </w:r>
      <w:r w:rsidR="002B4174">
        <w:rPr>
          <w:rFonts w:cstheme="minorBidi" w:hint="eastAsia"/>
        </w:rPr>
        <w:lastRenderedPageBreak/>
        <w:t>遵守的共同约束，若无需传递共同约束，则此属性可缺省，可以通过为体部谓词增加变量实现</w:t>
      </w:r>
      <w:r w:rsidR="002B4174">
        <w:rPr>
          <w:rFonts w:hint="eastAsia"/>
        </w:rPr>
        <w:t>。</w:t>
      </w:r>
    </w:p>
    <w:p w14:paraId="0D76BEED" w14:textId="4B976BAE" w:rsidR="002B4174" w:rsidRDefault="002B4174" w:rsidP="002B4174">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1F8744FE" w14:textId="7D1DFFB4" w:rsidR="002B4174" w:rsidRPr="002B4174" w:rsidRDefault="008B25F3" w:rsidP="002B4174">
      <w:pPr>
        <w:pStyle w:val="afa"/>
      </w:pPr>
      <w:r>
        <w:t>1{p(</w:t>
      </w:r>
      <w:proofErr w:type="gramStart"/>
      <w:r>
        <w:t>11,D</w:t>
      </w:r>
      <w:proofErr w:type="gramEnd"/>
      <w:r>
        <w:t>);p(12,D)}1 :-p(1,D).</w:t>
      </w:r>
    </w:p>
    <w:p w14:paraId="245CED01" w14:textId="77DD4819" w:rsidR="006B2E8A" w:rsidRPr="006B2E8A" w:rsidRDefault="003B55F9" w:rsidP="006B2E8A">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代码与</w:t>
      </w:r>
      <w:r>
        <w:fldChar w:fldCharType="begin"/>
      </w:r>
      <w:r>
        <w:instrText xml:space="preserve"> REF _Ref171418974 \h </w:instrText>
      </w:r>
      <w:r>
        <w:fldChar w:fldCharType="separate"/>
      </w:r>
      <w:r>
        <w:rPr>
          <w:rFonts w:hint="eastAsia"/>
        </w:rPr>
        <w:t>求解目标代码</w:t>
      </w:r>
      <w:r>
        <w:fldChar w:fldCharType="end"/>
      </w:r>
      <w:r>
        <w:rPr>
          <w:rFonts w:hint="eastAsia"/>
        </w:rPr>
        <w:t>部分中的</w:t>
      </w:r>
      <w:proofErr w:type="gramStart"/>
      <w:r>
        <w:rPr>
          <w:rFonts w:hint="eastAsia"/>
        </w:rPr>
        <w:t>规则关系</w:t>
      </w:r>
      <w:proofErr w:type="gramEnd"/>
      <w:r>
        <w:rPr>
          <w:rFonts w:hint="eastAsia"/>
        </w:rPr>
        <w:t>映射方法一致。</w:t>
      </w:r>
    </w:p>
    <w:p w14:paraId="5A25F7DC" w14:textId="7F23CDBB" w:rsidR="00EA5DDC" w:rsidRDefault="00EA5DDC" w:rsidP="00EA5DDC">
      <w:pPr>
        <w:pStyle w:val="2"/>
        <w:spacing w:before="97" w:after="97"/>
      </w:pPr>
      <w:r>
        <w:rPr>
          <w:rFonts w:hint="eastAsia"/>
        </w:rPr>
        <w:t>基于分解法的</w:t>
      </w:r>
      <w:r>
        <w:rPr>
          <w:rFonts w:hint="eastAsia"/>
        </w:rPr>
        <w:t>ASP</w:t>
      </w:r>
      <w:r>
        <w:rPr>
          <w:rFonts w:hint="eastAsia"/>
        </w:rPr>
        <w:t>模板</w:t>
      </w:r>
    </w:p>
    <w:p w14:paraId="1B987972" w14:textId="4AD5141A" w:rsidR="003B55F9" w:rsidRPr="003B55F9" w:rsidRDefault="003B55F9" w:rsidP="003B55F9">
      <w:pPr>
        <w:pStyle w:val="a1"/>
        <w:ind w:firstLine="480"/>
      </w:pPr>
      <w:r>
        <w:rPr>
          <w:rFonts w:hint="eastAsia"/>
        </w:rPr>
        <w:t>根据</w:t>
      </w:r>
      <w:r>
        <w:fldChar w:fldCharType="begin"/>
      </w:r>
      <w:r>
        <w:instrText xml:space="preserve"> </w:instrText>
      </w:r>
      <w:r>
        <w:rPr>
          <w:rFonts w:hint="eastAsia"/>
        </w:rPr>
        <w:instrText>REF _Ref171419051 \n \h</w:instrText>
      </w:r>
      <w:r>
        <w:instrText xml:space="preserve"> </w:instrText>
      </w:r>
      <w:r>
        <w:fldChar w:fldCharType="separate"/>
      </w:r>
      <w:r>
        <w:t>2.1</w:t>
      </w:r>
      <w:r>
        <w:fldChar w:fldCharType="end"/>
      </w:r>
      <w:r>
        <w:rPr>
          <w:rFonts w:hint="eastAsia"/>
        </w:rPr>
        <w:t>中的映射规则，转换的</w:t>
      </w:r>
      <w:r>
        <w:rPr>
          <w:rFonts w:hint="eastAsia"/>
        </w:rPr>
        <w:t>ASP</w:t>
      </w:r>
      <w:r>
        <w:rPr>
          <w:rFonts w:hint="eastAsia"/>
        </w:rPr>
        <w:t>程序的内容如下所示：</w:t>
      </w:r>
    </w:p>
    <w:tbl>
      <w:tblPr>
        <w:tblStyle w:val="aff1"/>
        <w:tblW w:w="0" w:type="auto"/>
        <w:tblLook w:val="04A0" w:firstRow="1" w:lastRow="0" w:firstColumn="1" w:lastColumn="0" w:noHBand="0" w:noVBand="1"/>
      </w:tblPr>
      <w:tblGrid>
        <w:gridCol w:w="9628"/>
      </w:tblGrid>
      <w:tr w:rsidR="00EA5DDC" w14:paraId="1AE69517" w14:textId="77777777" w:rsidTr="00EA5DDC">
        <w:tc>
          <w:tcPr>
            <w:tcW w:w="9628" w:type="dxa"/>
          </w:tcPr>
          <w:p w14:paraId="1D666CCF" w14:textId="0C90A815" w:rsidR="00EA5DDC" w:rsidRDefault="00E368DF" w:rsidP="00C659F0">
            <w:pPr>
              <w:pStyle w:val="a1"/>
              <w:ind w:firstLineChars="186" w:firstLine="446"/>
            </w:pPr>
            <w:r>
              <w:rPr>
                <w:rFonts w:hint="eastAsia"/>
              </w:rPr>
              <w:t>fact</w:t>
            </w:r>
            <w:r w:rsidR="00EA5DDC">
              <w:t>.</w:t>
            </w:r>
          </w:p>
          <w:p w14:paraId="7D68F0A0" w14:textId="77777777" w:rsidR="00EA5DDC" w:rsidRDefault="00EA5DDC" w:rsidP="00C659F0">
            <w:pPr>
              <w:pStyle w:val="a1"/>
              <w:ind w:firstLineChars="186" w:firstLine="446"/>
            </w:pPr>
            <w:proofErr w:type="spellStart"/>
            <w:r>
              <w:t>common_sense</w:t>
            </w:r>
            <w:proofErr w:type="spellEnd"/>
            <w:r>
              <w:t>.</w:t>
            </w:r>
          </w:p>
          <w:p w14:paraId="3DE42981" w14:textId="77777777" w:rsidR="00EA5DDC" w:rsidRDefault="00EA5DDC" w:rsidP="00C659F0">
            <w:pPr>
              <w:pStyle w:val="a1"/>
              <w:ind w:firstLineChars="186" w:firstLine="446"/>
            </w:pPr>
          </w:p>
          <w:p w14:paraId="75190B9B" w14:textId="77777777" w:rsidR="00EA5DDC" w:rsidRDefault="00EA5DDC" w:rsidP="00C659F0">
            <w:pPr>
              <w:pStyle w:val="a1"/>
              <w:ind w:firstLineChars="186" w:firstLine="446"/>
            </w:pPr>
            <w:r>
              <w:t>answer.</w:t>
            </w:r>
          </w:p>
          <w:p w14:paraId="5CDF4007" w14:textId="77777777" w:rsidR="00EA5DDC" w:rsidRDefault="00EA5DDC" w:rsidP="00C659F0">
            <w:pPr>
              <w:pStyle w:val="a1"/>
              <w:ind w:firstLineChars="186" w:firstLine="446"/>
            </w:pPr>
          </w:p>
          <w:p w14:paraId="7BA83D28" w14:textId="7B14DAE5" w:rsidR="00EA5DDC" w:rsidRDefault="00EA5DDC" w:rsidP="00C659F0">
            <w:pPr>
              <w:pStyle w:val="a1"/>
              <w:ind w:firstLineChars="186" w:firstLine="446"/>
            </w:pPr>
            <w:r>
              <w:rPr>
                <w:rFonts w:hint="eastAsia"/>
              </w:rPr>
              <w:t>2{</w:t>
            </w:r>
            <w:r w:rsidR="009568EE" w:rsidRPr="009568EE">
              <w:t>objective</w:t>
            </w:r>
            <w:r>
              <w:rPr>
                <w:rFonts w:hint="eastAsia"/>
              </w:rPr>
              <w:t>；</w:t>
            </w:r>
            <w:r>
              <w:rPr>
                <w:rFonts w:hint="eastAsia"/>
              </w:rPr>
              <w:t>rule}2 :- answer.</w:t>
            </w:r>
          </w:p>
          <w:p w14:paraId="003F27F6" w14:textId="77777777" w:rsidR="00EA5DDC" w:rsidRDefault="00EA5DDC" w:rsidP="00C659F0">
            <w:pPr>
              <w:pStyle w:val="a1"/>
              <w:ind w:firstLineChars="186" w:firstLine="446"/>
            </w:pPr>
          </w:p>
          <w:p w14:paraId="11ECC8BC" w14:textId="6B7109F3" w:rsidR="00EA5DDC" w:rsidRDefault="00EA5DDC" w:rsidP="00C659F0">
            <w:pPr>
              <w:pStyle w:val="a1"/>
              <w:ind w:firstLineChars="186" w:firstLine="446"/>
            </w:pPr>
            <w:proofErr w:type="gramStart"/>
            <w:r>
              <w:t>MINO{</w:t>
            </w:r>
            <w:proofErr w:type="gramEnd"/>
            <w:r>
              <w:t>option(1..O</w:t>
            </w:r>
            <w:r w:rsidR="009568EE">
              <w:t>N</w:t>
            </w:r>
            <w:r>
              <w:t xml:space="preserve">)}MAXO :- </w:t>
            </w:r>
            <w:r w:rsidR="009568EE" w:rsidRPr="009568EE">
              <w:t>objective</w:t>
            </w:r>
            <w:r>
              <w:t>.</w:t>
            </w:r>
          </w:p>
          <w:p w14:paraId="6A97ADAE" w14:textId="08E1E009" w:rsidR="003B55F9" w:rsidRDefault="003B55F9" w:rsidP="00C659F0">
            <w:pPr>
              <w:pStyle w:val="a1"/>
              <w:ind w:firstLineChars="186" w:firstLine="446"/>
            </w:pPr>
            <w:r>
              <w:t>2{</w:t>
            </w:r>
            <w:proofErr w:type="gramStart"/>
            <w:r>
              <w:t>eat(</w:t>
            </w:r>
            <w:proofErr w:type="gramEnd"/>
            <w:r>
              <w:t xml:space="preserve">a, X); eat(b, X)}2:- </w:t>
            </w:r>
            <w:r>
              <w:rPr>
                <w:rFonts w:hint="eastAsia"/>
              </w:rPr>
              <w:t>o</w:t>
            </w:r>
            <w:r>
              <w:t>ption(1, X).</w:t>
            </w:r>
          </w:p>
          <w:p w14:paraId="43DD88E6" w14:textId="77777777" w:rsidR="00EA5DDC" w:rsidRDefault="00EA5DDC" w:rsidP="00C659F0">
            <w:pPr>
              <w:pStyle w:val="a1"/>
              <w:ind w:firstLineChars="186" w:firstLine="446"/>
            </w:pPr>
          </w:p>
          <w:p w14:paraId="24D9B508" w14:textId="5E7E47C2" w:rsidR="00EA5DDC" w:rsidRDefault="00EA5DDC" w:rsidP="00C659F0">
            <w:pPr>
              <w:pStyle w:val="a1"/>
              <w:ind w:firstLineChars="186" w:firstLine="446"/>
            </w:pPr>
            <w:r>
              <w:t>MIN</w:t>
            </w:r>
            <w:r w:rsidR="008B25F3">
              <w:t>P</w:t>
            </w:r>
            <w:r>
              <w:t>{</w:t>
            </w:r>
            <w:r w:rsidR="003B55F9">
              <w:t>p</w:t>
            </w:r>
            <w:r>
              <w:t>(</w:t>
            </w:r>
            <w:proofErr w:type="gramStart"/>
            <w:r>
              <w:t>1..</w:t>
            </w:r>
            <w:proofErr w:type="gramEnd"/>
            <w:r w:rsidR="009568EE">
              <w:t>PN</w:t>
            </w:r>
            <w:r>
              <w:t>)}MAX</w:t>
            </w:r>
            <w:r w:rsidR="008B25F3">
              <w:t>P</w:t>
            </w:r>
            <w:r>
              <w:t xml:space="preserve"> :- rule.</w:t>
            </w:r>
          </w:p>
          <w:p w14:paraId="4F02B8EA" w14:textId="1E67F93E" w:rsidR="00EA5DDC" w:rsidRDefault="003B55F9" w:rsidP="00C659F0">
            <w:pPr>
              <w:pStyle w:val="a1"/>
              <w:ind w:firstLineChars="186" w:firstLine="446"/>
            </w:pPr>
            <w:r>
              <w:t>2{</w:t>
            </w:r>
            <w:proofErr w:type="gramStart"/>
            <w:r>
              <w:t>eat(</w:t>
            </w:r>
            <w:proofErr w:type="gramEnd"/>
            <w:r>
              <w:t>a, X); eat(b, X)}2:- p(1, X).</w:t>
            </w:r>
          </w:p>
          <w:p w14:paraId="0D577D79" w14:textId="497FDD94" w:rsidR="003B55F9" w:rsidRDefault="003B55F9" w:rsidP="003B55F9">
            <w:pPr>
              <w:pStyle w:val="a1"/>
              <w:ind w:firstLineChars="0" w:firstLine="0"/>
            </w:pPr>
            <w:r>
              <w:rPr>
                <w:rFonts w:hint="eastAsia"/>
              </w:rPr>
              <w:t xml:space="preserve"> </w:t>
            </w:r>
            <w:r>
              <w:t xml:space="preserve">   </w:t>
            </w:r>
          </w:p>
          <w:p w14:paraId="4B3DBF74" w14:textId="367CCE03" w:rsidR="00EA5DDC" w:rsidRDefault="00EA5DDC" w:rsidP="00C659F0">
            <w:pPr>
              <w:pStyle w:val="a1"/>
              <w:ind w:firstLineChars="186" w:firstLine="446"/>
            </w:pPr>
            <w:r>
              <w:t>#</w:t>
            </w:r>
            <w:proofErr w:type="gramStart"/>
            <w:r>
              <w:t>show</w:t>
            </w:r>
            <w:proofErr w:type="gramEnd"/>
            <w:r>
              <w:t xml:space="preserve"> option/1.</w:t>
            </w:r>
          </w:p>
        </w:tc>
      </w:tr>
    </w:tbl>
    <w:p w14:paraId="03729F1A" w14:textId="46B90301" w:rsidR="00EA5DDC" w:rsidRPr="00EA5DDC" w:rsidRDefault="00EA5DDC" w:rsidP="00DF31D6">
      <w:pPr>
        <w:pStyle w:val="a1"/>
        <w:ind w:firstLine="480"/>
      </w:pPr>
    </w:p>
    <w:p w14:paraId="72DA06A0" w14:textId="74C4B6E6" w:rsidR="00E82A1A" w:rsidRDefault="00E82A1A" w:rsidP="00E82A1A">
      <w:pPr>
        <w:pStyle w:val="1"/>
        <w:spacing w:after="163"/>
      </w:pPr>
      <w:r>
        <w:rPr>
          <w:rFonts w:hint="eastAsia"/>
        </w:rPr>
        <w:lastRenderedPageBreak/>
        <w:t>案例应用</w:t>
      </w:r>
    </w:p>
    <w:p w14:paraId="3CA367B3" w14:textId="08A99AF7" w:rsidR="00BF4969" w:rsidRDefault="00BF4969" w:rsidP="00BF4969">
      <w:pPr>
        <w:pStyle w:val="2"/>
        <w:spacing w:before="97" w:after="97"/>
      </w:pPr>
      <w:r>
        <w:rPr>
          <w:rFonts w:hint="eastAsia"/>
        </w:rPr>
        <w:t>应用结果</w:t>
      </w:r>
    </w:p>
    <w:p w14:paraId="6DAAA229" w14:textId="2628BCF9" w:rsidR="00406F45" w:rsidRDefault="00D865C0" w:rsidP="00D865C0">
      <w:pPr>
        <w:pStyle w:val="a1"/>
        <w:ind w:firstLine="480"/>
      </w:pPr>
      <w:r>
        <w:rPr>
          <w:rFonts w:hint="eastAsia"/>
        </w:rPr>
        <w:t>在</w:t>
      </w:r>
      <w:r>
        <w:fldChar w:fldCharType="begin"/>
      </w:r>
      <w:r>
        <w:instrText xml:space="preserve"> REF _Ref171075190 \h </w:instrText>
      </w:r>
      <w:r>
        <w:fldChar w:fldCharType="separate"/>
      </w:r>
      <w:r>
        <w:rPr>
          <w:rFonts w:hint="eastAsia"/>
        </w:rPr>
        <w:t>附录</w:t>
      </w:r>
      <w:r>
        <w:fldChar w:fldCharType="end"/>
      </w:r>
      <w:r>
        <w:rPr>
          <w:rFonts w:hint="eastAsia"/>
        </w:rPr>
        <w:t>中，列举了应用分解法解决实际逻辑题目的案例。其中，问题：</w:t>
      </w:r>
      <w:r>
        <w:fldChar w:fldCharType="begin"/>
      </w:r>
      <w:r>
        <w:instrText xml:space="preserve"> REF _Ref171075359 \h </w:instrText>
      </w:r>
      <w:r>
        <w:fldChar w:fldCharType="separate"/>
      </w:r>
      <w:r>
        <w:rPr>
          <w:rFonts w:hint="eastAsia"/>
        </w:rPr>
        <w:t>火腿还是猪排</w:t>
      </w:r>
      <w:r>
        <w:fldChar w:fldCharType="end"/>
      </w:r>
      <w:r w:rsidR="002A48DF">
        <w:rPr>
          <w:rFonts w:hint="eastAsia"/>
        </w:rPr>
        <w:t>、问题：</w:t>
      </w:r>
      <w:r w:rsidR="002A48DF">
        <w:fldChar w:fldCharType="begin"/>
      </w:r>
      <w:r w:rsidR="002A48DF">
        <w:instrText xml:space="preserve"> </w:instrText>
      </w:r>
      <w:r w:rsidR="002A48DF">
        <w:rPr>
          <w:rFonts w:hint="eastAsia"/>
        </w:rPr>
        <w:instrText>REF _Ref171442195 \h</w:instrText>
      </w:r>
      <w:r w:rsidR="002A48DF">
        <w:instrText xml:space="preserve"> </w:instrText>
      </w:r>
      <w:r w:rsidR="002A48DF">
        <w:fldChar w:fldCharType="separate"/>
      </w:r>
      <w:r w:rsidR="002A48DF">
        <w:rPr>
          <w:rFonts w:hint="eastAsia"/>
        </w:rPr>
        <w:t>谁参加预选赛</w:t>
      </w:r>
      <w:r w:rsidR="002A48DF">
        <w:fldChar w:fldCharType="end"/>
      </w:r>
      <w:r>
        <w:rPr>
          <w:rFonts w:hint="eastAsia"/>
        </w:rPr>
        <w:t>和问题：</w:t>
      </w:r>
      <w:r>
        <w:fldChar w:fldCharType="begin"/>
      </w:r>
      <w:r>
        <w:instrText xml:space="preserve"> REF _Ref171075409 \h </w:instrText>
      </w:r>
      <w:r>
        <w:fldChar w:fldCharType="separate"/>
      </w:r>
      <w:r>
        <w:rPr>
          <w:rFonts w:hint="eastAsia"/>
        </w:rPr>
        <w:t>谁要参加活动</w:t>
      </w:r>
      <w:r>
        <w:fldChar w:fldCharType="end"/>
      </w:r>
      <w:r>
        <w:rPr>
          <w:rFonts w:hint="eastAsia"/>
        </w:rPr>
        <w:t>这</w:t>
      </w:r>
      <w:r w:rsidR="002A48DF">
        <w:rPr>
          <w:rFonts w:hint="eastAsia"/>
        </w:rPr>
        <w:t>三</w:t>
      </w:r>
      <w:r>
        <w:rPr>
          <w:rFonts w:hint="eastAsia"/>
        </w:rPr>
        <w:t>个题目能够按照模式直接映射到可运行正确结果的</w:t>
      </w:r>
      <w:r>
        <w:rPr>
          <w:rFonts w:hint="eastAsia"/>
        </w:rPr>
        <w:t>ASP</w:t>
      </w:r>
      <w:r>
        <w:rPr>
          <w:rFonts w:hint="eastAsia"/>
        </w:rPr>
        <w:t>代码。但是问题：</w:t>
      </w:r>
      <w:r>
        <w:fldChar w:fldCharType="begin"/>
      </w:r>
      <w:r>
        <w:instrText xml:space="preserve"> REF _Ref171075412 \h </w:instrText>
      </w:r>
      <w:r>
        <w:fldChar w:fldCharType="separate"/>
      </w:r>
      <w:r>
        <w:rPr>
          <w:rFonts w:hint="eastAsia"/>
        </w:rPr>
        <w:t>身份匹配</w:t>
      </w:r>
      <w:r>
        <w:fldChar w:fldCharType="end"/>
      </w:r>
      <w:r>
        <w:rPr>
          <w:rFonts w:hint="eastAsia"/>
        </w:rPr>
        <w:t>和问题：</w:t>
      </w:r>
      <w:bookmarkStart w:id="155" w:name="_Hlk171076578"/>
      <w:r>
        <w:fldChar w:fldCharType="begin"/>
      </w:r>
      <w:r>
        <w:instrText xml:space="preserve"> REF _Ref171075414 \h </w:instrText>
      </w:r>
      <w:r>
        <w:fldChar w:fldCharType="separate"/>
      </w:r>
      <w:r>
        <w:rPr>
          <w:rFonts w:hint="eastAsia"/>
        </w:rPr>
        <w:t>谁射中了鹿</w:t>
      </w:r>
      <w:r>
        <w:fldChar w:fldCharType="end"/>
      </w:r>
      <w:bookmarkEnd w:id="155"/>
      <w:r>
        <w:rPr>
          <w:rFonts w:hint="eastAsia"/>
        </w:rPr>
        <w:t>这两个问题，</w:t>
      </w:r>
      <w:r w:rsidR="007F5499">
        <w:rPr>
          <w:rFonts w:hint="eastAsia"/>
        </w:rPr>
        <w:t>模型则无法直接适用</w:t>
      </w:r>
      <w:r>
        <w:rPr>
          <w:rFonts w:hint="eastAsia"/>
        </w:rPr>
        <w:t>。</w:t>
      </w:r>
    </w:p>
    <w:p w14:paraId="2BD11E52" w14:textId="0BD69D56" w:rsidR="007F5499" w:rsidRDefault="007F5499" w:rsidP="007F5499">
      <w:pPr>
        <w:pStyle w:val="3"/>
        <w:spacing w:before="163" w:after="163"/>
      </w:pPr>
      <w:r>
        <w:fldChar w:fldCharType="begin"/>
      </w:r>
      <w:r>
        <w:instrText xml:space="preserve"> REF _Ref171075414 \h </w:instrText>
      </w:r>
      <w:r>
        <w:fldChar w:fldCharType="separate"/>
      </w:r>
      <w:r>
        <w:rPr>
          <w:rFonts w:hint="eastAsia"/>
        </w:rPr>
        <w:t>谁射中了鹿</w:t>
      </w:r>
      <w:r>
        <w:fldChar w:fldCharType="end"/>
      </w:r>
    </w:p>
    <w:p w14:paraId="5C2469DE" w14:textId="71A15E1A" w:rsidR="007F5499" w:rsidRDefault="007F5499" w:rsidP="00D865C0">
      <w:pPr>
        <w:pStyle w:val="a1"/>
        <w:ind w:firstLine="480"/>
      </w:pPr>
      <w:r>
        <w:rPr>
          <w:rFonts w:hint="eastAsia"/>
        </w:rPr>
        <w:t>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的问题中，题目的规则约束是五个命题中的两个命题成立，若以此分解，则会生成如</w:t>
      </w:r>
      <w:proofErr w:type="gramStart"/>
      <w:r w:rsidR="002A48DF">
        <w:rPr>
          <w:rFonts w:hint="eastAsia"/>
        </w:rPr>
        <w:t>“</w:t>
      </w:r>
      <w:proofErr w:type="gramEnd"/>
      <w:r w:rsidR="002A48DF">
        <w:fldChar w:fldCharType="begin"/>
      </w:r>
      <w:r w:rsidR="002A48DF">
        <w:instrText xml:space="preserve"> </w:instrText>
      </w:r>
      <w:r w:rsidR="002A48DF">
        <w:rPr>
          <w:rFonts w:hint="eastAsia"/>
        </w:rPr>
        <w:instrText>REF _Ref171435220 \h</w:instrText>
      </w:r>
      <w:r w:rsidR="002A48DF">
        <w:instrText xml:space="preserve"> </w:instrText>
      </w:r>
      <w:r w:rsidR="002A48DF">
        <w:fldChar w:fldCharType="separate"/>
      </w:r>
      <w:r w:rsidR="002A48DF">
        <w:rPr>
          <w:rFonts w:hint="eastAsia"/>
        </w:rPr>
        <w:t>“</w:t>
      </w:r>
      <w:r w:rsidR="002A48DF">
        <w:rPr>
          <w:rFonts w:hint="eastAsia"/>
        </w:rPr>
        <w:t>-</w:t>
      </w:r>
      <w:r w:rsidR="002A48DF">
        <w:t>p(X)</w:t>
      </w:r>
      <w:r w:rsidR="002A48DF">
        <w:rPr>
          <w:rFonts w:hint="eastAsia"/>
        </w:rPr>
        <w:t>”定义缺失时</w:t>
      </w:r>
      <w:r w:rsidR="002A48DF">
        <w:fldChar w:fldCharType="end"/>
      </w:r>
      <w:proofErr w:type="gramStart"/>
      <w:r w:rsidR="002A48DF">
        <w:rPr>
          <w:rFonts w:hint="eastAsia"/>
        </w:rPr>
        <w:t>”</w:t>
      </w:r>
      <w:proofErr w:type="gramEnd"/>
      <w:r w:rsidR="002A48DF">
        <w:rPr>
          <w:rFonts w:hint="eastAsia"/>
        </w:rPr>
        <w:t>部分</w:t>
      </w:r>
      <w:r>
        <w:rPr>
          <w:rFonts w:hint="eastAsia"/>
        </w:rPr>
        <w:t>所示的结果。即按原有分解方法只能保证有两个命题成立，而无法保证仅有两个命题成立。</w:t>
      </w:r>
    </w:p>
    <w:p w14:paraId="2FCFA272" w14:textId="43D04EAC" w:rsidR="008D7DA5" w:rsidRDefault="007F5499" w:rsidP="00D865C0">
      <w:pPr>
        <w:pStyle w:val="a1"/>
        <w:ind w:firstLine="480"/>
      </w:pPr>
      <w:r>
        <w:rPr>
          <w:rFonts w:hint="eastAsia"/>
        </w:rPr>
        <w:t>因此代码中加入了类似定义法的实现，即将规则约束分解为两个命题成立，三个命题不成立</w:t>
      </w:r>
      <w:r w:rsidR="00D4233D">
        <w:rPr>
          <w:rFonts w:hint="eastAsia"/>
        </w:rPr>
        <w:t>。如</w:t>
      </w:r>
      <w:r w:rsidR="002A48DF">
        <w:fldChar w:fldCharType="begin"/>
      </w:r>
      <w:r w:rsidR="002A48DF">
        <w:instrText xml:space="preserve"> </w:instrText>
      </w:r>
      <w:r w:rsidR="002A48DF">
        <w:rPr>
          <w:rFonts w:hint="eastAsia"/>
        </w:rPr>
        <w:instrText>REF _Ref171442249 \h</w:instrText>
      </w:r>
      <w:r w:rsidR="002A48DF">
        <w:instrText xml:space="preserve"> </w:instrText>
      </w:r>
      <w:r w:rsidR="002A48DF">
        <w:fldChar w:fldCharType="separate"/>
      </w:r>
      <w:r w:rsidR="002A48DF">
        <w:rPr>
          <w:rFonts w:hint="eastAsia"/>
        </w:rPr>
        <w:t>求解结果</w:t>
      </w:r>
      <w:r w:rsidR="002A48DF">
        <w:fldChar w:fldCharType="end"/>
      </w:r>
      <w:r w:rsidR="00D4233D">
        <w:rPr>
          <w:rFonts w:hint="eastAsia"/>
        </w:rPr>
        <w:t>所示。</w:t>
      </w:r>
    </w:p>
    <w:p w14:paraId="7445A490" w14:textId="0565118B" w:rsidR="00D4233D" w:rsidRDefault="00D4233D" w:rsidP="00D4233D">
      <w:pPr>
        <w:pStyle w:val="3"/>
        <w:spacing w:before="163" w:after="163"/>
      </w:pPr>
      <w:r>
        <w:fldChar w:fldCharType="begin"/>
      </w:r>
      <w:r>
        <w:instrText xml:space="preserve"> REF _Ref171075412 \h </w:instrText>
      </w:r>
      <w:r>
        <w:fldChar w:fldCharType="separate"/>
      </w:r>
      <w:r>
        <w:rPr>
          <w:rFonts w:hint="eastAsia"/>
        </w:rPr>
        <w:t>身份匹配</w:t>
      </w:r>
      <w:r>
        <w:fldChar w:fldCharType="end"/>
      </w:r>
    </w:p>
    <w:p w14:paraId="5E7ACA06" w14:textId="6EEF8F30" w:rsidR="009C20AB" w:rsidRDefault="009C20AB" w:rsidP="00D865C0">
      <w:pPr>
        <w:pStyle w:val="a1"/>
        <w:ind w:firstLine="480"/>
      </w:pP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题目的求解目标是比较不同职业的人之间的籍贯、年龄关系，而这些职业对应的具体的人是未知的</w:t>
      </w:r>
      <w:r w:rsidR="00790768">
        <w:rPr>
          <w:rFonts w:hint="eastAsia"/>
        </w:rPr>
        <w:t>。</w:t>
      </w:r>
    </w:p>
    <w:p w14:paraId="77552516" w14:textId="39B8A3BB" w:rsidR="00790768" w:rsidRDefault="00790768" w:rsidP="00D865C0">
      <w:pPr>
        <w:pStyle w:val="a1"/>
        <w:ind w:firstLine="480"/>
      </w:pPr>
      <w:r>
        <w:rPr>
          <w:rFonts w:hint="eastAsia"/>
        </w:rPr>
        <w:t>若按照分解法模型，求解目标代码</w:t>
      </w:r>
      <w:proofErr w:type="gramStart"/>
      <w:r>
        <w:rPr>
          <w:rFonts w:hint="eastAsia"/>
        </w:rPr>
        <w:t>应如下</w:t>
      </w:r>
      <w:proofErr w:type="gramEnd"/>
      <w:r>
        <w:rPr>
          <w:rFonts w:hint="eastAsia"/>
        </w:rPr>
        <w:t>所示：</w:t>
      </w:r>
    </w:p>
    <w:tbl>
      <w:tblPr>
        <w:tblStyle w:val="aff1"/>
        <w:tblpPr w:leftFromText="180" w:rightFromText="180" w:vertAnchor="text" w:tblpY="105"/>
        <w:tblW w:w="0" w:type="auto"/>
        <w:tblLook w:val="04A0" w:firstRow="1" w:lastRow="0" w:firstColumn="1" w:lastColumn="0" w:noHBand="0" w:noVBand="1"/>
      </w:tblPr>
      <w:tblGrid>
        <w:gridCol w:w="9628"/>
      </w:tblGrid>
      <w:tr w:rsidR="00790768" w14:paraId="5DCE4A6B" w14:textId="77777777" w:rsidTr="00790768">
        <w:tc>
          <w:tcPr>
            <w:tcW w:w="9628" w:type="dxa"/>
          </w:tcPr>
          <w:p w14:paraId="370746A1" w14:textId="77777777" w:rsidR="00790768" w:rsidRDefault="00790768" w:rsidP="00790768">
            <w:pPr>
              <w:pStyle w:val="a1"/>
              <w:ind w:firstLine="480"/>
            </w:pPr>
            <w:r>
              <w:t>0{option(1</w:t>
            </w:r>
            <w:proofErr w:type="gramStart"/>
            <w:r>
              <w:t>);option</w:t>
            </w:r>
            <w:proofErr w:type="gramEnd"/>
            <w:r>
              <w:t>(2);option(3);option(4)}4 :- options.</w:t>
            </w:r>
          </w:p>
          <w:p w14:paraId="2D2D4CAE" w14:textId="594D2FDF" w:rsidR="00790768" w:rsidRDefault="00790768" w:rsidP="00790768">
            <w:pPr>
              <w:pStyle w:val="a1"/>
              <w:ind w:firstLine="480"/>
            </w:pPr>
            <w:r>
              <w:t>1{</w:t>
            </w:r>
            <w:proofErr w:type="spellStart"/>
            <w:r>
              <w:t>percondition</w:t>
            </w:r>
            <w:proofErr w:type="spellEnd"/>
            <w:r>
              <w:t>(</w:t>
            </w:r>
            <w:proofErr w:type="gramStart"/>
            <w:r>
              <w:t>X,P</w:t>
            </w:r>
            <w:proofErr w:type="gramEnd"/>
            <w:r>
              <w:t>1,P2):person(P1),person(P2)}1 :- option(X).</w:t>
            </w:r>
          </w:p>
          <w:p w14:paraId="3DE37FE9" w14:textId="77777777" w:rsidR="00790768" w:rsidRPr="00790768" w:rsidRDefault="00790768" w:rsidP="00790768">
            <w:pPr>
              <w:pStyle w:val="a1"/>
              <w:ind w:firstLine="480"/>
            </w:pPr>
          </w:p>
          <w:p w14:paraId="5BAED92C" w14:textId="77777777" w:rsidR="00790768" w:rsidRDefault="00790768" w:rsidP="00790768">
            <w:pPr>
              <w:pStyle w:val="a1"/>
              <w:ind w:firstLine="480"/>
            </w:pPr>
            <w:r>
              <w:t>3{</w:t>
            </w:r>
            <w:proofErr w:type="gramStart"/>
            <w:r>
              <w:t>elder(</w:t>
            </w:r>
            <w:proofErr w:type="gramEnd"/>
            <w:r>
              <w:t xml:space="preserve">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tc>
      </w:tr>
    </w:tbl>
    <w:p w14:paraId="7B6E08AF" w14:textId="165723E5" w:rsidR="00790768" w:rsidRDefault="00790768" w:rsidP="00D865C0">
      <w:pPr>
        <w:pStyle w:val="a1"/>
        <w:ind w:firstLine="480"/>
      </w:pPr>
      <w:r>
        <w:rPr>
          <w:rFonts w:hint="eastAsia"/>
        </w:rPr>
        <w:t>但解得的结果有类似问题，只能确保命题为真时，命题规则成立，而不能确保命题不为真时，命题规则不成立。如</w:t>
      </w:r>
      <w:r w:rsidR="002A48DF">
        <w:fldChar w:fldCharType="begin"/>
      </w:r>
      <w:r w:rsidR="002A48DF">
        <w:instrText xml:space="preserve"> </w:instrText>
      </w:r>
      <w:r w:rsidR="002A48DF">
        <w:rPr>
          <w:rFonts w:hint="eastAsia"/>
        </w:rPr>
        <w:instrText>REF _Ref171437398 \h</w:instrText>
      </w:r>
      <w:r w:rsidR="002A48DF">
        <w:instrText xml:space="preserve"> </w:instrText>
      </w:r>
      <w:r w:rsidR="002A48DF">
        <w:fldChar w:fldCharType="separate"/>
      </w:r>
      <w:r w:rsidR="002A48DF">
        <w:rPr>
          <w:rFonts w:hint="eastAsia"/>
        </w:rPr>
        <w:t>分解法表示求解目标时的错误答案</w:t>
      </w:r>
      <w:r w:rsidR="002A48DF">
        <w:fldChar w:fldCharType="end"/>
      </w:r>
      <w:r w:rsidR="002A48DF">
        <w:rPr>
          <w:rFonts w:hint="eastAsia"/>
        </w:rPr>
        <w:t>中</w:t>
      </w:r>
      <w:r>
        <w:rPr>
          <w:rFonts w:hint="eastAsia"/>
        </w:rPr>
        <w:t>所示。</w:t>
      </w:r>
    </w:p>
    <w:p w14:paraId="6349086F" w14:textId="0E9749ED" w:rsidR="00790768" w:rsidRDefault="00C76CA7" w:rsidP="00C76CA7">
      <w:pPr>
        <w:pStyle w:val="a1"/>
        <w:ind w:firstLine="480"/>
      </w:pPr>
      <w:r>
        <w:rPr>
          <w:rFonts w:hint="eastAsia"/>
        </w:rPr>
        <w:t>若使用类似于定义法的形式进行修改，如下所示：</w:t>
      </w:r>
    </w:p>
    <w:tbl>
      <w:tblPr>
        <w:tblStyle w:val="aff1"/>
        <w:tblW w:w="0" w:type="auto"/>
        <w:tblLook w:val="04A0" w:firstRow="1" w:lastRow="0" w:firstColumn="1" w:lastColumn="0" w:noHBand="0" w:noVBand="1"/>
      </w:tblPr>
      <w:tblGrid>
        <w:gridCol w:w="9628"/>
      </w:tblGrid>
      <w:tr w:rsidR="00C76CA7" w14:paraId="3F5C9B0E" w14:textId="77777777" w:rsidTr="00C76CA7">
        <w:tc>
          <w:tcPr>
            <w:tcW w:w="9628" w:type="dxa"/>
          </w:tcPr>
          <w:p w14:paraId="0D6195B4" w14:textId="77777777" w:rsidR="00C76CA7" w:rsidRDefault="00C76CA7" w:rsidP="00C76CA7">
            <w:pPr>
              <w:pStyle w:val="a1"/>
              <w:ind w:firstLine="480"/>
            </w:pPr>
            <w:r>
              <w:t>-</w:t>
            </w:r>
            <w:proofErr w:type="gramStart"/>
            <w:r>
              <w:t>option(</w:t>
            </w:r>
            <w:proofErr w:type="gramEnd"/>
            <w:r>
              <w:t>1) :- not option(1).</w:t>
            </w:r>
          </w:p>
          <w:p w14:paraId="73B8C6E5" w14:textId="77777777" w:rsidR="00C76CA7" w:rsidRDefault="00C76CA7" w:rsidP="00C76CA7">
            <w:pPr>
              <w:pStyle w:val="a1"/>
              <w:ind w:firstLine="480"/>
            </w:pPr>
            <w:r>
              <w:t>1{-</w:t>
            </w:r>
            <w:proofErr w:type="spellStart"/>
            <w:r>
              <w:t>percondition</w:t>
            </w:r>
            <w:proofErr w:type="spellEnd"/>
            <w:r>
              <w:t>(</w:t>
            </w:r>
            <w:proofErr w:type="gramStart"/>
            <w:r>
              <w:t>1,P</w:t>
            </w:r>
            <w:proofErr w:type="gramEnd"/>
            <w:r>
              <w:t>1,P2):person(P1),person(P2)}1 :- -option(1).</w:t>
            </w:r>
          </w:p>
          <w:p w14:paraId="12B33B5A" w14:textId="77777777" w:rsidR="00C76CA7" w:rsidRDefault="00C76CA7" w:rsidP="00C76CA7">
            <w:pPr>
              <w:pStyle w:val="a1"/>
              <w:ind w:firstLine="480"/>
            </w:pPr>
          </w:p>
          <w:p w14:paraId="00F89E6D" w14:textId="77777777" w:rsidR="00C76CA7" w:rsidRDefault="00C76CA7" w:rsidP="00C76CA7">
            <w:pPr>
              <w:pStyle w:val="a1"/>
              <w:ind w:firstLine="480"/>
            </w:pPr>
            <w:r>
              <w:t>3{</w:t>
            </w:r>
            <w:proofErr w:type="gramStart"/>
            <w:r>
              <w:t>elder(</w:t>
            </w:r>
            <w:proofErr w:type="gramEnd"/>
            <w:r>
              <w:t xml:space="preserve">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p w14:paraId="37ABA0E6" w14:textId="77777777" w:rsidR="00C76CA7" w:rsidRDefault="00C76CA7" w:rsidP="00C76CA7">
            <w:pPr>
              <w:pStyle w:val="a1"/>
              <w:ind w:firstLine="480"/>
            </w:pPr>
            <w:r>
              <w:t>0{</w:t>
            </w:r>
            <w:proofErr w:type="gramStart"/>
            <w:r>
              <w:t>elder(</w:t>
            </w:r>
            <w:proofErr w:type="gramEnd"/>
            <w:r>
              <w:t xml:space="preserve">P1, P2); </w:t>
            </w:r>
            <w:proofErr w:type="spellStart"/>
            <w:r>
              <w:t>identity_match</w:t>
            </w:r>
            <w:proofErr w:type="spellEnd"/>
            <w:r>
              <w:t xml:space="preserve">(P1, writer); </w:t>
            </w:r>
            <w:proofErr w:type="spellStart"/>
            <w:r>
              <w:t>identity_match</w:t>
            </w:r>
            <w:proofErr w:type="spellEnd"/>
            <w:r>
              <w:t>(P2, teacher)}2 :- -</w:t>
            </w:r>
            <w:proofErr w:type="spellStart"/>
            <w:r>
              <w:t>percondition</w:t>
            </w:r>
            <w:proofErr w:type="spellEnd"/>
            <w:r>
              <w:t>(1,P1,P2).</w:t>
            </w:r>
          </w:p>
          <w:p w14:paraId="0DEFB0C1" w14:textId="75A0DF83" w:rsidR="00C76CA7" w:rsidRDefault="00C76CA7" w:rsidP="00C76CA7">
            <w:pPr>
              <w:pStyle w:val="a1"/>
              <w:ind w:firstLineChars="0" w:firstLine="0"/>
            </w:pPr>
          </w:p>
        </w:tc>
      </w:tr>
    </w:tbl>
    <w:p w14:paraId="5CFBB202" w14:textId="6863F9D6" w:rsidR="00C76CA7" w:rsidRDefault="00C76CA7" w:rsidP="00C76CA7">
      <w:pPr>
        <w:pStyle w:val="a1"/>
        <w:ind w:firstLine="480"/>
      </w:pPr>
      <w:r>
        <w:rPr>
          <w:rFonts w:hint="eastAsia"/>
        </w:rPr>
        <w:lastRenderedPageBreak/>
        <w:t>则会输出过多不必要的答案集。因为对于每一个</w:t>
      </w:r>
      <w:r>
        <w:t>-</w:t>
      </w:r>
      <w:proofErr w:type="spellStart"/>
      <w:r>
        <w:t>percondition</w:t>
      </w:r>
      <w:proofErr w:type="spellEnd"/>
      <w:r>
        <w:rPr>
          <w:rFonts w:hint="eastAsia"/>
        </w:rPr>
        <w:t>都会有</w:t>
      </w:r>
      <m:oMath>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oMath>
      <w:proofErr w:type="gramStart"/>
      <w:r>
        <w:rPr>
          <w:rFonts w:hint="eastAsia"/>
        </w:rPr>
        <w:t>种成立</w:t>
      </w:r>
      <w:proofErr w:type="gramEnd"/>
      <w:r>
        <w:rPr>
          <w:rFonts w:hint="eastAsia"/>
        </w:rPr>
        <w:t>的组合。四个选项共</w:t>
      </w:r>
      <w:r w:rsidR="00315383">
        <w:rPr>
          <w:rFonts w:hint="eastAsia"/>
        </w:rPr>
        <w:t>会生成</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e>
            </m:d>
          </m:e>
          <m:sup>
            <m:r>
              <w:rPr>
                <w:rFonts w:ascii="Cambria Math" w:hAnsi="Cambria Math"/>
              </w:rPr>
              <m:t>4</m:t>
            </m:r>
          </m:sup>
        </m:sSup>
      </m:oMath>
      <w:proofErr w:type="gramStart"/>
      <w:r w:rsidR="00315383">
        <w:rPr>
          <w:rFonts w:hint="eastAsia"/>
        </w:rPr>
        <w:t>种答案</w:t>
      </w:r>
      <w:proofErr w:type="gramEnd"/>
      <w:r w:rsidR="00315383">
        <w:rPr>
          <w:rFonts w:hint="eastAsia"/>
        </w:rPr>
        <w:t>集组合。</w:t>
      </w:r>
    </w:p>
    <w:p w14:paraId="5E7481C6" w14:textId="2605CB2A" w:rsidR="00FF5367" w:rsidRDefault="00FF5367" w:rsidP="00C76CA7">
      <w:pPr>
        <w:pStyle w:val="a1"/>
        <w:ind w:firstLine="480"/>
      </w:pPr>
      <w:r>
        <w:rPr>
          <w:rFonts w:hint="eastAsia"/>
        </w:rPr>
        <w:t>定义选项不成立条件：</w:t>
      </w:r>
    </w:p>
    <w:tbl>
      <w:tblPr>
        <w:tblStyle w:val="aff1"/>
        <w:tblW w:w="0" w:type="auto"/>
        <w:tblLook w:val="04A0" w:firstRow="1" w:lastRow="0" w:firstColumn="1" w:lastColumn="0" w:noHBand="0" w:noVBand="1"/>
      </w:tblPr>
      <w:tblGrid>
        <w:gridCol w:w="9628"/>
      </w:tblGrid>
      <w:tr w:rsidR="00FF5367" w14:paraId="514513E0" w14:textId="77777777" w:rsidTr="00FF5367">
        <w:tc>
          <w:tcPr>
            <w:tcW w:w="9628" w:type="dxa"/>
          </w:tcPr>
          <w:p w14:paraId="425F5ABA" w14:textId="77777777" w:rsidR="00FF5367" w:rsidRDefault="00FF5367" w:rsidP="00FF5367">
            <w:pPr>
              <w:pStyle w:val="a1"/>
              <w:ind w:firstLine="480"/>
            </w:pPr>
            <w:r>
              <w:t>3{</w:t>
            </w:r>
            <w:proofErr w:type="gramStart"/>
            <w:r>
              <w:t>elder(</w:t>
            </w:r>
            <w:proofErr w:type="gramEnd"/>
            <w:r>
              <w:t xml:space="preserve">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p w14:paraId="5F28796B" w14:textId="77777777" w:rsidR="00FF5367" w:rsidRDefault="00FF5367" w:rsidP="00FF5367">
            <w:pPr>
              <w:pStyle w:val="a1"/>
              <w:ind w:firstLine="480"/>
            </w:pPr>
            <w:r>
              <w:t xml:space="preserve">3{not </w:t>
            </w:r>
            <w:proofErr w:type="gramStart"/>
            <w:r>
              <w:t>elder(</w:t>
            </w:r>
            <w:proofErr w:type="gramEnd"/>
            <w:r>
              <w:t xml:space="preserve">P1, P2); </w:t>
            </w:r>
            <w:proofErr w:type="spellStart"/>
            <w:r>
              <w:t>identity_match</w:t>
            </w:r>
            <w:proofErr w:type="spellEnd"/>
            <w:r>
              <w:t xml:space="preserve">(P1, writer); </w:t>
            </w:r>
            <w:proofErr w:type="spellStart"/>
            <w:r>
              <w:t>identity_match</w:t>
            </w:r>
            <w:proofErr w:type="spellEnd"/>
            <w:r>
              <w:t>(P2, teacher)}3 :- -</w:t>
            </w:r>
            <w:proofErr w:type="spellStart"/>
            <w:r>
              <w:t>percondition</w:t>
            </w:r>
            <w:proofErr w:type="spellEnd"/>
            <w:r>
              <w:t>(1,P1,P2).</w:t>
            </w:r>
          </w:p>
          <w:p w14:paraId="1DA40F7E" w14:textId="77777777" w:rsidR="00FF5367" w:rsidRDefault="00FF5367" w:rsidP="00FF5367">
            <w:pPr>
              <w:pStyle w:val="a1"/>
              <w:ind w:firstLine="480"/>
            </w:pPr>
          </w:p>
          <w:p w14:paraId="39F31942" w14:textId="77777777" w:rsidR="00FF5367" w:rsidRDefault="00FF5367" w:rsidP="00FF5367">
            <w:pPr>
              <w:pStyle w:val="a1"/>
              <w:ind w:firstLine="480"/>
            </w:pPr>
            <w:r>
              <w:t>3{</w:t>
            </w:r>
            <w:proofErr w:type="spellStart"/>
            <w:r>
              <w:t>same_</w:t>
            </w:r>
            <w:proofErr w:type="gramStart"/>
            <w:r>
              <w:t>hometown</w:t>
            </w:r>
            <w:proofErr w:type="spellEnd"/>
            <w:r>
              <w:t>(</w:t>
            </w:r>
            <w:proofErr w:type="gramEnd"/>
            <w:r>
              <w:t xml:space="preserve">P1, P2); </w:t>
            </w:r>
            <w:proofErr w:type="spellStart"/>
            <w:r>
              <w:t>identity_match</w:t>
            </w:r>
            <w:proofErr w:type="spellEnd"/>
            <w:r>
              <w:t xml:space="preserve">(P1, doctor); </w:t>
            </w:r>
            <w:proofErr w:type="spellStart"/>
            <w:r>
              <w:t>identity_match</w:t>
            </w:r>
            <w:proofErr w:type="spellEnd"/>
            <w:r>
              <w:t xml:space="preserve">(P2, lawyer)}3 :- </w:t>
            </w:r>
            <w:proofErr w:type="spellStart"/>
            <w:r>
              <w:t>percondition</w:t>
            </w:r>
            <w:proofErr w:type="spellEnd"/>
            <w:r>
              <w:t>(2,P1,P2).</w:t>
            </w:r>
          </w:p>
          <w:p w14:paraId="3E1CD391" w14:textId="77777777" w:rsidR="00FF5367" w:rsidRDefault="00FF5367" w:rsidP="00FF5367">
            <w:pPr>
              <w:pStyle w:val="a1"/>
              <w:ind w:firstLine="480"/>
            </w:pPr>
            <w:r>
              <w:t xml:space="preserve">3{not </w:t>
            </w:r>
            <w:proofErr w:type="spellStart"/>
            <w:r>
              <w:t>same_</w:t>
            </w:r>
            <w:proofErr w:type="gramStart"/>
            <w:r>
              <w:t>hometown</w:t>
            </w:r>
            <w:proofErr w:type="spellEnd"/>
            <w:r>
              <w:t>(</w:t>
            </w:r>
            <w:proofErr w:type="gramEnd"/>
            <w:r>
              <w:t xml:space="preserve">P1, P2); </w:t>
            </w:r>
            <w:proofErr w:type="spellStart"/>
            <w:r>
              <w:t>identity_match</w:t>
            </w:r>
            <w:proofErr w:type="spellEnd"/>
            <w:r>
              <w:t xml:space="preserve">(P1, doctor); </w:t>
            </w:r>
            <w:proofErr w:type="spellStart"/>
            <w:r>
              <w:t>identity_match</w:t>
            </w:r>
            <w:proofErr w:type="spellEnd"/>
            <w:r>
              <w:t>(P2, lawyer)}3 :- -</w:t>
            </w:r>
            <w:proofErr w:type="spellStart"/>
            <w:r>
              <w:t>percondition</w:t>
            </w:r>
            <w:proofErr w:type="spellEnd"/>
            <w:r>
              <w:t>(2,P1,P2).</w:t>
            </w:r>
          </w:p>
          <w:p w14:paraId="0FC982E2" w14:textId="77777777" w:rsidR="00FF5367" w:rsidRDefault="00FF5367" w:rsidP="00FF5367">
            <w:pPr>
              <w:pStyle w:val="a1"/>
              <w:ind w:firstLine="480"/>
            </w:pPr>
          </w:p>
          <w:p w14:paraId="25BBEEC1" w14:textId="77777777" w:rsidR="00FF5367" w:rsidRDefault="00FF5367" w:rsidP="00FF5367">
            <w:pPr>
              <w:pStyle w:val="a1"/>
              <w:ind w:firstLine="480"/>
            </w:pPr>
            <w:r>
              <w:t>3{</w:t>
            </w:r>
            <w:proofErr w:type="gramStart"/>
            <w:r>
              <w:t>elder(</w:t>
            </w:r>
            <w:proofErr w:type="gramEnd"/>
            <w:r>
              <w:t xml:space="preserve">P1, P2); </w:t>
            </w:r>
            <w:proofErr w:type="spellStart"/>
            <w:r>
              <w:t>identity_match</w:t>
            </w:r>
            <w:proofErr w:type="spellEnd"/>
            <w:r>
              <w:t xml:space="preserve">(P1, doctor); </w:t>
            </w:r>
            <w:proofErr w:type="spellStart"/>
            <w:r>
              <w:t>identity_match</w:t>
            </w:r>
            <w:proofErr w:type="spellEnd"/>
            <w:r>
              <w:t xml:space="preserve">(P2, writer)}3 :- </w:t>
            </w:r>
            <w:proofErr w:type="spellStart"/>
            <w:r>
              <w:t>percondition</w:t>
            </w:r>
            <w:proofErr w:type="spellEnd"/>
            <w:r>
              <w:t>(3,P1,P2).</w:t>
            </w:r>
          </w:p>
          <w:p w14:paraId="35C319A3" w14:textId="77777777" w:rsidR="00FF5367" w:rsidRDefault="00FF5367" w:rsidP="00FF5367">
            <w:pPr>
              <w:pStyle w:val="a1"/>
              <w:ind w:firstLine="480"/>
            </w:pPr>
            <w:r>
              <w:t xml:space="preserve">3{not </w:t>
            </w:r>
            <w:proofErr w:type="gramStart"/>
            <w:r>
              <w:t>elder(</w:t>
            </w:r>
            <w:proofErr w:type="gramEnd"/>
            <w:r>
              <w:t xml:space="preserve">P1, P2); </w:t>
            </w:r>
            <w:proofErr w:type="spellStart"/>
            <w:r>
              <w:t>identity_match</w:t>
            </w:r>
            <w:proofErr w:type="spellEnd"/>
            <w:r>
              <w:t xml:space="preserve">(P1, doctor); </w:t>
            </w:r>
            <w:proofErr w:type="spellStart"/>
            <w:r>
              <w:t>identity_match</w:t>
            </w:r>
            <w:proofErr w:type="spellEnd"/>
            <w:r>
              <w:t>(P2, writer)}3 :- -</w:t>
            </w:r>
            <w:proofErr w:type="spellStart"/>
            <w:r>
              <w:t>percondition</w:t>
            </w:r>
            <w:proofErr w:type="spellEnd"/>
            <w:r>
              <w:t>(3,P1,P2).</w:t>
            </w:r>
          </w:p>
          <w:p w14:paraId="6F3E5C54" w14:textId="77777777" w:rsidR="00FF5367" w:rsidRDefault="00FF5367" w:rsidP="00FF5367">
            <w:pPr>
              <w:pStyle w:val="a1"/>
              <w:ind w:firstLine="480"/>
            </w:pPr>
          </w:p>
          <w:p w14:paraId="466905A4" w14:textId="77777777" w:rsidR="00FF5367" w:rsidRDefault="00FF5367" w:rsidP="00FF5367">
            <w:pPr>
              <w:pStyle w:val="a1"/>
              <w:ind w:firstLine="480"/>
            </w:pPr>
            <w:r>
              <w:t>3{</w:t>
            </w:r>
            <w:proofErr w:type="spellStart"/>
            <w:r>
              <w:t>different_</w:t>
            </w:r>
            <w:proofErr w:type="gramStart"/>
            <w:r>
              <w:t>hometown</w:t>
            </w:r>
            <w:proofErr w:type="spellEnd"/>
            <w:r>
              <w:t>(</w:t>
            </w:r>
            <w:proofErr w:type="gramEnd"/>
            <w:r>
              <w:t xml:space="preserve">P1, P2); </w:t>
            </w:r>
            <w:proofErr w:type="spellStart"/>
            <w:r>
              <w:t>identity_match</w:t>
            </w:r>
            <w:proofErr w:type="spellEnd"/>
            <w:r>
              <w:t xml:space="preserve">(P1, teacher); </w:t>
            </w:r>
            <w:proofErr w:type="spellStart"/>
            <w:r>
              <w:t>identity_match</w:t>
            </w:r>
            <w:proofErr w:type="spellEnd"/>
            <w:r>
              <w:t xml:space="preserve">(P2, lawyer)}3 :- </w:t>
            </w:r>
            <w:proofErr w:type="spellStart"/>
            <w:r>
              <w:t>percondition</w:t>
            </w:r>
            <w:proofErr w:type="spellEnd"/>
            <w:r>
              <w:t>(4,P1,P2).</w:t>
            </w:r>
          </w:p>
          <w:p w14:paraId="23DC30B3" w14:textId="460A399F" w:rsidR="00FF5367" w:rsidRDefault="00FF5367" w:rsidP="00405077">
            <w:pPr>
              <w:pStyle w:val="a1"/>
              <w:ind w:firstLine="480"/>
            </w:pPr>
            <w:r>
              <w:t xml:space="preserve">3{not </w:t>
            </w:r>
            <w:proofErr w:type="spellStart"/>
            <w:r>
              <w:t>different_</w:t>
            </w:r>
            <w:proofErr w:type="gramStart"/>
            <w:r>
              <w:t>hometown</w:t>
            </w:r>
            <w:proofErr w:type="spellEnd"/>
            <w:r>
              <w:t>(</w:t>
            </w:r>
            <w:proofErr w:type="gramEnd"/>
            <w:r>
              <w:t xml:space="preserve">P1, P2); </w:t>
            </w:r>
            <w:proofErr w:type="spellStart"/>
            <w:r>
              <w:t>identity_match</w:t>
            </w:r>
            <w:proofErr w:type="spellEnd"/>
            <w:r>
              <w:t xml:space="preserve">(P1, teacher); </w:t>
            </w:r>
            <w:proofErr w:type="spellStart"/>
            <w:r>
              <w:t>identity_match</w:t>
            </w:r>
            <w:proofErr w:type="spellEnd"/>
            <w:r>
              <w:t>(P2, lawyer)}3 :- -</w:t>
            </w:r>
            <w:proofErr w:type="spellStart"/>
            <w:r>
              <w:t>percondition</w:t>
            </w:r>
            <w:proofErr w:type="spellEnd"/>
            <w:r>
              <w:t>(4,P1,P2).</w:t>
            </w:r>
          </w:p>
        </w:tc>
      </w:tr>
    </w:tbl>
    <w:p w14:paraId="3BBAD21C" w14:textId="73BC5C21" w:rsidR="00405077" w:rsidRPr="00C76CA7" w:rsidRDefault="00405077" w:rsidP="00C76CA7">
      <w:pPr>
        <w:pStyle w:val="a1"/>
        <w:ind w:firstLine="480"/>
      </w:pPr>
      <w:r>
        <w:rPr>
          <w:rFonts w:hint="eastAsia"/>
        </w:rPr>
        <w:t>此时，答案集：</w:t>
      </w:r>
    </w:p>
    <w:tbl>
      <w:tblPr>
        <w:tblStyle w:val="aff1"/>
        <w:tblW w:w="0" w:type="auto"/>
        <w:tblLook w:val="04A0" w:firstRow="1" w:lastRow="0" w:firstColumn="1" w:lastColumn="0" w:noHBand="0" w:noVBand="1"/>
      </w:tblPr>
      <w:tblGrid>
        <w:gridCol w:w="9628"/>
      </w:tblGrid>
      <w:tr w:rsidR="00405077" w14:paraId="542F9903" w14:textId="77777777" w:rsidTr="00405077">
        <w:tc>
          <w:tcPr>
            <w:tcW w:w="9628" w:type="dxa"/>
          </w:tcPr>
          <w:p w14:paraId="09607A8F" w14:textId="77777777" w:rsidR="00405077" w:rsidRDefault="00405077" w:rsidP="00405077">
            <w:pPr>
              <w:pStyle w:val="a1"/>
              <w:ind w:firstLine="480"/>
            </w:pPr>
            <w:r>
              <w:t>Answer: 1</w:t>
            </w:r>
          </w:p>
          <w:p w14:paraId="554A7F1D" w14:textId="77777777" w:rsidR="00405077" w:rsidRDefault="00405077" w:rsidP="00405077">
            <w:pPr>
              <w:pStyle w:val="a1"/>
              <w:ind w:firstLine="480"/>
            </w:pPr>
            <w:proofErr w:type="gramStart"/>
            <w:r>
              <w:t>option(</w:t>
            </w:r>
            <w:proofErr w:type="gramEnd"/>
            <w:r>
              <w:t xml:space="preserve">1) option(3) </w:t>
            </w:r>
            <w:proofErr w:type="spellStart"/>
            <w:r>
              <w:t>percondition</w:t>
            </w:r>
            <w:proofErr w:type="spellEnd"/>
            <w:r>
              <w:t xml:space="preserve">(1,a,d) </w:t>
            </w:r>
            <w:proofErr w:type="spellStart"/>
            <w:r>
              <w:t>percondition</w:t>
            </w:r>
            <w:proofErr w:type="spellEnd"/>
            <w:r>
              <w:t xml:space="preserve">(3,b,a) -option(2) -option(4)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25FB5A19" w14:textId="77777777" w:rsidR="00405077" w:rsidRDefault="00405077" w:rsidP="00405077">
            <w:pPr>
              <w:pStyle w:val="a1"/>
              <w:ind w:firstLine="480"/>
            </w:pPr>
            <w:r>
              <w:t>Answer: 2</w:t>
            </w:r>
          </w:p>
          <w:p w14:paraId="36BC2D66" w14:textId="77777777" w:rsidR="00405077" w:rsidRDefault="00405077" w:rsidP="00405077">
            <w:pPr>
              <w:pStyle w:val="a1"/>
              <w:ind w:firstLine="480"/>
            </w:pPr>
            <w:proofErr w:type="gramStart"/>
            <w:r>
              <w:t>option(</w:t>
            </w:r>
            <w:proofErr w:type="gramEnd"/>
            <w:r>
              <w:t xml:space="preserve">1) option(3) option(4) </w:t>
            </w:r>
            <w:proofErr w:type="spellStart"/>
            <w:r>
              <w:t>percondition</w:t>
            </w:r>
            <w:proofErr w:type="spellEnd"/>
            <w:r>
              <w:t xml:space="preserve">(1,a,d) </w:t>
            </w:r>
            <w:proofErr w:type="spellStart"/>
            <w:r>
              <w:t>percondition</w:t>
            </w:r>
            <w:proofErr w:type="spellEnd"/>
            <w:r>
              <w:t xml:space="preserve">(3,b,a) </w:t>
            </w:r>
            <w:proofErr w:type="spellStart"/>
            <w:r>
              <w:t>percondition</w:t>
            </w:r>
            <w:proofErr w:type="spellEnd"/>
            <w:r>
              <w:t xml:space="preserve">(4,d,c) -option(2) </w:t>
            </w:r>
            <w:proofErr w:type="spellStart"/>
            <w:r>
              <w:t>different_hometown</w:t>
            </w:r>
            <w:proofErr w:type="spellEnd"/>
            <w:r>
              <w:t>(</w:t>
            </w:r>
            <w:proofErr w:type="spellStart"/>
            <w:r>
              <w:t>c,d</w:t>
            </w:r>
            <w:proofErr w:type="spellEnd"/>
            <w:r>
              <w:t xml:space="preserve">) </w:t>
            </w:r>
            <w:proofErr w:type="spellStart"/>
            <w:r>
              <w:t>different_hometown</w:t>
            </w:r>
            <w:proofErr w:type="spellEnd"/>
            <w:r>
              <w:t>(</w:t>
            </w:r>
            <w:proofErr w:type="spellStart"/>
            <w:r>
              <w:t>d,c</w:t>
            </w:r>
            <w:proofErr w:type="spellEnd"/>
            <w:r>
              <w:t xml:space="preserve">)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a,d</w:t>
            </w:r>
            <w:proofErr w:type="spellEnd"/>
            <w:r>
              <w:t>)</w:t>
            </w:r>
          </w:p>
          <w:p w14:paraId="6C26845C" w14:textId="77777777" w:rsidR="00405077" w:rsidRDefault="00405077" w:rsidP="00405077">
            <w:pPr>
              <w:pStyle w:val="a1"/>
              <w:ind w:firstLine="480"/>
            </w:pPr>
            <w:r>
              <w:t>Answer: 3</w:t>
            </w:r>
          </w:p>
          <w:p w14:paraId="1CB0A340" w14:textId="77777777" w:rsidR="00405077" w:rsidRDefault="00405077" w:rsidP="00405077">
            <w:pPr>
              <w:pStyle w:val="a1"/>
              <w:ind w:firstLine="480"/>
            </w:pPr>
            <w:proofErr w:type="gramStart"/>
            <w:r>
              <w:lastRenderedPageBreak/>
              <w:t>option(</w:t>
            </w:r>
            <w:proofErr w:type="gramEnd"/>
            <w:r>
              <w:t xml:space="preserve">1) option(3) </w:t>
            </w:r>
            <w:proofErr w:type="spellStart"/>
            <w:r>
              <w:t>percondition</w:t>
            </w:r>
            <w:proofErr w:type="spellEnd"/>
            <w:r>
              <w:t xml:space="preserve">(1,a,c) </w:t>
            </w:r>
            <w:proofErr w:type="spellStart"/>
            <w:r>
              <w:t>percondition</w:t>
            </w:r>
            <w:proofErr w:type="spellEnd"/>
            <w:r>
              <w:t xml:space="preserve">(3,b,a) -option(2) -option(4) </w:t>
            </w:r>
            <w:proofErr w:type="spellStart"/>
            <w:r>
              <w:t>different_hometown</w:t>
            </w:r>
            <w:proofErr w:type="spellEnd"/>
            <w:r>
              <w:t>(</w:t>
            </w:r>
            <w:proofErr w:type="spellStart"/>
            <w:r>
              <w:t>b,d</w:t>
            </w:r>
            <w:proofErr w:type="spellEnd"/>
            <w:r>
              <w:t xml:space="preserve">) </w:t>
            </w:r>
            <w:proofErr w:type="spellStart"/>
            <w:r>
              <w:t>different_hometown</w:t>
            </w:r>
            <w:proofErr w:type="spellEnd"/>
            <w:r>
              <w:t>(</w:t>
            </w:r>
            <w:proofErr w:type="spellStart"/>
            <w:r>
              <w:t>d,b</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3F73A265" w14:textId="77777777" w:rsidR="00405077" w:rsidRDefault="00405077" w:rsidP="00405077">
            <w:pPr>
              <w:pStyle w:val="a1"/>
              <w:ind w:firstLine="480"/>
            </w:pPr>
            <w:r>
              <w:t>Answer: 4</w:t>
            </w:r>
          </w:p>
          <w:p w14:paraId="5229D5DB" w14:textId="77777777" w:rsidR="00405077" w:rsidRDefault="00405077" w:rsidP="00405077">
            <w:pPr>
              <w:pStyle w:val="a1"/>
              <w:ind w:firstLine="480"/>
            </w:pPr>
            <w:proofErr w:type="gramStart"/>
            <w:r>
              <w:t>option(</w:t>
            </w:r>
            <w:proofErr w:type="gramEnd"/>
            <w:r>
              <w:t xml:space="preserve">1) option(3) option(4) </w:t>
            </w:r>
            <w:proofErr w:type="spellStart"/>
            <w:r>
              <w:t>percondition</w:t>
            </w:r>
            <w:proofErr w:type="spellEnd"/>
            <w:r>
              <w:t xml:space="preserve">(1,a,c) </w:t>
            </w:r>
            <w:proofErr w:type="spellStart"/>
            <w:r>
              <w:t>percondition</w:t>
            </w:r>
            <w:proofErr w:type="spellEnd"/>
            <w:r>
              <w:t xml:space="preserve">(3,b,a) </w:t>
            </w:r>
            <w:proofErr w:type="spellStart"/>
            <w:r>
              <w:t>percondition</w:t>
            </w:r>
            <w:proofErr w:type="spellEnd"/>
            <w:r>
              <w:t xml:space="preserve">(4,c,d) -option(2) </w:t>
            </w:r>
            <w:proofErr w:type="spellStart"/>
            <w:r>
              <w:t>different_hometown</w:t>
            </w:r>
            <w:proofErr w:type="spellEnd"/>
            <w:r>
              <w:t>(</w:t>
            </w:r>
            <w:proofErr w:type="spellStart"/>
            <w:r>
              <w:t>c,d</w:t>
            </w:r>
            <w:proofErr w:type="spellEnd"/>
            <w:r>
              <w:t xml:space="preserve">) </w:t>
            </w:r>
            <w:proofErr w:type="spellStart"/>
            <w:r>
              <w:t>different_hometown</w:t>
            </w:r>
            <w:proofErr w:type="spellEnd"/>
            <w:r>
              <w:t>(</w:t>
            </w:r>
            <w:proofErr w:type="spellStart"/>
            <w:r>
              <w:t>d,c</w:t>
            </w:r>
            <w:proofErr w:type="spellEnd"/>
            <w:r>
              <w:t xml:space="preserve">) </w:t>
            </w:r>
            <w:proofErr w:type="spellStart"/>
            <w:r>
              <w:t>different_hometown</w:t>
            </w:r>
            <w:proofErr w:type="spellEnd"/>
            <w:r>
              <w:t>(</w:t>
            </w:r>
            <w:proofErr w:type="spellStart"/>
            <w:r>
              <w:t>b,d</w:t>
            </w:r>
            <w:proofErr w:type="spellEnd"/>
            <w:r>
              <w:t xml:space="preserve">) </w:t>
            </w:r>
            <w:proofErr w:type="spellStart"/>
            <w:r>
              <w:t>different_hometown</w:t>
            </w:r>
            <w:proofErr w:type="spellEnd"/>
            <w:r>
              <w:t>(</w:t>
            </w:r>
            <w:proofErr w:type="spellStart"/>
            <w:r>
              <w:t>d,b</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a,d</w:t>
            </w:r>
            <w:proofErr w:type="spellEnd"/>
            <w:r>
              <w:t>)</w:t>
            </w:r>
          </w:p>
          <w:p w14:paraId="797D3A39" w14:textId="29FE123E" w:rsidR="00405077" w:rsidRDefault="00405077" w:rsidP="00405077">
            <w:pPr>
              <w:pStyle w:val="a1"/>
              <w:ind w:firstLineChars="0" w:firstLine="0"/>
            </w:pPr>
            <w:r>
              <w:t>SATISFIABLE</w:t>
            </w:r>
          </w:p>
        </w:tc>
      </w:tr>
    </w:tbl>
    <w:p w14:paraId="52055B9C" w14:textId="494A6331" w:rsidR="00FF5367" w:rsidRDefault="00405077" w:rsidP="00C76CA7">
      <w:pPr>
        <w:pStyle w:val="a1"/>
        <w:ind w:firstLine="480"/>
      </w:pPr>
      <w:r>
        <w:rPr>
          <w:rFonts w:hint="eastAsia"/>
        </w:rPr>
        <w:lastRenderedPageBreak/>
        <w:t>cautious</w:t>
      </w:r>
      <w:r>
        <w:rPr>
          <w:rFonts w:hint="eastAsia"/>
        </w:rPr>
        <w:t>答案集：</w:t>
      </w:r>
    </w:p>
    <w:tbl>
      <w:tblPr>
        <w:tblStyle w:val="aff1"/>
        <w:tblW w:w="0" w:type="auto"/>
        <w:tblLook w:val="04A0" w:firstRow="1" w:lastRow="0" w:firstColumn="1" w:lastColumn="0" w:noHBand="0" w:noVBand="1"/>
      </w:tblPr>
      <w:tblGrid>
        <w:gridCol w:w="9628"/>
      </w:tblGrid>
      <w:tr w:rsidR="00405077" w14:paraId="751789FD" w14:textId="77777777" w:rsidTr="00405077">
        <w:tc>
          <w:tcPr>
            <w:tcW w:w="9628" w:type="dxa"/>
          </w:tcPr>
          <w:p w14:paraId="68569D1D" w14:textId="77777777" w:rsidR="00405077" w:rsidRDefault="00405077" w:rsidP="00405077">
            <w:pPr>
              <w:pStyle w:val="a1"/>
              <w:ind w:firstLine="480"/>
            </w:pPr>
            <w:r>
              <w:t>Solving...</w:t>
            </w:r>
          </w:p>
          <w:p w14:paraId="5DD64D95" w14:textId="77777777" w:rsidR="00405077" w:rsidRDefault="00405077" w:rsidP="00405077">
            <w:pPr>
              <w:pStyle w:val="a1"/>
              <w:ind w:firstLine="480"/>
            </w:pPr>
            <w:r>
              <w:t>Answer: 1</w:t>
            </w:r>
          </w:p>
          <w:p w14:paraId="016B2420" w14:textId="77777777" w:rsidR="00405077" w:rsidRDefault="00405077" w:rsidP="00405077">
            <w:pPr>
              <w:pStyle w:val="a1"/>
              <w:ind w:firstLine="480"/>
            </w:pPr>
            <w:proofErr w:type="gramStart"/>
            <w:r>
              <w:t>option(</w:t>
            </w:r>
            <w:proofErr w:type="gramEnd"/>
            <w:r>
              <w:t xml:space="preserve">3) </w:t>
            </w:r>
            <w:proofErr w:type="spellStart"/>
            <w:r>
              <w:t>percondition</w:t>
            </w:r>
            <w:proofErr w:type="spellEnd"/>
            <w:r>
              <w:t xml:space="preserve">(3,b,a) option(1) </w:t>
            </w:r>
            <w:proofErr w:type="spellStart"/>
            <w:r>
              <w:t>percondition</w:t>
            </w:r>
            <w:proofErr w:type="spellEnd"/>
            <w:r>
              <w:t xml:space="preserve">(1,a,d) -option(2) -option(4)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06558EAF" w14:textId="77777777" w:rsidR="00405077" w:rsidRDefault="00405077" w:rsidP="00405077">
            <w:pPr>
              <w:pStyle w:val="a1"/>
              <w:ind w:firstLine="480"/>
            </w:pPr>
            <w:r>
              <w:t>Consequences: [2;14]</w:t>
            </w:r>
          </w:p>
          <w:p w14:paraId="1B4F85C0" w14:textId="77777777" w:rsidR="00405077" w:rsidRDefault="00405077" w:rsidP="00405077">
            <w:pPr>
              <w:pStyle w:val="a1"/>
              <w:ind w:firstLine="480"/>
            </w:pPr>
            <w:r>
              <w:t>Answer: 2</w:t>
            </w:r>
          </w:p>
          <w:p w14:paraId="54CAE23C" w14:textId="77777777" w:rsidR="00405077" w:rsidRDefault="00405077" w:rsidP="00405077">
            <w:pPr>
              <w:pStyle w:val="a1"/>
              <w:ind w:firstLine="480"/>
            </w:pPr>
            <w:proofErr w:type="gramStart"/>
            <w:r>
              <w:t>option(</w:t>
            </w:r>
            <w:proofErr w:type="gramEnd"/>
            <w:r>
              <w:t xml:space="preserve">3) </w:t>
            </w:r>
            <w:proofErr w:type="spellStart"/>
            <w:r>
              <w:t>percondition</w:t>
            </w:r>
            <w:proofErr w:type="spellEnd"/>
            <w:r>
              <w:t xml:space="preserve">(3,b,a) option(1) </w:t>
            </w:r>
            <w:proofErr w:type="spellStart"/>
            <w:r>
              <w:t>percondition</w:t>
            </w:r>
            <w:proofErr w:type="spellEnd"/>
            <w:r>
              <w:t xml:space="preserve">(1,a,d) -option(2)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a,d</w:t>
            </w:r>
            <w:proofErr w:type="spellEnd"/>
            <w:r>
              <w:t>)</w:t>
            </w:r>
          </w:p>
          <w:p w14:paraId="0655FD4B" w14:textId="77777777" w:rsidR="00405077" w:rsidRDefault="00405077" w:rsidP="00405077">
            <w:pPr>
              <w:pStyle w:val="a1"/>
              <w:ind w:firstLine="480"/>
            </w:pPr>
            <w:r>
              <w:t>Consequences: [2;11]</w:t>
            </w:r>
          </w:p>
          <w:p w14:paraId="2BE2C7D1" w14:textId="77777777" w:rsidR="00405077" w:rsidRDefault="00405077" w:rsidP="00405077">
            <w:pPr>
              <w:pStyle w:val="a1"/>
              <w:ind w:firstLine="480"/>
            </w:pPr>
            <w:r>
              <w:t>Answer: 3</w:t>
            </w:r>
          </w:p>
          <w:p w14:paraId="36185ECA" w14:textId="77777777" w:rsidR="00405077" w:rsidRDefault="00405077" w:rsidP="00405077">
            <w:pPr>
              <w:pStyle w:val="a1"/>
              <w:ind w:firstLine="480"/>
            </w:pPr>
            <w:proofErr w:type="gramStart"/>
            <w:r>
              <w:t>option(</w:t>
            </w:r>
            <w:proofErr w:type="gramEnd"/>
            <w:r>
              <w:t xml:space="preserve">1) option(3) </w:t>
            </w:r>
            <w:proofErr w:type="spellStart"/>
            <w:r>
              <w:t>percondition</w:t>
            </w:r>
            <w:proofErr w:type="spellEnd"/>
            <w:r>
              <w:t xml:space="preserve">(3,b,a) -option(2)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a,d</w:t>
            </w:r>
            <w:proofErr w:type="spellEnd"/>
            <w:r>
              <w:t>)</w:t>
            </w:r>
          </w:p>
          <w:p w14:paraId="5FF93842" w14:textId="77777777" w:rsidR="00405077" w:rsidRDefault="00405077" w:rsidP="00405077">
            <w:pPr>
              <w:pStyle w:val="a1"/>
              <w:ind w:firstLine="480"/>
            </w:pPr>
            <w:r>
              <w:t>Consequences: [6;6]</w:t>
            </w:r>
          </w:p>
          <w:p w14:paraId="7DD87BEF" w14:textId="76F023C0" w:rsidR="00405077" w:rsidRDefault="00405077" w:rsidP="00405077">
            <w:pPr>
              <w:pStyle w:val="a1"/>
              <w:ind w:firstLineChars="0" w:firstLine="0"/>
            </w:pPr>
            <w:r>
              <w:t>SATISFIABLE</w:t>
            </w:r>
          </w:p>
        </w:tc>
      </w:tr>
    </w:tbl>
    <w:p w14:paraId="66BF05B2" w14:textId="77777777" w:rsidR="00405077" w:rsidRPr="00C76CA7" w:rsidRDefault="00405077" w:rsidP="00C76CA7">
      <w:pPr>
        <w:pStyle w:val="a1"/>
        <w:ind w:firstLine="480"/>
      </w:pPr>
    </w:p>
    <w:p w14:paraId="2D2D63A6" w14:textId="6206A123" w:rsidR="00BB422A" w:rsidRPr="00BB422A" w:rsidRDefault="00405077" w:rsidP="00D865C0">
      <w:pPr>
        <w:pStyle w:val="a1"/>
        <w:ind w:firstLine="480"/>
      </w:pPr>
      <w:r>
        <w:rPr>
          <w:rFonts w:hint="eastAsia"/>
        </w:rPr>
        <w:t>此外，还可</w:t>
      </w:r>
      <w:proofErr w:type="gramStart"/>
      <w:r>
        <w:rPr>
          <w:rFonts w:hint="eastAsia"/>
        </w:rPr>
        <w:t>使用</w:t>
      </w:r>
      <w:r w:rsidR="00315383">
        <w:rPr>
          <w:rFonts w:hint="eastAsia"/>
        </w:rPr>
        <w:t>使用</w:t>
      </w:r>
      <w:proofErr w:type="gramEnd"/>
      <w:r w:rsidR="00315383">
        <w:rPr>
          <w:rFonts w:hint="eastAsia"/>
        </w:rPr>
        <w:t>类似于约束满足方法来实现，此时能够输出正确结果，如</w:t>
      </w:r>
      <w:r w:rsidR="002A48DF">
        <w:fldChar w:fldCharType="begin"/>
      </w:r>
      <w:r w:rsidR="002A48DF">
        <w:instrText xml:space="preserve"> </w:instrText>
      </w:r>
      <w:r w:rsidR="002A48DF">
        <w:rPr>
          <w:rFonts w:hint="eastAsia"/>
        </w:rPr>
        <w:instrText>REF _Ref171076343 \h</w:instrText>
      </w:r>
      <w:r w:rsidR="002A48DF">
        <w:instrText xml:space="preserve"> </w:instrText>
      </w:r>
      <w:r w:rsidR="002A48DF">
        <w:fldChar w:fldCharType="separate"/>
      </w:r>
      <w:r w:rsidR="002A48DF">
        <w:rPr>
          <w:rFonts w:hint="eastAsia"/>
        </w:rPr>
        <w:t>分解法解答</w:t>
      </w:r>
      <w:r w:rsidR="002A48DF">
        <w:fldChar w:fldCharType="end"/>
      </w:r>
      <w:r w:rsidR="00315383">
        <w:rPr>
          <w:rFonts w:hint="eastAsia"/>
        </w:rPr>
        <w:t>所示。</w:t>
      </w:r>
    </w:p>
    <w:p w14:paraId="4B6108F5" w14:textId="2BB63455" w:rsidR="00E82A1A" w:rsidRDefault="00E82A1A" w:rsidP="00E82A1A">
      <w:pPr>
        <w:pStyle w:val="1"/>
        <w:spacing w:after="163"/>
      </w:pPr>
      <w:r>
        <w:rPr>
          <w:rFonts w:hint="eastAsia"/>
        </w:rPr>
        <w:lastRenderedPageBreak/>
        <w:t>总结与</w:t>
      </w:r>
      <w:r w:rsidR="001C1EEA">
        <w:rPr>
          <w:rFonts w:hint="eastAsia"/>
        </w:rPr>
        <w:t>展望</w:t>
      </w:r>
    </w:p>
    <w:p w14:paraId="6ECB9C1A" w14:textId="02EBA008" w:rsidR="00BE58B1" w:rsidRDefault="00BE58B1" w:rsidP="00422889">
      <w:pPr>
        <w:pStyle w:val="2"/>
        <w:spacing w:before="97" w:after="97"/>
      </w:pPr>
      <w:r>
        <w:rPr>
          <w:rFonts w:hint="eastAsia"/>
        </w:rPr>
        <w:t>总结</w:t>
      </w:r>
    </w:p>
    <w:p w14:paraId="2467039D" w14:textId="26AFD1D3" w:rsidR="00BE58B1" w:rsidRPr="00BE58B1" w:rsidRDefault="00BE58B1" w:rsidP="00BE58B1">
      <w:pPr>
        <w:pStyle w:val="a1"/>
        <w:ind w:firstLine="480"/>
      </w:pPr>
      <w:r>
        <w:rPr>
          <w:rFonts w:hint="eastAsia"/>
        </w:rPr>
        <w:t>基于图定义了一个用于解决逻辑题目的分解法模型，并基于</w:t>
      </w:r>
      <w:r>
        <w:rPr>
          <w:rFonts w:hint="eastAsia"/>
        </w:rPr>
        <w:t>ASP</w:t>
      </w:r>
      <w:r>
        <w:rPr>
          <w:rFonts w:hint="eastAsia"/>
        </w:rPr>
        <w:t>进行了实现。</w:t>
      </w:r>
    </w:p>
    <w:p w14:paraId="6307A8C6" w14:textId="4E640975" w:rsidR="00422889" w:rsidRDefault="00422889" w:rsidP="00422889">
      <w:pPr>
        <w:pStyle w:val="2"/>
        <w:spacing w:before="97" w:after="97"/>
      </w:pPr>
      <w:r>
        <w:rPr>
          <w:rFonts w:hint="eastAsia"/>
        </w:rPr>
        <w:t>不足</w:t>
      </w:r>
    </w:p>
    <w:p w14:paraId="1B83FABB" w14:textId="74E2131B" w:rsidR="009A18BC" w:rsidRDefault="00802F34" w:rsidP="009A18BC">
      <w:pPr>
        <w:pStyle w:val="a1"/>
        <w:ind w:firstLine="480"/>
      </w:pPr>
      <w:r>
        <w:rPr>
          <w:rFonts w:hint="eastAsia"/>
        </w:rPr>
        <w:t>初始的分解法模型中，选项与求解目标之间为充分非必要条件，</w:t>
      </w:r>
      <w:r w:rsidR="003A43A8">
        <w:rPr>
          <w:rFonts w:hint="eastAsia"/>
        </w:rPr>
        <w:t>使得</w:t>
      </w:r>
      <w:r>
        <w:rPr>
          <w:rFonts w:hint="eastAsia"/>
        </w:rPr>
        <w:t>选项不成立时无法使求解目标的情况不成立</w:t>
      </w:r>
      <w:r w:rsidR="003A43A8">
        <w:rPr>
          <w:rFonts w:hint="eastAsia"/>
        </w:rPr>
        <w:t>；同样命题不成立时无法使其规则不成立</w:t>
      </w:r>
      <w:r>
        <w:rPr>
          <w:rFonts w:hint="eastAsia"/>
        </w:rPr>
        <w:t>。对于模型的改进可以有以下方法：</w:t>
      </w:r>
    </w:p>
    <w:p w14:paraId="2A1F1658" w14:textId="6E2DF3EF" w:rsidR="00802F34" w:rsidRDefault="00802F34" w:rsidP="009A18BC">
      <w:pPr>
        <w:pStyle w:val="3"/>
        <w:spacing w:before="163" w:after="163"/>
        <w:ind w:firstLineChars="177" w:firstLine="425"/>
      </w:pPr>
      <w:r>
        <w:rPr>
          <w:rFonts w:hint="eastAsia"/>
        </w:rPr>
        <w:t>参照定义法的形式，分别对</w:t>
      </w:r>
      <w:r w:rsidR="003A43A8">
        <w:rPr>
          <w:rFonts w:hint="eastAsia"/>
        </w:rPr>
        <w:t>命题</w:t>
      </w:r>
      <w:r>
        <w:rPr>
          <w:rFonts w:hint="eastAsia"/>
        </w:rPr>
        <w:t>成立和</w:t>
      </w:r>
      <w:r w:rsidR="003A43A8">
        <w:rPr>
          <w:rFonts w:hint="eastAsia"/>
        </w:rPr>
        <w:t>命题</w:t>
      </w:r>
      <w:r>
        <w:rPr>
          <w:rFonts w:hint="eastAsia"/>
        </w:rPr>
        <w:t>不成立的情况进行分解。</w:t>
      </w:r>
    </w:p>
    <w:p w14:paraId="2C9142C9" w14:textId="5B10EC8F" w:rsidR="009A18BC" w:rsidRPr="009A18BC" w:rsidRDefault="009A18BC" w:rsidP="009A18BC">
      <w:pPr>
        <w:pStyle w:val="a1"/>
        <w:ind w:firstLine="480"/>
      </w:pPr>
      <w:r>
        <w:rPr>
          <w:rFonts w:hint="eastAsia"/>
        </w:rPr>
        <w:t>例如在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w:t>
      </w:r>
      <w:r w:rsidR="003A43A8">
        <w:rPr>
          <w:rFonts w:hint="eastAsia"/>
        </w:rPr>
        <w:t>按原有分解方法只能保证有两个命题成立，而无法保证仅有两个命题成立。因此可以按照定义法的思想分解为</w:t>
      </w:r>
      <w:r>
        <w:rPr>
          <w:rFonts w:hint="eastAsia"/>
        </w:rPr>
        <w:t>两个</w:t>
      </w:r>
      <w:r w:rsidR="007F5499">
        <w:rPr>
          <w:rFonts w:hint="eastAsia"/>
        </w:rPr>
        <w:t>命题</w:t>
      </w:r>
      <w:r>
        <w:rPr>
          <w:rFonts w:hint="eastAsia"/>
        </w:rPr>
        <w:t>成立，三个</w:t>
      </w:r>
      <w:r w:rsidR="007F5499">
        <w:rPr>
          <w:rFonts w:hint="eastAsia"/>
        </w:rPr>
        <w:t>命题</w:t>
      </w:r>
      <w:r>
        <w:rPr>
          <w:rFonts w:hint="eastAsia"/>
        </w:rPr>
        <w:t>不成立。</w:t>
      </w:r>
    </w:p>
    <w:p w14:paraId="3E1B66D2" w14:textId="3F496761" w:rsidR="00802F34" w:rsidRDefault="00802F34" w:rsidP="009A18BC">
      <w:pPr>
        <w:pStyle w:val="3"/>
        <w:spacing w:before="163" w:after="163"/>
        <w:ind w:firstLineChars="177" w:firstLine="425"/>
      </w:pPr>
      <w:r>
        <w:rPr>
          <w:rFonts w:hint="eastAsia"/>
        </w:rPr>
        <w:t>参照约束满足</w:t>
      </w:r>
      <w:r w:rsidR="009A18BC">
        <w:rPr>
          <w:rFonts w:hint="eastAsia"/>
        </w:rPr>
        <w:t>法</w:t>
      </w:r>
      <w:r>
        <w:rPr>
          <w:rFonts w:hint="eastAsia"/>
        </w:rPr>
        <w:t>的形式，将具体规则和命题的分解关系进行调换，规则和选项的分解关系进行调换，可以满足</w:t>
      </w:r>
      <w:r w:rsidR="009A18BC">
        <w:rPr>
          <w:rFonts w:hint="eastAsia"/>
        </w:rPr>
        <w:t>求解目标是选项的必要条件。</w:t>
      </w:r>
    </w:p>
    <w:p w14:paraId="7E0FBC2A" w14:textId="094EAE19" w:rsidR="009A18BC" w:rsidRDefault="00103047" w:rsidP="009A18BC">
      <w:pPr>
        <w:pStyle w:val="a1"/>
        <w:ind w:firstLine="480"/>
      </w:pPr>
      <w:r>
        <w:rPr>
          <w:rFonts w:hint="eastAsia"/>
        </w:rPr>
        <w:t>例如在</w:t>
      </w: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问题中，求解目标为多选问题，意为选项成立时其规则被满足，选项不成立时规则也不成立。但原始分解法模型无法做到后者。</w:t>
      </w:r>
    </w:p>
    <w:p w14:paraId="58BA124E" w14:textId="0369D630" w:rsidR="00103047" w:rsidRPr="009A18BC" w:rsidRDefault="00103047" w:rsidP="009A18BC">
      <w:pPr>
        <w:pStyle w:val="a1"/>
        <w:ind w:firstLine="480"/>
      </w:pPr>
      <w:r>
        <w:rPr>
          <w:rFonts w:hint="eastAsia"/>
        </w:rPr>
        <w:t>规则与命题</w:t>
      </w:r>
      <w:r>
        <w:rPr>
          <w:rFonts w:hint="eastAsia"/>
        </w:rPr>
        <w:t>/</w:t>
      </w:r>
      <w:r>
        <w:rPr>
          <w:rFonts w:hint="eastAsia"/>
        </w:rPr>
        <w:t>求解目标进行对调更符合其本质含义</w:t>
      </w:r>
      <w:r w:rsidR="00BE58B1">
        <w:rPr>
          <w:rFonts w:hint="eastAsia"/>
        </w:rPr>
        <w:t>，即由规则来决定选项是否成立，而非选项决定规则是否成立</w:t>
      </w:r>
      <w:r>
        <w:rPr>
          <w:rFonts w:hint="eastAsia"/>
        </w:rPr>
        <w:t>。</w:t>
      </w:r>
    </w:p>
    <w:p w14:paraId="4DEAF73C" w14:textId="4DC3E701" w:rsidR="00163ED1" w:rsidRDefault="00163ED1" w:rsidP="009A18BC">
      <w:pPr>
        <w:pStyle w:val="3"/>
        <w:spacing w:before="163" w:after="163"/>
        <w:ind w:firstLineChars="177" w:firstLine="425"/>
      </w:pPr>
      <w:r>
        <w:rPr>
          <w:rFonts w:hint="eastAsia"/>
        </w:rPr>
        <w:t>参照约束满足法的形式，无需将具体规则和命题的分解关系进行调换，在转化为</w:t>
      </w:r>
      <w:r>
        <w:rPr>
          <w:rFonts w:hint="eastAsia"/>
        </w:rPr>
        <w:t>ASP</w:t>
      </w:r>
      <w:r>
        <w:rPr>
          <w:rFonts w:hint="eastAsia"/>
        </w:rPr>
        <w:t>代码时将其头部、体部关系进行转换，可以满足求解目标是选项的必要条件。但如此可能会与“分解法”本身的含义不相符。</w:t>
      </w:r>
    </w:p>
    <w:p w14:paraId="0A45CB72" w14:textId="1D61D9BD" w:rsidR="00802F34" w:rsidRDefault="00782ACF" w:rsidP="009A18BC">
      <w:pPr>
        <w:pStyle w:val="3"/>
        <w:spacing w:before="163" w:after="163"/>
        <w:ind w:firstLineChars="177" w:firstLine="425"/>
      </w:pPr>
      <w:r>
        <w:rPr>
          <w:rFonts w:hint="eastAsia"/>
        </w:rPr>
        <w:t>定义新的</w:t>
      </w:r>
      <w:r w:rsidR="00802F34">
        <w:rPr>
          <w:rFonts w:hint="eastAsia"/>
        </w:rPr>
        <w:t>分解法模型，改变分解依据。</w:t>
      </w:r>
    </w:p>
    <w:p w14:paraId="7F7620C3" w14:textId="4692EC09" w:rsidR="00837119" w:rsidRDefault="00837119" w:rsidP="00837119">
      <w:pPr>
        <w:pStyle w:val="a1"/>
        <w:ind w:firstLine="480"/>
      </w:pPr>
      <w:r>
        <w:rPr>
          <w:rFonts w:hint="eastAsia"/>
        </w:rPr>
        <w:t>此外，根据常理，模型输出的题解答案应唯一，但是</w:t>
      </w:r>
      <w:r w:rsidR="00F40BC6">
        <w:rPr>
          <w:rFonts w:hint="eastAsia"/>
        </w:rPr>
        <w:t>当能够同时满足规则和约束条件的命题组合多于一种时</w:t>
      </w:r>
      <w:r w:rsidR="007E59CD">
        <w:rPr>
          <w:rFonts w:hint="eastAsia"/>
        </w:rPr>
        <w:t>，</w:t>
      </w:r>
      <w:r>
        <w:rPr>
          <w:rFonts w:hint="eastAsia"/>
        </w:rPr>
        <w:t>本模型</w:t>
      </w:r>
      <w:r w:rsidR="007E59CD">
        <w:rPr>
          <w:rFonts w:hint="eastAsia"/>
        </w:rPr>
        <w:t>的答案输出将等同于满足上述条件的命题组合的个数。</w:t>
      </w:r>
    </w:p>
    <w:p w14:paraId="4912B9CB" w14:textId="49C61C07" w:rsidR="007A6568" w:rsidRPr="007A6568" w:rsidRDefault="007E59CD" w:rsidP="003664EB">
      <w:pPr>
        <w:pStyle w:val="a1"/>
        <w:ind w:firstLine="480"/>
      </w:pPr>
      <w:r>
        <w:rPr>
          <w:rFonts w:hint="eastAsia"/>
        </w:rPr>
        <w:t>对于常识的定义也未包含在分解法模型内，而是使用类似于定义法的思想进行描述。</w:t>
      </w:r>
    </w:p>
    <w:p w14:paraId="6002CF58" w14:textId="55830111" w:rsidR="001C1EEA" w:rsidRDefault="001C1EEA" w:rsidP="001C1EEA">
      <w:pPr>
        <w:pStyle w:val="2"/>
        <w:spacing w:before="97" w:after="97"/>
      </w:pPr>
      <w:r>
        <w:rPr>
          <w:rFonts w:hint="eastAsia"/>
        </w:rPr>
        <w:t>展望</w:t>
      </w:r>
    </w:p>
    <w:p w14:paraId="1DCCDC31" w14:textId="2B90DBA8" w:rsidR="001C1EEA" w:rsidRPr="001C1EEA" w:rsidRDefault="007E59CD" w:rsidP="001C1EEA">
      <w:pPr>
        <w:pStyle w:val="a1"/>
        <w:ind w:firstLine="480"/>
      </w:pPr>
      <w:r>
        <w:rPr>
          <w:rFonts w:hint="eastAsia"/>
        </w:rPr>
        <w:t>可以</w:t>
      </w:r>
      <w:r w:rsidR="001C1EEA">
        <w:rPr>
          <w:rFonts w:hint="eastAsia"/>
        </w:rPr>
        <w:t>通过阅读相关论文</w:t>
      </w:r>
      <w:r>
        <w:rPr>
          <w:rFonts w:hint="eastAsia"/>
        </w:rPr>
        <w:t>以</w:t>
      </w:r>
      <w:r w:rsidR="001C1EEA">
        <w:rPr>
          <w:rFonts w:hint="eastAsia"/>
        </w:rPr>
        <w:t>更多</w:t>
      </w:r>
      <w:proofErr w:type="gramStart"/>
      <w:r w:rsidR="001C1EEA">
        <w:rPr>
          <w:rFonts w:hint="eastAsia"/>
        </w:rPr>
        <w:t>了解分</w:t>
      </w:r>
      <w:proofErr w:type="gramEnd"/>
      <w:r w:rsidR="001C1EEA">
        <w:rPr>
          <w:rFonts w:hint="eastAsia"/>
        </w:rPr>
        <w:t>解法相关的理论研究。</w:t>
      </w:r>
      <w:r>
        <w:rPr>
          <w:rFonts w:hint="eastAsia"/>
        </w:rPr>
        <w:t>对于逻辑类型、问题类型不同的其他逻辑思维题目，本模型存在的潜在缺陷也待进一步验证。</w:t>
      </w:r>
    </w:p>
    <w:p w14:paraId="5B5CB113" w14:textId="4156E1ED" w:rsidR="00E82A1A" w:rsidRPr="007F5499" w:rsidRDefault="00E82A1A" w:rsidP="007F5499">
      <w:pPr>
        <w:pStyle w:val="aff4"/>
        <w:spacing w:before="97"/>
      </w:pPr>
      <w:bookmarkStart w:id="156" w:name="_Ref171075190"/>
      <w:r w:rsidRPr="007F5499">
        <w:rPr>
          <w:rFonts w:hint="eastAsia"/>
        </w:rPr>
        <w:lastRenderedPageBreak/>
        <w:t>附录</w:t>
      </w:r>
      <w:bookmarkEnd w:id="156"/>
    </w:p>
    <w:p w14:paraId="4A93F126" w14:textId="5C0345C1" w:rsidR="00422889" w:rsidRPr="00422889" w:rsidRDefault="00E82A1A" w:rsidP="00422889">
      <w:pPr>
        <w:pStyle w:val="a"/>
      </w:pPr>
      <w:bookmarkStart w:id="157" w:name="_Ref171075359"/>
      <w:r>
        <w:rPr>
          <w:rFonts w:hint="eastAsia"/>
        </w:rPr>
        <w:t>火腿还是猪排</w:t>
      </w:r>
      <w:bookmarkEnd w:id="157"/>
    </w:p>
    <w:p w14:paraId="2B48D2A0" w14:textId="02C7D295" w:rsidR="00E82A1A" w:rsidRDefault="00E82A1A" w:rsidP="009A18BC">
      <w:pPr>
        <w:pStyle w:val="3"/>
        <w:numPr>
          <w:ilvl w:val="2"/>
          <w:numId w:val="8"/>
        </w:numPr>
        <w:spacing w:before="163" w:after="163"/>
      </w:pPr>
      <w:r>
        <w:rPr>
          <w:rFonts w:hint="eastAsia"/>
        </w:rPr>
        <w:t>问题</w:t>
      </w:r>
    </w:p>
    <w:p w14:paraId="1BE85427" w14:textId="155B260C" w:rsidR="00E82A1A" w:rsidRDefault="00E82A1A" w:rsidP="00E82A1A">
      <w:pPr>
        <w:pStyle w:val="a1"/>
        <w:ind w:firstLine="480"/>
      </w:pPr>
      <w:r>
        <w:rPr>
          <w:rFonts w:hint="eastAsia"/>
        </w:rPr>
        <w:t>阿德里安、布福德和卡特三人去餐馆吃饭，他们每人要的不是火腿就是猪排。</w:t>
      </w:r>
    </w:p>
    <w:p w14:paraId="4FA3DF93" w14:textId="64CF4FB5" w:rsidR="00E82A1A" w:rsidRDefault="00E82A1A" w:rsidP="00E82A1A">
      <w:pPr>
        <w:pStyle w:val="a1"/>
        <w:ind w:firstLine="480"/>
      </w:pPr>
      <w:r>
        <w:rPr>
          <w:rFonts w:hint="eastAsia"/>
        </w:rPr>
        <w:t>（</w:t>
      </w:r>
      <w:r>
        <w:rPr>
          <w:rFonts w:hint="eastAsia"/>
        </w:rPr>
        <w:t>1</w:t>
      </w:r>
      <w:r>
        <w:rPr>
          <w:rFonts w:hint="eastAsia"/>
        </w:rPr>
        <w:t>）</w:t>
      </w:r>
      <w:r>
        <w:rPr>
          <w:rFonts w:hint="eastAsia"/>
        </w:rPr>
        <w:t xml:space="preserve"> </w:t>
      </w:r>
      <w:r>
        <w:rPr>
          <w:rFonts w:hint="eastAsia"/>
        </w:rPr>
        <w:t>如果阿德里安要的是火腿，那么布福德要的就是猪排。</w:t>
      </w:r>
    </w:p>
    <w:p w14:paraId="09A5A27E" w14:textId="0031B92F" w:rsidR="00E82A1A" w:rsidRDefault="00E82A1A" w:rsidP="00E82A1A">
      <w:pPr>
        <w:pStyle w:val="a1"/>
        <w:ind w:firstLine="480"/>
      </w:pPr>
      <w:r>
        <w:rPr>
          <w:rFonts w:hint="eastAsia"/>
        </w:rPr>
        <w:t>（</w:t>
      </w:r>
      <w:r>
        <w:rPr>
          <w:rFonts w:hint="eastAsia"/>
        </w:rPr>
        <w:t>2</w:t>
      </w:r>
      <w:r>
        <w:rPr>
          <w:rFonts w:hint="eastAsia"/>
        </w:rPr>
        <w:t>）</w:t>
      </w:r>
      <w:r>
        <w:rPr>
          <w:rFonts w:hint="eastAsia"/>
        </w:rPr>
        <w:t xml:space="preserve"> </w:t>
      </w:r>
      <w:r>
        <w:rPr>
          <w:rFonts w:hint="eastAsia"/>
        </w:rPr>
        <w:t>阿德里安或卡特要的是火腿，但是不会两人都要火腿。</w:t>
      </w:r>
    </w:p>
    <w:p w14:paraId="5D09564E" w14:textId="0E99FF2B" w:rsidR="00E82A1A" w:rsidRDefault="00E82A1A" w:rsidP="00E82A1A">
      <w:pPr>
        <w:pStyle w:val="a1"/>
        <w:ind w:firstLine="480"/>
      </w:pPr>
      <w:r>
        <w:rPr>
          <w:rFonts w:hint="eastAsia"/>
        </w:rPr>
        <w:t>（</w:t>
      </w:r>
      <w:r>
        <w:rPr>
          <w:rFonts w:hint="eastAsia"/>
        </w:rPr>
        <w:t>3</w:t>
      </w:r>
      <w:r>
        <w:rPr>
          <w:rFonts w:hint="eastAsia"/>
        </w:rPr>
        <w:t>）</w:t>
      </w:r>
      <w:r>
        <w:rPr>
          <w:rFonts w:hint="eastAsia"/>
        </w:rPr>
        <w:t xml:space="preserve"> </w:t>
      </w:r>
      <w:r>
        <w:rPr>
          <w:rFonts w:hint="eastAsia"/>
        </w:rPr>
        <w:t>布福德和卡特不会两人都要猪排。</w:t>
      </w:r>
    </w:p>
    <w:p w14:paraId="274D42AD" w14:textId="44DEC5DA" w:rsidR="00E82A1A" w:rsidRDefault="00E82A1A" w:rsidP="00E82A1A">
      <w:pPr>
        <w:pStyle w:val="a1"/>
        <w:ind w:firstLine="480"/>
      </w:pPr>
      <w:proofErr w:type="gramStart"/>
      <w:r>
        <w:rPr>
          <w:rFonts w:hint="eastAsia"/>
        </w:rPr>
        <w:t>谁昨天</w:t>
      </w:r>
      <w:proofErr w:type="gramEnd"/>
      <w:r>
        <w:rPr>
          <w:rFonts w:hint="eastAsia"/>
        </w:rPr>
        <w:t>要的是火腿，今天要的是猪排？</w:t>
      </w:r>
    </w:p>
    <w:p w14:paraId="5A03A257" w14:textId="152329A4" w:rsidR="00E82A1A" w:rsidRDefault="00E82A1A" w:rsidP="00E82A1A">
      <w:pPr>
        <w:pStyle w:val="3"/>
        <w:spacing w:before="163" w:after="163"/>
      </w:pPr>
      <w:r>
        <w:rPr>
          <w:rFonts w:hint="eastAsia"/>
        </w:rPr>
        <w:t>分解法解答</w:t>
      </w:r>
    </w:p>
    <w:p w14:paraId="05F34159" w14:textId="77777777" w:rsidR="00E82A1A" w:rsidRDefault="00E82A1A" w:rsidP="00E82A1A">
      <w:pPr>
        <w:pStyle w:val="a1"/>
        <w:ind w:firstLine="480"/>
      </w:pPr>
      <w:r>
        <w:t>person(a).</w:t>
      </w:r>
    </w:p>
    <w:p w14:paraId="601E9CEA" w14:textId="77777777" w:rsidR="00E82A1A" w:rsidRDefault="00E82A1A" w:rsidP="00E82A1A">
      <w:pPr>
        <w:pStyle w:val="a1"/>
        <w:ind w:firstLine="480"/>
      </w:pPr>
      <w:r>
        <w:t>person(b).</w:t>
      </w:r>
    </w:p>
    <w:p w14:paraId="1176B5F2" w14:textId="77777777" w:rsidR="00E82A1A" w:rsidRDefault="00E82A1A" w:rsidP="00E82A1A">
      <w:pPr>
        <w:pStyle w:val="a1"/>
        <w:ind w:firstLine="480"/>
      </w:pPr>
      <w:r>
        <w:t>person(c).</w:t>
      </w:r>
    </w:p>
    <w:p w14:paraId="122EBED6" w14:textId="77777777" w:rsidR="00E82A1A" w:rsidRDefault="00E82A1A" w:rsidP="00E82A1A">
      <w:pPr>
        <w:pStyle w:val="a1"/>
        <w:ind w:firstLine="480"/>
      </w:pPr>
      <w:r>
        <w:t>food(ham).</w:t>
      </w:r>
    </w:p>
    <w:p w14:paraId="265BDAE1" w14:textId="77777777" w:rsidR="00E82A1A" w:rsidRDefault="00E82A1A" w:rsidP="00E82A1A">
      <w:pPr>
        <w:pStyle w:val="a1"/>
        <w:ind w:firstLine="480"/>
      </w:pPr>
      <w:r>
        <w:t>food(pork).</w:t>
      </w:r>
    </w:p>
    <w:p w14:paraId="2CE8B9FD" w14:textId="77777777" w:rsidR="00E82A1A" w:rsidRDefault="00E82A1A" w:rsidP="00E82A1A">
      <w:pPr>
        <w:pStyle w:val="a1"/>
        <w:ind w:firstLine="480"/>
      </w:pPr>
      <w:r>
        <w:t>day(yes).</w:t>
      </w:r>
    </w:p>
    <w:p w14:paraId="7733E6FD" w14:textId="77777777" w:rsidR="00E82A1A" w:rsidRDefault="00E82A1A" w:rsidP="00E82A1A">
      <w:pPr>
        <w:pStyle w:val="a1"/>
        <w:ind w:firstLine="480"/>
      </w:pPr>
      <w:r>
        <w:t>day(</w:t>
      </w:r>
      <w:proofErr w:type="spellStart"/>
      <w:r>
        <w:t>tod</w:t>
      </w:r>
      <w:proofErr w:type="spellEnd"/>
      <w:r>
        <w:t>).</w:t>
      </w:r>
    </w:p>
    <w:p w14:paraId="1D316E13" w14:textId="77777777" w:rsidR="00E82A1A" w:rsidRDefault="00E82A1A" w:rsidP="00E82A1A">
      <w:pPr>
        <w:pStyle w:val="a1"/>
        <w:ind w:firstLine="480"/>
      </w:pPr>
      <w:r>
        <w:t>1{</w:t>
      </w:r>
      <w:proofErr w:type="gramStart"/>
      <w:r>
        <w:t>eat(</w:t>
      </w:r>
      <w:proofErr w:type="gramEnd"/>
      <w:r>
        <w:t>P, F, D):food(F)}1 :- person(P), day(D).</w:t>
      </w:r>
    </w:p>
    <w:p w14:paraId="0C58939D" w14:textId="77777777" w:rsidR="00E82A1A" w:rsidRDefault="00E82A1A" w:rsidP="00E82A1A">
      <w:pPr>
        <w:pStyle w:val="a1"/>
        <w:ind w:firstLine="480"/>
      </w:pPr>
    </w:p>
    <w:p w14:paraId="1E36AAE4" w14:textId="31590B01" w:rsidR="00E82A1A" w:rsidRDefault="00E82A1A" w:rsidP="00E82A1A">
      <w:pPr>
        <w:pStyle w:val="a1"/>
        <w:ind w:firstLine="480"/>
      </w:pPr>
      <w:r>
        <w:t>answer.</w:t>
      </w:r>
    </w:p>
    <w:p w14:paraId="32469E22" w14:textId="77777777" w:rsidR="00E82A1A" w:rsidRDefault="00E82A1A" w:rsidP="00E82A1A">
      <w:pPr>
        <w:pStyle w:val="a1"/>
        <w:ind w:firstLine="480"/>
      </w:pPr>
      <w:r>
        <w:t>2{goal; rule}</w:t>
      </w:r>
      <w:proofErr w:type="gramStart"/>
      <w:r>
        <w:t>2 :</w:t>
      </w:r>
      <w:proofErr w:type="gramEnd"/>
      <w:r>
        <w:t>- answer.</w:t>
      </w:r>
    </w:p>
    <w:p w14:paraId="5A2D45C2" w14:textId="77777777" w:rsidR="00E82A1A" w:rsidRDefault="00E82A1A" w:rsidP="00E82A1A">
      <w:pPr>
        <w:pStyle w:val="a1"/>
        <w:ind w:firstLine="480"/>
      </w:pPr>
    </w:p>
    <w:p w14:paraId="6770373E" w14:textId="4007E401" w:rsidR="00E82A1A" w:rsidRDefault="00E82A1A" w:rsidP="00E82A1A">
      <w:pPr>
        <w:pStyle w:val="a1"/>
        <w:ind w:firstLine="480"/>
      </w:pPr>
      <w:r>
        <w:t>1{answer(P</w:t>
      </w:r>
      <w:proofErr w:type="gramStart"/>
      <w:r>
        <w:t>) :</w:t>
      </w:r>
      <w:proofErr w:type="gramEnd"/>
      <w:r>
        <w:t xml:space="preserve"> person(P)}3 :- goal.</w:t>
      </w:r>
    </w:p>
    <w:p w14:paraId="57042AAD" w14:textId="665C685B" w:rsidR="00E82A1A" w:rsidRDefault="008D7DA5" w:rsidP="00E82A1A">
      <w:pPr>
        <w:pStyle w:val="a1"/>
        <w:ind w:firstLine="480"/>
      </w:pPr>
      <w:r w:rsidRPr="008D7DA5">
        <w:t>2{</w:t>
      </w:r>
      <w:proofErr w:type="gramStart"/>
      <w:r w:rsidRPr="008D7DA5">
        <w:t>eat(</w:t>
      </w:r>
      <w:proofErr w:type="gramEnd"/>
      <w:r w:rsidRPr="008D7DA5">
        <w:t xml:space="preserve">P, ham, yes); eat(P, pork, </w:t>
      </w:r>
      <w:proofErr w:type="spellStart"/>
      <w:r w:rsidRPr="008D7DA5">
        <w:t>tod</w:t>
      </w:r>
      <w:proofErr w:type="spellEnd"/>
      <w:r w:rsidRPr="008D7DA5">
        <w:t>)}2 :- answer(P).</w:t>
      </w:r>
    </w:p>
    <w:p w14:paraId="55E610EE" w14:textId="77777777" w:rsidR="00E82A1A" w:rsidRDefault="00E82A1A" w:rsidP="00E82A1A">
      <w:pPr>
        <w:pStyle w:val="a1"/>
        <w:ind w:firstLine="480"/>
      </w:pPr>
    </w:p>
    <w:p w14:paraId="76244B61" w14:textId="77777777" w:rsidR="00E82A1A" w:rsidRDefault="00E82A1A" w:rsidP="00E82A1A">
      <w:pPr>
        <w:pStyle w:val="a1"/>
        <w:ind w:firstLine="480"/>
      </w:pPr>
      <w:r>
        <w:t>6{</w:t>
      </w:r>
      <w:proofErr w:type="gramStart"/>
      <w:r>
        <w:t>p(</w:t>
      </w:r>
      <w:proofErr w:type="gramEnd"/>
      <w:r>
        <w:t xml:space="preserve">1, yes); p(2, yes);p(3, yes); p(1, </w:t>
      </w:r>
      <w:proofErr w:type="spellStart"/>
      <w:r>
        <w:t>tod</w:t>
      </w:r>
      <w:proofErr w:type="spellEnd"/>
      <w:r>
        <w:t xml:space="preserve">);p(2, </w:t>
      </w:r>
      <w:proofErr w:type="spellStart"/>
      <w:r>
        <w:t>tod</w:t>
      </w:r>
      <w:proofErr w:type="spellEnd"/>
      <w:r>
        <w:t xml:space="preserve">);p(3, </w:t>
      </w:r>
      <w:proofErr w:type="spellStart"/>
      <w:r>
        <w:t>tod</w:t>
      </w:r>
      <w:proofErr w:type="spellEnd"/>
      <w:r>
        <w:t>)}6 :- rule.</w:t>
      </w:r>
    </w:p>
    <w:p w14:paraId="696CCF08" w14:textId="77777777" w:rsidR="00E82A1A" w:rsidRDefault="00E82A1A" w:rsidP="00E82A1A">
      <w:pPr>
        <w:pStyle w:val="a1"/>
        <w:ind w:firstLine="480"/>
      </w:pPr>
    </w:p>
    <w:p w14:paraId="0E4F5D6C" w14:textId="77777777" w:rsidR="00E82A1A" w:rsidRDefault="00E82A1A" w:rsidP="00E82A1A">
      <w:pPr>
        <w:pStyle w:val="a1"/>
        <w:ind w:firstLine="480"/>
      </w:pPr>
      <w:r>
        <w:t>1{p(</w:t>
      </w:r>
      <w:proofErr w:type="gramStart"/>
      <w:r>
        <w:t>11,D</w:t>
      </w:r>
      <w:proofErr w:type="gramEnd"/>
      <w:r>
        <w:t>);p(12,D)}1             :-p(1,D).</w:t>
      </w:r>
    </w:p>
    <w:p w14:paraId="15BFA0D9" w14:textId="77777777" w:rsidR="00E82A1A" w:rsidRDefault="00E82A1A" w:rsidP="00E82A1A">
      <w:pPr>
        <w:pStyle w:val="a1"/>
        <w:ind w:firstLine="480"/>
      </w:pPr>
      <w:r>
        <w:t>2{eat(</w:t>
      </w:r>
      <w:proofErr w:type="spellStart"/>
      <w:proofErr w:type="gramStart"/>
      <w:r>
        <w:t>a,ham</w:t>
      </w:r>
      <w:proofErr w:type="gramEnd"/>
      <w:r>
        <w:t>,D</w:t>
      </w:r>
      <w:proofErr w:type="spellEnd"/>
      <w:r>
        <w:t>);eat(</w:t>
      </w:r>
      <w:proofErr w:type="spellStart"/>
      <w:r>
        <w:t>b,pork,D</w:t>
      </w:r>
      <w:proofErr w:type="spellEnd"/>
      <w:r>
        <w:t>)}2  :-p(11,D).</w:t>
      </w:r>
    </w:p>
    <w:p w14:paraId="738A698A" w14:textId="77777777" w:rsidR="00E82A1A" w:rsidRDefault="00E82A1A" w:rsidP="00E82A1A">
      <w:pPr>
        <w:pStyle w:val="a1"/>
        <w:ind w:firstLine="480"/>
      </w:pPr>
      <w:r>
        <w:t>not eat(</w:t>
      </w:r>
      <w:proofErr w:type="spellStart"/>
      <w:proofErr w:type="gramStart"/>
      <w:r>
        <w:t>a,ham</w:t>
      </w:r>
      <w:proofErr w:type="gramEnd"/>
      <w:r>
        <w:t>,D</w:t>
      </w:r>
      <w:proofErr w:type="spellEnd"/>
      <w:r>
        <w:t>)                :-p(12,D).</w:t>
      </w:r>
    </w:p>
    <w:p w14:paraId="1FFFC2A1" w14:textId="77777777" w:rsidR="00E82A1A" w:rsidRDefault="00E82A1A" w:rsidP="00E82A1A">
      <w:pPr>
        <w:pStyle w:val="a1"/>
        <w:ind w:firstLine="480"/>
      </w:pPr>
      <w:r>
        <w:t>1{eat(</w:t>
      </w:r>
      <w:proofErr w:type="spellStart"/>
      <w:proofErr w:type="gramStart"/>
      <w:r>
        <w:t>a,ham</w:t>
      </w:r>
      <w:proofErr w:type="gramEnd"/>
      <w:r>
        <w:t>,D</w:t>
      </w:r>
      <w:proofErr w:type="spellEnd"/>
      <w:r>
        <w:t>);eat(</w:t>
      </w:r>
      <w:proofErr w:type="spellStart"/>
      <w:r>
        <w:t>c,ham,D</w:t>
      </w:r>
      <w:proofErr w:type="spellEnd"/>
      <w:r>
        <w:t>)}1   :-p(2,D).</w:t>
      </w:r>
    </w:p>
    <w:p w14:paraId="31DA58C1" w14:textId="77777777" w:rsidR="00E82A1A" w:rsidRDefault="00E82A1A" w:rsidP="00E82A1A">
      <w:pPr>
        <w:pStyle w:val="a1"/>
        <w:ind w:firstLine="480"/>
      </w:pPr>
      <w:r>
        <w:t>0{eat(</w:t>
      </w:r>
      <w:proofErr w:type="spellStart"/>
      <w:proofErr w:type="gramStart"/>
      <w:r>
        <w:t>b,pork</w:t>
      </w:r>
      <w:proofErr w:type="gramEnd"/>
      <w:r>
        <w:t>,D</w:t>
      </w:r>
      <w:proofErr w:type="spellEnd"/>
      <w:r>
        <w:t>);eat(</w:t>
      </w:r>
      <w:proofErr w:type="spellStart"/>
      <w:r>
        <w:t>c,pork,D</w:t>
      </w:r>
      <w:proofErr w:type="spellEnd"/>
      <w:r>
        <w:t>)}1 :-p(3,D).</w:t>
      </w:r>
    </w:p>
    <w:p w14:paraId="208BBBC8" w14:textId="77777777" w:rsidR="00E82A1A" w:rsidRDefault="00E82A1A" w:rsidP="00E82A1A">
      <w:pPr>
        <w:pStyle w:val="a1"/>
        <w:ind w:firstLine="480"/>
      </w:pPr>
    </w:p>
    <w:p w14:paraId="2551E5A7" w14:textId="3C7F8FF2" w:rsidR="007E59CD" w:rsidRDefault="00E82A1A" w:rsidP="007E59CD">
      <w:pPr>
        <w:pStyle w:val="a1"/>
        <w:ind w:firstLine="480"/>
      </w:pPr>
      <w:r>
        <w:t>#</w:t>
      </w:r>
      <w:proofErr w:type="gramStart"/>
      <w:r>
        <w:t>show</w:t>
      </w:r>
      <w:proofErr w:type="gramEnd"/>
      <w:r>
        <w:t xml:space="preserve"> answer/1.</w:t>
      </w:r>
    </w:p>
    <w:p w14:paraId="04C201EC" w14:textId="5434DAB2" w:rsidR="007E59CD" w:rsidRDefault="007E59CD" w:rsidP="007E59CD">
      <w:pPr>
        <w:pStyle w:val="3"/>
        <w:spacing w:before="163" w:after="163"/>
      </w:pPr>
      <w:r>
        <w:rPr>
          <w:rFonts w:hint="eastAsia"/>
        </w:rPr>
        <w:lastRenderedPageBreak/>
        <w:t>求解结果</w:t>
      </w:r>
    </w:p>
    <w:p w14:paraId="51E41092" w14:textId="77777777" w:rsidR="007E59CD" w:rsidRDefault="007E59CD" w:rsidP="007E59CD">
      <w:pPr>
        <w:pStyle w:val="a1"/>
        <w:ind w:firstLine="480"/>
      </w:pPr>
      <w:r>
        <w:t>Answer: 1</w:t>
      </w:r>
    </w:p>
    <w:p w14:paraId="355CA285" w14:textId="77777777" w:rsidR="007E59CD" w:rsidRDefault="007E59CD" w:rsidP="007E59CD">
      <w:pPr>
        <w:pStyle w:val="a1"/>
        <w:ind w:firstLine="480"/>
      </w:pPr>
      <w:r>
        <w:t>answer(b) eat(</w:t>
      </w:r>
      <w:proofErr w:type="spellStart"/>
      <w:proofErr w:type="gramStart"/>
      <w:r>
        <w:t>b,pork</w:t>
      </w:r>
      <w:proofErr w:type="gramEnd"/>
      <w:r>
        <w:t>,tod</w:t>
      </w:r>
      <w:proofErr w:type="spellEnd"/>
      <w:r>
        <w:t>) eat(</w:t>
      </w:r>
      <w:proofErr w:type="spellStart"/>
      <w:r>
        <w:t>c,ham,yes</w:t>
      </w:r>
      <w:proofErr w:type="spellEnd"/>
      <w:r>
        <w:t>) eat(</w:t>
      </w:r>
      <w:proofErr w:type="spellStart"/>
      <w:r>
        <w:t>c,ham,tod</w:t>
      </w:r>
      <w:proofErr w:type="spellEnd"/>
      <w:r>
        <w:t>) eat(</w:t>
      </w:r>
      <w:proofErr w:type="spellStart"/>
      <w:r>
        <w:t>a,pork,tod</w:t>
      </w:r>
      <w:proofErr w:type="spellEnd"/>
      <w:r>
        <w:t>) eat(</w:t>
      </w:r>
      <w:proofErr w:type="spellStart"/>
      <w:r>
        <w:t>b,ham,yes</w:t>
      </w:r>
      <w:proofErr w:type="spellEnd"/>
      <w:r>
        <w:t>) eat(</w:t>
      </w:r>
      <w:proofErr w:type="spellStart"/>
      <w:r>
        <w:t>a,pork,yes</w:t>
      </w:r>
      <w:proofErr w:type="spellEnd"/>
      <w:r>
        <w:t>)</w:t>
      </w:r>
    </w:p>
    <w:p w14:paraId="3DD392A5" w14:textId="77777777" w:rsidR="007E59CD" w:rsidRPr="007E59CD" w:rsidRDefault="007E59CD" w:rsidP="007E59CD">
      <w:pPr>
        <w:pStyle w:val="a1"/>
        <w:ind w:firstLine="480"/>
      </w:pPr>
      <w:r>
        <w:t>SATISFIABLE</w:t>
      </w:r>
    </w:p>
    <w:p w14:paraId="3934CD1A" w14:textId="64D29F22" w:rsidR="007E59CD" w:rsidRDefault="007E59CD">
      <w:pPr>
        <w:jc w:val="left"/>
        <w:rPr>
          <w:rFonts w:eastAsia="宋体" w:cstheme="majorBidi"/>
          <w:b/>
          <w:sz w:val="28"/>
          <w:szCs w:val="32"/>
        </w:rPr>
      </w:pPr>
      <w:r>
        <w:rPr>
          <w:b/>
          <w:bCs/>
          <w:sz w:val="28"/>
        </w:rPr>
        <w:br w:type="page"/>
      </w:r>
    </w:p>
    <w:p w14:paraId="441F2933" w14:textId="3D2F8075" w:rsidR="00E82A1A" w:rsidRDefault="00E82A1A" w:rsidP="00422889">
      <w:pPr>
        <w:pStyle w:val="a"/>
      </w:pPr>
      <w:bookmarkStart w:id="158" w:name="_Ref171075409"/>
      <w:r>
        <w:rPr>
          <w:rFonts w:hint="eastAsia"/>
        </w:rPr>
        <w:lastRenderedPageBreak/>
        <w:t>谁要参加活动</w:t>
      </w:r>
      <w:bookmarkEnd w:id="158"/>
    </w:p>
    <w:p w14:paraId="7A7C6B9B" w14:textId="072E37D7" w:rsidR="00E82A1A" w:rsidRDefault="00E82A1A" w:rsidP="009E198D">
      <w:pPr>
        <w:pStyle w:val="3"/>
        <w:numPr>
          <w:ilvl w:val="2"/>
          <w:numId w:val="5"/>
        </w:numPr>
        <w:spacing w:before="163" w:after="163"/>
      </w:pPr>
      <w:r>
        <w:rPr>
          <w:rFonts w:hint="eastAsia"/>
        </w:rPr>
        <w:t>问题</w:t>
      </w:r>
    </w:p>
    <w:p w14:paraId="323E77A7" w14:textId="77777777" w:rsidR="00E82A1A" w:rsidRDefault="00E82A1A" w:rsidP="00E82A1A">
      <w:pPr>
        <w:pStyle w:val="a1"/>
        <w:ind w:firstLine="480"/>
      </w:pPr>
      <w:r>
        <w:rPr>
          <w:rFonts w:hint="eastAsia"/>
        </w:rPr>
        <w:t>某医院刘佳、郑毅、郭斌、丁晓、吴芳、施文</w:t>
      </w:r>
      <w:r>
        <w:rPr>
          <w:rFonts w:hint="eastAsia"/>
        </w:rPr>
        <w:t>6</w:t>
      </w:r>
      <w:r>
        <w:rPr>
          <w:rFonts w:hint="eastAsia"/>
        </w:rPr>
        <w:t>位医生拟报名参加“一心向党，健康为民”进社区义诊活动，已知下列情况为真：</w:t>
      </w:r>
    </w:p>
    <w:p w14:paraId="218112BE" w14:textId="77777777" w:rsidR="00E82A1A" w:rsidRDefault="00E82A1A" w:rsidP="00E82A1A">
      <w:pPr>
        <w:pStyle w:val="a1"/>
        <w:ind w:firstLine="480"/>
      </w:pPr>
      <w:r>
        <w:rPr>
          <w:rFonts w:hint="eastAsia"/>
        </w:rPr>
        <w:t>（</w:t>
      </w:r>
      <w:r>
        <w:rPr>
          <w:rFonts w:hint="eastAsia"/>
        </w:rPr>
        <w:t>1</w:t>
      </w:r>
      <w:r>
        <w:rPr>
          <w:rFonts w:hint="eastAsia"/>
        </w:rPr>
        <w:t>）要么刘佳参加，要么郑毅参加；</w:t>
      </w:r>
    </w:p>
    <w:p w14:paraId="6FB8CB07" w14:textId="77777777" w:rsidR="00E82A1A" w:rsidRDefault="00E82A1A" w:rsidP="00E82A1A">
      <w:pPr>
        <w:pStyle w:val="a1"/>
        <w:ind w:firstLine="480"/>
      </w:pPr>
      <w:r>
        <w:rPr>
          <w:rFonts w:hint="eastAsia"/>
        </w:rPr>
        <w:t>（</w:t>
      </w:r>
      <w:r>
        <w:rPr>
          <w:rFonts w:hint="eastAsia"/>
        </w:rPr>
        <w:t>2</w:t>
      </w:r>
      <w:r>
        <w:rPr>
          <w:rFonts w:hint="eastAsia"/>
        </w:rPr>
        <w:t>）只有吴芳参加，</w:t>
      </w:r>
      <w:proofErr w:type="gramStart"/>
      <w:r>
        <w:rPr>
          <w:rFonts w:hint="eastAsia"/>
        </w:rPr>
        <w:t>刘佳才参加</w:t>
      </w:r>
      <w:proofErr w:type="gramEnd"/>
      <w:r>
        <w:rPr>
          <w:rFonts w:hint="eastAsia"/>
        </w:rPr>
        <w:t>；</w:t>
      </w:r>
    </w:p>
    <w:p w14:paraId="1F51BABD" w14:textId="77777777" w:rsidR="00E82A1A" w:rsidRDefault="00E82A1A" w:rsidP="00E82A1A">
      <w:pPr>
        <w:pStyle w:val="a1"/>
        <w:ind w:firstLine="480"/>
      </w:pPr>
      <w:r>
        <w:rPr>
          <w:rFonts w:hint="eastAsia"/>
        </w:rPr>
        <w:t>（</w:t>
      </w:r>
      <w:r>
        <w:rPr>
          <w:rFonts w:hint="eastAsia"/>
        </w:rPr>
        <w:t>3</w:t>
      </w:r>
      <w:r>
        <w:rPr>
          <w:rFonts w:hint="eastAsia"/>
        </w:rPr>
        <w:t>）如果郭斌和吴芳都参加，那么施文也会参加；</w:t>
      </w:r>
    </w:p>
    <w:p w14:paraId="1D75AD6B" w14:textId="77777777" w:rsidR="00E82A1A" w:rsidRDefault="00E82A1A" w:rsidP="00E82A1A">
      <w:pPr>
        <w:pStyle w:val="a1"/>
        <w:ind w:firstLine="480"/>
      </w:pPr>
      <w:r>
        <w:rPr>
          <w:rFonts w:hint="eastAsia"/>
        </w:rPr>
        <w:t>（</w:t>
      </w:r>
      <w:r>
        <w:rPr>
          <w:rFonts w:hint="eastAsia"/>
        </w:rPr>
        <w:t>4</w:t>
      </w:r>
      <w:r>
        <w:rPr>
          <w:rFonts w:hint="eastAsia"/>
        </w:rPr>
        <w:t>）或者丁晓不参加，或者郭斌参加；</w:t>
      </w:r>
    </w:p>
    <w:p w14:paraId="468AA3A8" w14:textId="77777777" w:rsidR="00E82A1A" w:rsidRDefault="00E82A1A" w:rsidP="00E82A1A">
      <w:pPr>
        <w:pStyle w:val="a1"/>
        <w:ind w:firstLine="480"/>
      </w:pPr>
      <w:r>
        <w:rPr>
          <w:rFonts w:hint="eastAsia"/>
        </w:rPr>
        <w:t>（</w:t>
      </w:r>
      <w:r>
        <w:rPr>
          <w:rFonts w:hint="eastAsia"/>
        </w:rPr>
        <w:t>5</w:t>
      </w:r>
      <w:r>
        <w:rPr>
          <w:rFonts w:hint="eastAsia"/>
        </w:rPr>
        <w:t>）施文、丁晓至少有</w:t>
      </w:r>
      <w:r>
        <w:rPr>
          <w:rFonts w:hint="eastAsia"/>
        </w:rPr>
        <w:t>1</w:t>
      </w:r>
      <w:r>
        <w:rPr>
          <w:rFonts w:hint="eastAsia"/>
        </w:rPr>
        <w:t>人参加。</w:t>
      </w:r>
    </w:p>
    <w:p w14:paraId="4FB5504D" w14:textId="77777777" w:rsidR="00E82A1A" w:rsidRDefault="00E82A1A" w:rsidP="00E82A1A">
      <w:pPr>
        <w:pStyle w:val="a1"/>
        <w:ind w:firstLine="480"/>
      </w:pPr>
      <w:r>
        <w:rPr>
          <w:rFonts w:hint="eastAsia"/>
        </w:rPr>
        <w:t> </w:t>
      </w:r>
    </w:p>
    <w:p w14:paraId="79D685DE" w14:textId="77777777" w:rsidR="00E82A1A" w:rsidRDefault="00E82A1A" w:rsidP="00E82A1A">
      <w:pPr>
        <w:pStyle w:val="a1"/>
        <w:ind w:firstLine="480"/>
      </w:pPr>
      <w:r>
        <w:rPr>
          <w:rFonts w:hint="eastAsia"/>
        </w:rPr>
        <w:t>现施文确定无法参加，那么</w:t>
      </w:r>
      <w:r>
        <w:rPr>
          <w:rFonts w:hint="eastAsia"/>
        </w:rPr>
        <w:t>6</w:t>
      </w:r>
      <w:r>
        <w:rPr>
          <w:rFonts w:hint="eastAsia"/>
        </w:rPr>
        <w:t>位医生中最后参加义诊活动的是：</w:t>
      </w:r>
    </w:p>
    <w:p w14:paraId="35DA8511" w14:textId="77777777" w:rsidR="00E82A1A" w:rsidRDefault="00E82A1A" w:rsidP="00E82A1A">
      <w:pPr>
        <w:pStyle w:val="a1"/>
        <w:ind w:firstLine="480"/>
      </w:pPr>
      <w:r>
        <w:rPr>
          <w:rFonts w:hint="eastAsia"/>
        </w:rPr>
        <w:t>A.</w:t>
      </w:r>
      <w:r>
        <w:rPr>
          <w:rFonts w:hint="eastAsia"/>
        </w:rPr>
        <w:t>刘佳、郭斌、丁晓</w:t>
      </w:r>
    </w:p>
    <w:p w14:paraId="1B2FBAEA" w14:textId="77777777" w:rsidR="00E82A1A" w:rsidRDefault="00E82A1A" w:rsidP="00E82A1A">
      <w:pPr>
        <w:pStyle w:val="a1"/>
        <w:ind w:firstLine="480"/>
      </w:pPr>
      <w:r>
        <w:rPr>
          <w:rFonts w:hint="eastAsia"/>
        </w:rPr>
        <w:t>B.</w:t>
      </w:r>
      <w:r>
        <w:rPr>
          <w:rFonts w:hint="eastAsia"/>
        </w:rPr>
        <w:t>郑毅、郭斌、丁晓</w:t>
      </w:r>
    </w:p>
    <w:p w14:paraId="11225F67" w14:textId="77777777" w:rsidR="00E82A1A" w:rsidRDefault="00E82A1A" w:rsidP="00E82A1A">
      <w:pPr>
        <w:pStyle w:val="a1"/>
        <w:ind w:firstLine="480"/>
      </w:pPr>
      <w:r>
        <w:rPr>
          <w:rFonts w:hint="eastAsia"/>
        </w:rPr>
        <w:t>C.</w:t>
      </w:r>
      <w:r>
        <w:rPr>
          <w:rFonts w:hint="eastAsia"/>
        </w:rPr>
        <w:t>郑毅、丁晓、吴芳</w:t>
      </w:r>
    </w:p>
    <w:p w14:paraId="6EB2B554" w14:textId="77777777" w:rsidR="00E82A1A" w:rsidRDefault="00E82A1A" w:rsidP="00E82A1A">
      <w:pPr>
        <w:pStyle w:val="a1"/>
        <w:ind w:firstLine="480"/>
      </w:pPr>
      <w:r>
        <w:rPr>
          <w:rFonts w:hint="eastAsia"/>
        </w:rPr>
        <w:t>D.</w:t>
      </w:r>
      <w:r>
        <w:rPr>
          <w:rFonts w:hint="eastAsia"/>
        </w:rPr>
        <w:t>刘佳、丁晓、吴芳</w:t>
      </w:r>
    </w:p>
    <w:p w14:paraId="20171427" w14:textId="77777777" w:rsidR="00E82A1A" w:rsidRDefault="00E82A1A" w:rsidP="00E82A1A">
      <w:pPr>
        <w:pStyle w:val="a1"/>
        <w:ind w:firstLine="480"/>
      </w:pPr>
    </w:p>
    <w:p w14:paraId="306CEAD8" w14:textId="1320E83C" w:rsidR="00E82A1A" w:rsidRDefault="00E82A1A" w:rsidP="00E82A1A">
      <w:pPr>
        <w:pStyle w:val="3"/>
        <w:spacing w:before="163" w:after="163"/>
      </w:pPr>
      <w:bookmarkStart w:id="159" w:name="_Ref171439268"/>
      <w:r>
        <w:rPr>
          <w:rFonts w:hint="eastAsia"/>
        </w:rPr>
        <w:t>分解法解答</w:t>
      </w:r>
      <w:bookmarkEnd w:id="159"/>
    </w:p>
    <w:p w14:paraId="33838CBD" w14:textId="77777777" w:rsidR="00E82A1A" w:rsidRDefault="00E82A1A" w:rsidP="00E82A1A">
      <w:pPr>
        <w:pStyle w:val="a1"/>
        <w:ind w:firstLine="480"/>
      </w:pPr>
      <w:r>
        <w:t>person(</w:t>
      </w:r>
      <w:proofErr w:type="spellStart"/>
      <w:proofErr w:type="gramStart"/>
      <w:r>
        <w:t>l;z</w:t>
      </w:r>
      <w:proofErr w:type="gramEnd"/>
      <w:r>
        <w:t>;g;d;w;s</w:t>
      </w:r>
      <w:proofErr w:type="spellEnd"/>
      <w:r>
        <w:t>).</w:t>
      </w:r>
    </w:p>
    <w:p w14:paraId="58BAEB6D" w14:textId="77777777" w:rsidR="00E82A1A" w:rsidRDefault="00E82A1A" w:rsidP="00E82A1A">
      <w:pPr>
        <w:pStyle w:val="a1"/>
        <w:ind w:firstLine="480"/>
      </w:pPr>
      <w:r>
        <w:t>-join(X</w:t>
      </w:r>
      <w:proofErr w:type="gramStart"/>
      <w:r>
        <w:t>) :</w:t>
      </w:r>
      <w:proofErr w:type="gramEnd"/>
      <w:r>
        <w:t>- not join(X), person(X).</w:t>
      </w:r>
    </w:p>
    <w:p w14:paraId="15E69A5A" w14:textId="77777777" w:rsidR="00E82A1A" w:rsidRDefault="00E82A1A" w:rsidP="00E82A1A">
      <w:pPr>
        <w:pStyle w:val="a1"/>
        <w:ind w:firstLine="480"/>
      </w:pPr>
    </w:p>
    <w:p w14:paraId="4ABC3BCC" w14:textId="77777777" w:rsidR="00E82A1A" w:rsidRDefault="00E82A1A" w:rsidP="00E82A1A">
      <w:pPr>
        <w:pStyle w:val="a1"/>
        <w:ind w:firstLine="480"/>
      </w:pPr>
      <w:r>
        <w:t>answer.</w:t>
      </w:r>
    </w:p>
    <w:p w14:paraId="324ED76E" w14:textId="77777777" w:rsidR="00E82A1A" w:rsidRDefault="00E82A1A" w:rsidP="00E82A1A">
      <w:pPr>
        <w:pStyle w:val="a1"/>
        <w:ind w:firstLine="480"/>
      </w:pPr>
    </w:p>
    <w:p w14:paraId="15AB5408" w14:textId="77777777" w:rsidR="00E82A1A" w:rsidRDefault="00E82A1A" w:rsidP="00E82A1A">
      <w:pPr>
        <w:pStyle w:val="a1"/>
        <w:ind w:firstLine="480"/>
      </w:pPr>
      <w:r>
        <w:t>2{options; rule}</w:t>
      </w:r>
      <w:proofErr w:type="gramStart"/>
      <w:r>
        <w:t>2 :</w:t>
      </w:r>
      <w:proofErr w:type="gramEnd"/>
      <w:r>
        <w:t>- answer.</w:t>
      </w:r>
    </w:p>
    <w:p w14:paraId="68C36BCE" w14:textId="77777777" w:rsidR="00E82A1A" w:rsidRDefault="00E82A1A" w:rsidP="00E82A1A">
      <w:pPr>
        <w:pStyle w:val="a1"/>
        <w:ind w:firstLine="480"/>
      </w:pPr>
    </w:p>
    <w:p w14:paraId="2C0BA0D1" w14:textId="77777777" w:rsidR="00E82A1A" w:rsidRDefault="00E82A1A" w:rsidP="00E82A1A">
      <w:pPr>
        <w:pStyle w:val="a1"/>
        <w:ind w:firstLine="480"/>
      </w:pPr>
      <w:r>
        <w:t>2{pre; ops}</w:t>
      </w:r>
      <w:proofErr w:type="gramStart"/>
      <w:r>
        <w:t>2 :</w:t>
      </w:r>
      <w:proofErr w:type="gramEnd"/>
      <w:r>
        <w:t>- options.</w:t>
      </w:r>
    </w:p>
    <w:p w14:paraId="552549BE" w14:textId="77777777" w:rsidR="00E82A1A" w:rsidRDefault="00E82A1A" w:rsidP="00E82A1A">
      <w:pPr>
        <w:pStyle w:val="a1"/>
        <w:ind w:firstLine="480"/>
      </w:pPr>
    </w:p>
    <w:p w14:paraId="128AD35F" w14:textId="77777777" w:rsidR="00E82A1A" w:rsidRDefault="00E82A1A" w:rsidP="00E82A1A">
      <w:pPr>
        <w:pStyle w:val="a1"/>
        <w:ind w:firstLine="480"/>
      </w:pPr>
      <w:r>
        <w:t>0{join(s)}</w:t>
      </w:r>
      <w:proofErr w:type="gramStart"/>
      <w:r>
        <w:t>0 :</w:t>
      </w:r>
      <w:proofErr w:type="gramEnd"/>
      <w:r>
        <w:t>- pre.</w:t>
      </w:r>
    </w:p>
    <w:p w14:paraId="72DB92B7" w14:textId="77777777" w:rsidR="00E82A1A" w:rsidRDefault="00E82A1A" w:rsidP="00E82A1A">
      <w:pPr>
        <w:pStyle w:val="a1"/>
        <w:ind w:firstLine="480"/>
      </w:pPr>
    </w:p>
    <w:p w14:paraId="6C9860F4" w14:textId="77777777" w:rsidR="00E82A1A" w:rsidRDefault="00E82A1A" w:rsidP="00E82A1A">
      <w:pPr>
        <w:pStyle w:val="a1"/>
        <w:ind w:firstLine="480"/>
      </w:pPr>
      <w:r>
        <w:t>1{option(</w:t>
      </w:r>
      <w:proofErr w:type="spellStart"/>
      <w:proofErr w:type="gramStart"/>
      <w:r>
        <w:t>a;b</w:t>
      </w:r>
      <w:proofErr w:type="gramEnd"/>
      <w:r>
        <w:t>;c;d</w:t>
      </w:r>
      <w:proofErr w:type="spellEnd"/>
      <w:r>
        <w:t>)}1 :- ops.</w:t>
      </w:r>
    </w:p>
    <w:p w14:paraId="2CCC4ED4" w14:textId="77777777" w:rsidR="00E82A1A" w:rsidRDefault="00E82A1A" w:rsidP="00E82A1A">
      <w:pPr>
        <w:pStyle w:val="a1"/>
        <w:ind w:firstLine="480"/>
      </w:pPr>
    </w:p>
    <w:p w14:paraId="34F8DAEE" w14:textId="77777777" w:rsidR="00E82A1A" w:rsidRDefault="00E82A1A" w:rsidP="00E82A1A">
      <w:pPr>
        <w:pStyle w:val="a1"/>
        <w:ind w:firstLine="480"/>
      </w:pPr>
      <w:r>
        <w:t>3{join(</w:t>
      </w:r>
      <w:proofErr w:type="spellStart"/>
      <w:proofErr w:type="gramStart"/>
      <w:r>
        <w:t>l;g</w:t>
      </w:r>
      <w:proofErr w:type="gramEnd"/>
      <w:r>
        <w:t>;d</w:t>
      </w:r>
      <w:proofErr w:type="spellEnd"/>
      <w:r>
        <w:t>)}3 :- option(a).</w:t>
      </w:r>
    </w:p>
    <w:p w14:paraId="49F3B3FA" w14:textId="77777777" w:rsidR="00E82A1A" w:rsidRDefault="00E82A1A" w:rsidP="00E82A1A">
      <w:pPr>
        <w:pStyle w:val="a1"/>
        <w:ind w:firstLine="480"/>
      </w:pPr>
      <w:r>
        <w:t>3{join(</w:t>
      </w:r>
      <w:proofErr w:type="spellStart"/>
      <w:proofErr w:type="gramStart"/>
      <w:r>
        <w:t>z;g</w:t>
      </w:r>
      <w:proofErr w:type="gramEnd"/>
      <w:r>
        <w:t>;d</w:t>
      </w:r>
      <w:proofErr w:type="spellEnd"/>
      <w:r>
        <w:t>)}3 :- option(b).</w:t>
      </w:r>
    </w:p>
    <w:p w14:paraId="254C5DA8" w14:textId="77777777" w:rsidR="00E82A1A" w:rsidRDefault="00E82A1A" w:rsidP="00E82A1A">
      <w:pPr>
        <w:pStyle w:val="a1"/>
        <w:ind w:firstLine="480"/>
      </w:pPr>
      <w:r>
        <w:t>3{join(</w:t>
      </w:r>
      <w:proofErr w:type="spellStart"/>
      <w:proofErr w:type="gramStart"/>
      <w:r>
        <w:t>z;d</w:t>
      </w:r>
      <w:proofErr w:type="gramEnd"/>
      <w:r>
        <w:t>;w</w:t>
      </w:r>
      <w:proofErr w:type="spellEnd"/>
      <w:r>
        <w:t>)}3 :- option(c).</w:t>
      </w:r>
    </w:p>
    <w:p w14:paraId="7DB1B5B8" w14:textId="77777777" w:rsidR="00E82A1A" w:rsidRDefault="00E82A1A" w:rsidP="00E82A1A">
      <w:pPr>
        <w:pStyle w:val="a1"/>
        <w:ind w:firstLine="480"/>
      </w:pPr>
      <w:r>
        <w:t>3{join(</w:t>
      </w:r>
      <w:proofErr w:type="spellStart"/>
      <w:proofErr w:type="gramStart"/>
      <w:r>
        <w:t>l;d</w:t>
      </w:r>
      <w:proofErr w:type="gramEnd"/>
      <w:r>
        <w:t>;w</w:t>
      </w:r>
      <w:proofErr w:type="spellEnd"/>
      <w:r>
        <w:t>)}3 :- option(d).</w:t>
      </w:r>
    </w:p>
    <w:p w14:paraId="25953CD2" w14:textId="77777777" w:rsidR="00E82A1A" w:rsidRDefault="00E82A1A" w:rsidP="00E82A1A">
      <w:pPr>
        <w:pStyle w:val="a1"/>
        <w:ind w:firstLine="480"/>
      </w:pPr>
    </w:p>
    <w:p w14:paraId="694B0A32" w14:textId="77777777" w:rsidR="00E82A1A" w:rsidRDefault="00E82A1A" w:rsidP="00E82A1A">
      <w:pPr>
        <w:pStyle w:val="a1"/>
        <w:ind w:firstLine="480"/>
      </w:pPr>
      <w:r>
        <w:t>5{</w:t>
      </w:r>
      <w:proofErr w:type="gramStart"/>
      <w:r>
        <w:t>p(</w:t>
      </w:r>
      <w:proofErr w:type="gramEnd"/>
      <w:r>
        <w:t>1;2;3;4;5)}5 :- rule.</w:t>
      </w:r>
    </w:p>
    <w:p w14:paraId="7ED30C0F" w14:textId="77777777" w:rsidR="00E82A1A" w:rsidRDefault="00E82A1A" w:rsidP="00E82A1A">
      <w:pPr>
        <w:pStyle w:val="a1"/>
        <w:ind w:firstLine="480"/>
      </w:pPr>
    </w:p>
    <w:p w14:paraId="01828ADF" w14:textId="77777777" w:rsidR="00E82A1A" w:rsidRDefault="00E82A1A" w:rsidP="00E82A1A">
      <w:pPr>
        <w:pStyle w:val="a1"/>
        <w:ind w:firstLine="480"/>
      </w:pPr>
      <w:r>
        <w:t>1{join(</w:t>
      </w:r>
      <w:proofErr w:type="spellStart"/>
      <w:proofErr w:type="gramStart"/>
      <w:r>
        <w:t>l;z</w:t>
      </w:r>
      <w:proofErr w:type="spellEnd"/>
      <w:proofErr w:type="gramEnd"/>
      <w:r>
        <w:t>)}1            :- p(1).</w:t>
      </w:r>
    </w:p>
    <w:p w14:paraId="08164463" w14:textId="77777777" w:rsidR="00E82A1A" w:rsidRDefault="00E82A1A" w:rsidP="00E82A1A">
      <w:pPr>
        <w:pStyle w:val="a1"/>
        <w:ind w:firstLine="480"/>
      </w:pPr>
      <w:r>
        <w:t>1{</w:t>
      </w:r>
      <w:proofErr w:type="gramStart"/>
      <w:r>
        <w:t>p(</w:t>
      </w:r>
      <w:proofErr w:type="gramEnd"/>
      <w:r>
        <w:t>21;22)}1             :- p(2).</w:t>
      </w:r>
    </w:p>
    <w:p w14:paraId="594A465B" w14:textId="77777777" w:rsidR="00E82A1A" w:rsidRDefault="00E82A1A" w:rsidP="00E82A1A">
      <w:pPr>
        <w:pStyle w:val="a1"/>
        <w:ind w:firstLine="480"/>
      </w:pPr>
      <w:r>
        <w:t>2{join(</w:t>
      </w:r>
      <w:proofErr w:type="spellStart"/>
      <w:proofErr w:type="gramStart"/>
      <w:r>
        <w:t>w;l</w:t>
      </w:r>
      <w:proofErr w:type="spellEnd"/>
      <w:proofErr w:type="gramEnd"/>
      <w:r>
        <w:t>)}2            :- p(21).</w:t>
      </w:r>
    </w:p>
    <w:p w14:paraId="117A05D6" w14:textId="77777777" w:rsidR="00E82A1A" w:rsidRDefault="00E82A1A" w:rsidP="00E82A1A">
      <w:pPr>
        <w:pStyle w:val="a1"/>
        <w:ind w:firstLine="480"/>
      </w:pPr>
      <w:r>
        <w:t xml:space="preserve">not join(l)            </w:t>
      </w:r>
      <w:proofErr w:type="gramStart"/>
      <w:r>
        <w:t xml:space="preserve">  :</w:t>
      </w:r>
      <w:proofErr w:type="gramEnd"/>
      <w:r>
        <w:t>- p(22).</w:t>
      </w:r>
    </w:p>
    <w:p w14:paraId="113EACC6" w14:textId="77777777" w:rsidR="00E82A1A" w:rsidRDefault="00E82A1A" w:rsidP="00E82A1A">
      <w:pPr>
        <w:pStyle w:val="a1"/>
        <w:ind w:firstLine="480"/>
      </w:pPr>
      <w:r>
        <w:t>1{</w:t>
      </w:r>
      <w:proofErr w:type="gramStart"/>
      <w:r>
        <w:t>p(</w:t>
      </w:r>
      <w:proofErr w:type="gramEnd"/>
      <w:r>
        <w:t>31;32)}1             :- p(3).</w:t>
      </w:r>
    </w:p>
    <w:p w14:paraId="2C76ED17" w14:textId="77777777" w:rsidR="00E82A1A" w:rsidRDefault="00E82A1A" w:rsidP="00E82A1A">
      <w:pPr>
        <w:pStyle w:val="a1"/>
        <w:ind w:firstLine="480"/>
      </w:pPr>
      <w:r>
        <w:t>3{join(</w:t>
      </w:r>
      <w:proofErr w:type="spellStart"/>
      <w:proofErr w:type="gramStart"/>
      <w:r>
        <w:t>g;w</w:t>
      </w:r>
      <w:proofErr w:type="gramEnd"/>
      <w:r>
        <w:t>;s</w:t>
      </w:r>
      <w:proofErr w:type="spellEnd"/>
      <w:r>
        <w:t>)}3          :- p(31).</w:t>
      </w:r>
    </w:p>
    <w:p w14:paraId="697257EE" w14:textId="77777777" w:rsidR="00E82A1A" w:rsidRDefault="00E82A1A" w:rsidP="00E82A1A">
      <w:pPr>
        <w:pStyle w:val="a1"/>
        <w:ind w:firstLine="480"/>
      </w:pPr>
      <w:r>
        <w:t>0{join(</w:t>
      </w:r>
      <w:proofErr w:type="spellStart"/>
      <w:proofErr w:type="gramStart"/>
      <w:r>
        <w:t>g;w</w:t>
      </w:r>
      <w:proofErr w:type="spellEnd"/>
      <w:proofErr w:type="gramEnd"/>
      <w:r>
        <w:t>)}1            :- p(32).</w:t>
      </w:r>
    </w:p>
    <w:p w14:paraId="62A437BA" w14:textId="77777777" w:rsidR="00E82A1A" w:rsidRDefault="00E82A1A" w:rsidP="00E82A1A">
      <w:pPr>
        <w:pStyle w:val="a1"/>
        <w:ind w:firstLine="480"/>
      </w:pPr>
      <w:r>
        <w:t>1{not join(d); join(g)}</w:t>
      </w:r>
      <w:proofErr w:type="gramStart"/>
      <w:r>
        <w:t>1 :</w:t>
      </w:r>
      <w:proofErr w:type="gramEnd"/>
      <w:r>
        <w:t>- p(4).</w:t>
      </w:r>
    </w:p>
    <w:p w14:paraId="50FAB47C" w14:textId="77777777" w:rsidR="00E82A1A" w:rsidRDefault="00E82A1A" w:rsidP="00E82A1A">
      <w:pPr>
        <w:pStyle w:val="a1"/>
        <w:ind w:firstLine="480"/>
      </w:pPr>
      <w:r>
        <w:t>1{join(</w:t>
      </w:r>
      <w:proofErr w:type="spellStart"/>
      <w:proofErr w:type="gramStart"/>
      <w:r>
        <w:t>s;d</w:t>
      </w:r>
      <w:proofErr w:type="spellEnd"/>
      <w:proofErr w:type="gramEnd"/>
      <w:r>
        <w:t>)}1            :- p(5).</w:t>
      </w:r>
    </w:p>
    <w:p w14:paraId="177B2235" w14:textId="77777777" w:rsidR="00E82A1A" w:rsidRDefault="00E82A1A" w:rsidP="00E82A1A">
      <w:pPr>
        <w:pStyle w:val="a1"/>
        <w:ind w:firstLine="480"/>
      </w:pPr>
    </w:p>
    <w:p w14:paraId="69DC19DA" w14:textId="77777777" w:rsidR="00E82A1A" w:rsidRDefault="00E82A1A" w:rsidP="00E82A1A">
      <w:pPr>
        <w:pStyle w:val="a1"/>
        <w:ind w:firstLine="480"/>
      </w:pPr>
      <w:r>
        <w:t>% #show join/1.</w:t>
      </w:r>
    </w:p>
    <w:p w14:paraId="3BD8AECA" w14:textId="77777777" w:rsidR="00E82A1A" w:rsidRDefault="00E82A1A" w:rsidP="00E82A1A">
      <w:pPr>
        <w:pStyle w:val="a1"/>
        <w:ind w:firstLine="480"/>
      </w:pPr>
      <w:r>
        <w:t>% #show -join/1.</w:t>
      </w:r>
    </w:p>
    <w:p w14:paraId="02B6591F" w14:textId="352D6370" w:rsidR="00E82A1A" w:rsidRDefault="00E82A1A" w:rsidP="00E82A1A">
      <w:pPr>
        <w:pStyle w:val="a1"/>
        <w:ind w:firstLine="480"/>
      </w:pPr>
      <w:r>
        <w:t>#</w:t>
      </w:r>
      <w:proofErr w:type="gramStart"/>
      <w:r>
        <w:t>show</w:t>
      </w:r>
      <w:proofErr w:type="gramEnd"/>
      <w:r>
        <w:t xml:space="preserve"> option/1.</w:t>
      </w:r>
    </w:p>
    <w:p w14:paraId="294C9E66" w14:textId="3B6EBFC2" w:rsidR="00F708E7" w:rsidRDefault="00F708E7" w:rsidP="00F708E7">
      <w:pPr>
        <w:pStyle w:val="3"/>
        <w:spacing w:before="163" w:after="163"/>
      </w:pPr>
      <w:r>
        <w:rPr>
          <w:rFonts w:hint="eastAsia"/>
        </w:rPr>
        <w:t>求解结果</w:t>
      </w:r>
    </w:p>
    <w:p w14:paraId="371E9A1F" w14:textId="77777777" w:rsidR="00F708E7" w:rsidRDefault="00F708E7" w:rsidP="00F708E7">
      <w:pPr>
        <w:pStyle w:val="a1"/>
        <w:ind w:firstLine="480"/>
      </w:pPr>
      <w:r>
        <w:t>Answer: 1</w:t>
      </w:r>
    </w:p>
    <w:p w14:paraId="2C0B5F6B" w14:textId="77777777" w:rsidR="00F708E7" w:rsidRDefault="00F708E7" w:rsidP="00F708E7">
      <w:pPr>
        <w:pStyle w:val="a1"/>
        <w:ind w:firstLine="480"/>
      </w:pPr>
      <w:r>
        <w:t>option(b) -join(l) join(z) join(g) join(d) -join(w) -join(s)</w:t>
      </w:r>
    </w:p>
    <w:p w14:paraId="22BF456D" w14:textId="4B5862A3" w:rsidR="00F708E7" w:rsidRPr="00F708E7" w:rsidRDefault="00F708E7" w:rsidP="00F708E7">
      <w:pPr>
        <w:pStyle w:val="a1"/>
        <w:ind w:firstLine="480"/>
      </w:pPr>
      <w:r>
        <w:t>SATISFIABLE</w:t>
      </w:r>
    </w:p>
    <w:p w14:paraId="29159CDD" w14:textId="77777777" w:rsidR="009A642A" w:rsidRDefault="009A642A">
      <w:pPr>
        <w:jc w:val="left"/>
        <w:rPr>
          <w:rFonts w:eastAsia="宋体"/>
          <w:b/>
          <w:bCs/>
          <w:sz w:val="28"/>
          <w:szCs w:val="32"/>
        </w:rPr>
      </w:pPr>
      <w:r>
        <w:br w:type="page"/>
      </w:r>
    </w:p>
    <w:p w14:paraId="6A2C9DE6" w14:textId="6CCDC77B" w:rsidR="00E82A1A" w:rsidRDefault="00105519" w:rsidP="00422889">
      <w:pPr>
        <w:pStyle w:val="a"/>
      </w:pPr>
      <w:bookmarkStart w:id="160" w:name="_Ref171075412"/>
      <w:r>
        <w:rPr>
          <w:rFonts w:hint="eastAsia"/>
        </w:rPr>
        <w:lastRenderedPageBreak/>
        <w:t xml:space="preserve"> </w:t>
      </w:r>
      <w:r w:rsidR="00E82A1A">
        <w:rPr>
          <w:rFonts w:hint="eastAsia"/>
        </w:rPr>
        <w:t>身份匹配</w:t>
      </w:r>
      <w:bookmarkEnd w:id="160"/>
    </w:p>
    <w:p w14:paraId="4CB26987" w14:textId="04F2A003" w:rsidR="00E82A1A" w:rsidRDefault="00E82A1A" w:rsidP="009E198D">
      <w:pPr>
        <w:pStyle w:val="3"/>
        <w:numPr>
          <w:ilvl w:val="2"/>
          <w:numId w:val="6"/>
        </w:numPr>
        <w:spacing w:before="163" w:after="163"/>
      </w:pPr>
      <w:r>
        <w:rPr>
          <w:rFonts w:hint="eastAsia"/>
        </w:rPr>
        <w:t>问题</w:t>
      </w:r>
    </w:p>
    <w:p w14:paraId="2884A517" w14:textId="77777777" w:rsidR="00E82A1A" w:rsidRDefault="00E82A1A" w:rsidP="00E82A1A">
      <w:pPr>
        <w:pStyle w:val="a1"/>
        <w:ind w:firstLine="480"/>
      </w:pPr>
      <w:r>
        <w:rPr>
          <w:rFonts w:hint="eastAsia"/>
        </w:rPr>
        <w:t>甲、乙、丙、丁</w:t>
      </w:r>
      <w:r>
        <w:rPr>
          <w:rFonts w:hint="eastAsia"/>
        </w:rPr>
        <w:t>4</w:t>
      </w:r>
      <w:r>
        <w:rPr>
          <w:rFonts w:hint="eastAsia"/>
        </w:rPr>
        <w:t>人，一人是教师，一人是医生，一人是作家，一人是律师。现已知</w:t>
      </w:r>
      <w:r>
        <w:rPr>
          <w:rFonts w:hint="eastAsia"/>
        </w:rPr>
        <w:t>:</w:t>
      </w:r>
    </w:p>
    <w:p w14:paraId="03BE309C" w14:textId="77777777" w:rsidR="00E82A1A" w:rsidRDefault="00E82A1A" w:rsidP="00E82A1A">
      <w:pPr>
        <w:pStyle w:val="a1"/>
        <w:ind w:firstLine="480"/>
      </w:pPr>
      <w:r>
        <w:rPr>
          <w:rFonts w:hint="eastAsia"/>
        </w:rPr>
        <w:t>①甲的年龄比教师大；</w:t>
      </w:r>
      <w:r>
        <w:rPr>
          <w:rFonts w:hint="eastAsia"/>
        </w:rPr>
        <w:t xml:space="preserve"> </w:t>
      </w:r>
    </w:p>
    <w:p w14:paraId="325B8E90" w14:textId="77777777" w:rsidR="00E82A1A" w:rsidRDefault="00E82A1A" w:rsidP="00E82A1A">
      <w:pPr>
        <w:pStyle w:val="a1"/>
        <w:ind w:firstLine="480"/>
      </w:pPr>
      <w:r>
        <w:rPr>
          <w:rFonts w:hint="eastAsia"/>
        </w:rPr>
        <w:t>②乙和律师的籍贯不同；</w:t>
      </w:r>
    </w:p>
    <w:p w14:paraId="7D79057F" w14:textId="77777777" w:rsidR="00E82A1A" w:rsidRDefault="00E82A1A" w:rsidP="00E82A1A">
      <w:pPr>
        <w:pStyle w:val="a1"/>
        <w:ind w:firstLine="480"/>
      </w:pPr>
      <w:r>
        <w:rPr>
          <w:rFonts w:hint="eastAsia"/>
        </w:rPr>
        <w:t>③丙与作家的籍贯相同；</w:t>
      </w:r>
    </w:p>
    <w:p w14:paraId="26D4DB84" w14:textId="77777777" w:rsidR="00E82A1A" w:rsidRDefault="00E82A1A" w:rsidP="00E82A1A">
      <w:pPr>
        <w:pStyle w:val="a1"/>
        <w:ind w:firstLine="480"/>
      </w:pPr>
      <w:r>
        <w:rPr>
          <w:rFonts w:hint="eastAsia"/>
        </w:rPr>
        <w:t>④作家的年龄比乙小；</w:t>
      </w:r>
    </w:p>
    <w:p w14:paraId="4EF60C87" w14:textId="77777777" w:rsidR="00E82A1A" w:rsidRDefault="00E82A1A" w:rsidP="00E82A1A">
      <w:pPr>
        <w:pStyle w:val="a1"/>
        <w:ind w:firstLine="480"/>
      </w:pPr>
      <w:r>
        <w:rPr>
          <w:rFonts w:hint="eastAsia"/>
        </w:rPr>
        <w:t>⑤甲与律师来自相同的城市；</w:t>
      </w:r>
    </w:p>
    <w:p w14:paraId="504B6C03" w14:textId="77777777" w:rsidR="00E82A1A" w:rsidRDefault="00E82A1A" w:rsidP="00E82A1A">
      <w:pPr>
        <w:pStyle w:val="a1"/>
        <w:ind w:firstLine="480"/>
      </w:pPr>
      <w:r>
        <w:rPr>
          <w:rFonts w:hint="eastAsia"/>
        </w:rPr>
        <w:t>⑥教师的籍贯与乙相同。</w:t>
      </w:r>
    </w:p>
    <w:p w14:paraId="787B882D" w14:textId="77777777" w:rsidR="00E82A1A" w:rsidRDefault="00E82A1A" w:rsidP="00E82A1A">
      <w:pPr>
        <w:pStyle w:val="a1"/>
        <w:ind w:firstLine="480"/>
      </w:pPr>
      <w:r>
        <w:rPr>
          <w:rFonts w:hint="eastAsia"/>
        </w:rPr>
        <w:t>x1,x2,x3,x4 -</w:t>
      </w:r>
      <w:r>
        <w:rPr>
          <w:rFonts w:hint="eastAsia"/>
        </w:rPr>
        <w:t>年龄</w:t>
      </w:r>
    </w:p>
    <w:p w14:paraId="3624256D" w14:textId="77777777" w:rsidR="00E82A1A" w:rsidRDefault="00E82A1A" w:rsidP="00E82A1A">
      <w:pPr>
        <w:pStyle w:val="a1"/>
        <w:ind w:firstLine="480"/>
      </w:pPr>
      <w:r>
        <w:rPr>
          <w:rFonts w:hint="eastAsia"/>
        </w:rPr>
        <w:t>y1,y2,y3,y4 -</w:t>
      </w:r>
      <w:r>
        <w:rPr>
          <w:rFonts w:hint="eastAsia"/>
        </w:rPr>
        <w:t>籍贯</w:t>
      </w:r>
    </w:p>
    <w:p w14:paraId="23BCA2D6" w14:textId="77777777" w:rsidR="00E82A1A" w:rsidRDefault="00E82A1A" w:rsidP="00E82A1A">
      <w:pPr>
        <w:pStyle w:val="a1"/>
        <w:ind w:firstLine="480"/>
      </w:pPr>
      <w:r>
        <w:rPr>
          <w:rFonts w:hint="eastAsia"/>
        </w:rPr>
        <w:t>根据以上的信息，以下说法不正确的是</w:t>
      </w:r>
      <w:r>
        <w:rPr>
          <w:rFonts w:hint="eastAsia"/>
        </w:rPr>
        <w:t>:</w:t>
      </w:r>
    </w:p>
    <w:p w14:paraId="16BFB639" w14:textId="77777777" w:rsidR="00E82A1A" w:rsidRDefault="00E82A1A" w:rsidP="00E82A1A">
      <w:pPr>
        <w:pStyle w:val="a1"/>
        <w:ind w:firstLine="480"/>
      </w:pPr>
      <w:r>
        <w:rPr>
          <w:rFonts w:hint="eastAsia"/>
        </w:rPr>
        <w:t>A.</w:t>
      </w:r>
      <w:r>
        <w:rPr>
          <w:rFonts w:hint="eastAsia"/>
        </w:rPr>
        <w:t>作家的年龄比教师大</w:t>
      </w:r>
    </w:p>
    <w:p w14:paraId="53BE7150" w14:textId="77777777" w:rsidR="00E82A1A" w:rsidRDefault="00E82A1A" w:rsidP="00E82A1A">
      <w:pPr>
        <w:pStyle w:val="a1"/>
        <w:ind w:firstLine="480"/>
      </w:pPr>
      <w:r>
        <w:rPr>
          <w:rFonts w:hint="eastAsia"/>
        </w:rPr>
        <w:t>B.</w:t>
      </w:r>
      <w:r>
        <w:rPr>
          <w:rFonts w:hint="eastAsia"/>
        </w:rPr>
        <w:t>医生与律师的籍贯相同</w:t>
      </w:r>
    </w:p>
    <w:p w14:paraId="4C0DE447" w14:textId="77777777" w:rsidR="00E82A1A" w:rsidRDefault="00E82A1A" w:rsidP="00E82A1A">
      <w:pPr>
        <w:pStyle w:val="a1"/>
        <w:ind w:firstLine="480"/>
      </w:pPr>
      <w:r>
        <w:rPr>
          <w:rFonts w:hint="eastAsia"/>
        </w:rPr>
        <w:t>C.</w:t>
      </w:r>
      <w:r>
        <w:rPr>
          <w:rFonts w:hint="eastAsia"/>
        </w:rPr>
        <w:t>医生的年龄比作家大</w:t>
      </w:r>
    </w:p>
    <w:p w14:paraId="4BFB45F1" w14:textId="77777777" w:rsidR="00E82A1A" w:rsidRDefault="00E82A1A" w:rsidP="00E82A1A">
      <w:pPr>
        <w:pStyle w:val="a1"/>
        <w:ind w:firstLine="480"/>
      </w:pPr>
      <w:r>
        <w:rPr>
          <w:rFonts w:hint="eastAsia"/>
        </w:rPr>
        <w:t>D.</w:t>
      </w:r>
      <w:r>
        <w:rPr>
          <w:rFonts w:hint="eastAsia"/>
        </w:rPr>
        <w:t>律师与教师的籍贯不同</w:t>
      </w:r>
    </w:p>
    <w:p w14:paraId="6861B820" w14:textId="6AF148A9" w:rsidR="00E82A1A" w:rsidRDefault="00E82A1A" w:rsidP="00E82A1A">
      <w:pPr>
        <w:pStyle w:val="3"/>
        <w:spacing w:before="163" w:after="163"/>
      </w:pPr>
      <w:bookmarkStart w:id="161" w:name="_Ref171076343"/>
      <w:r>
        <w:rPr>
          <w:rFonts w:hint="eastAsia"/>
        </w:rPr>
        <w:t>分解法解答</w:t>
      </w:r>
      <w:bookmarkEnd w:id="161"/>
    </w:p>
    <w:p w14:paraId="7196FB65" w14:textId="77777777" w:rsidR="00E82A1A" w:rsidRDefault="00E82A1A" w:rsidP="00E82A1A">
      <w:pPr>
        <w:pStyle w:val="a1"/>
        <w:ind w:firstLine="480"/>
      </w:pPr>
      <w:r>
        <w:t>person(</w:t>
      </w:r>
      <w:proofErr w:type="spellStart"/>
      <w:proofErr w:type="gramStart"/>
      <w:r>
        <w:t>a;b</w:t>
      </w:r>
      <w:proofErr w:type="gramEnd"/>
      <w:r>
        <w:t>;c;d</w:t>
      </w:r>
      <w:proofErr w:type="spellEnd"/>
      <w:r>
        <w:t>).</w:t>
      </w:r>
    </w:p>
    <w:p w14:paraId="483732E0" w14:textId="77777777" w:rsidR="00E82A1A" w:rsidRDefault="00E82A1A" w:rsidP="00E82A1A">
      <w:pPr>
        <w:pStyle w:val="a1"/>
        <w:ind w:firstLine="480"/>
      </w:pPr>
      <w:r>
        <w:t>identity(</w:t>
      </w:r>
      <w:proofErr w:type="spellStart"/>
      <w:proofErr w:type="gramStart"/>
      <w:r>
        <w:t>teacher;doctor</w:t>
      </w:r>
      <w:proofErr w:type="gramEnd"/>
      <w:r>
        <w:t>;writer;lawyer</w:t>
      </w:r>
      <w:proofErr w:type="spellEnd"/>
      <w:r>
        <w:t>).</w:t>
      </w:r>
    </w:p>
    <w:p w14:paraId="08A7857C" w14:textId="77777777" w:rsidR="00E82A1A" w:rsidRDefault="00E82A1A" w:rsidP="00E82A1A">
      <w:pPr>
        <w:pStyle w:val="a1"/>
        <w:ind w:firstLine="480"/>
      </w:pPr>
    </w:p>
    <w:p w14:paraId="1DB88BD0"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a,teacher</w:t>
      </w:r>
      <w:proofErr w:type="spellEnd"/>
      <w:r>
        <w:t>).</w:t>
      </w:r>
    </w:p>
    <w:p w14:paraId="4BD87305"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b,lawyer</w:t>
      </w:r>
      <w:proofErr w:type="spellEnd"/>
      <w:r>
        <w:t xml:space="preserve">). </w:t>
      </w:r>
    </w:p>
    <w:p w14:paraId="49C15318"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c,writer</w:t>
      </w:r>
      <w:proofErr w:type="spellEnd"/>
      <w:r>
        <w:t xml:space="preserve">). </w:t>
      </w:r>
    </w:p>
    <w:p w14:paraId="189D961D"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b,writer</w:t>
      </w:r>
      <w:proofErr w:type="spellEnd"/>
      <w:r>
        <w:t xml:space="preserve">). </w:t>
      </w:r>
    </w:p>
    <w:p w14:paraId="70949A91"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a,lawyer</w:t>
      </w:r>
      <w:proofErr w:type="spellEnd"/>
      <w:r>
        <w:t xml:space="preserve">). </w:t>
      </w:r>
    </w:p>
    <w:p w14:paraId="0FFAAA2F"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w:t>
      </w:r>
      <w:proofErr w:type="spellStart"/>
      <w:r>
        <w:t>b,teacher</w:t>
      </w:r>
      <w:proofErr w:type="spellEnd"/>
      <w:r>
        <w:t>).</w:t>
      </w:r>
    </w:p>
    <w:p w14:paraId="1E5F8A25" w14:textId="77777777" w:rsidR="00E82A1A" w:rsidRDefault="00E82A1A" w:rsidP="00E82A1A">
      <w:pPr>
        <w:pStyle w:val="a1"/>
        <w:ind w:firstLine="480"/>
      </w:pPr>
    </w:p>
    <w:p w14:paraId="52436257" w14:textId="77777777" w:rsidR="00E82A1A" w:rsidRDefault="00E82A1A" w:rsidP="00E82A1A">
      <w:pPr>
        <w:pStyle w:val="a1"/>
        <w:ind w:firstLine="480"/>
      </w:pPr>
      <w:proofErr w:type="spellStart"/>
      <w:r>
        <w:t>same_</w:t>
      </w:r>
      <w:proofErr w:type="gramStart"/>
      <w:r>
        <w:t>hometown</w:t>
      </w:r>
      <w:proofErr w:type="spellEnd"/>
      <w:r>
        <w:t>(</w:t>
      </w:r>
      <w:proofErr w:type="gramEnd"/>
      <w:r>
        <w:t>P1, P2)       :- person(P1), person(P2), -</w:t>
      </w:r>
      <w:proofErr w:type="spellStart"/>
      <w:r>
        <w:t>different_hometown</w:t>
      </w:r>
      <w:proofErr w:type="spellEnd"/>
      <w:r>
        <w:t>(P1, P2), P1 != P2.</w:t>
      </w:r>
    </w:p>
    <w:p w14:paraId="7E208695" w14:textId="77777777" w:rsidR="00E82A1A" w:rsidRDefault="00E82A1A" w:rsidP="00E82A1A">
      <w:pPr>
        <w:pStyle w:val="a1"/>
        <w:ind w:firstLine="480"/>
      </w:pPr>
      <w:proofErr w:type="spellStart"/>
      <w:r>
        <w:t>different_</w:t>
      </w:r>
      <w:proofErr w:type="gramStart"/>
      <w:r>
        <w:t>hometown</w:t>
      </w:r>
      <w:proofErr w:type="spellEnd"/>
      <w:r>
        <w:t>(</w:t>
      </w:r>
      <w:proofErr w:type="gramEnd"/>
      <w:r>
        <w:t>P1, P2)  :- person(P1), person(P2), -</w:t>
      </w:r>
      <w:proofErr w:type="spellStart"/>
      <w:r>
        <w:t>same_hometown</w:t>
      </w:r>
      <w:proofErr w:type="spellEnd"/>
      <w:r>
        <w:t>(P1, P2), P1 != P2.</w:t>
      </w:r>
    </w:p>
    <w:p w14:paraId="40D8004F" w14:textId="77777777" w:rsidR="00E82A1A" w:rsidRDefault="00E82A1A" w:rsidP="00E82A1A">
      <w:pPr>
        <w:pStyle w:val="a1"/>
        <w:ind w:firstLine="480"/>
      </w:pPr>
      <w:proofErr w:type="spellStart"/>
      <w:r>
        <w:t>different_</w:t>
      </w:r>
      <w:proofErr w:type="gramStart"/>
      <w:r>
        <w:t>hometown</w:t>
      </w:r>
      <w:proofErr w:type="spellEnd"/>
      <w:r>
        <w:t>(</w:t>
      </w:r>
      <w:proofErr w:type="gramEnd"/>
      <w:r>
        <w:t xml:space="preserve">P1, P2)  :- person(P1), person(P2), </w:t>
      </w:r>
      <w:proofErr w:type="spellStart"/>
      <w:r>
        <w:t>different_hometown</w:t>
      </w:r>
      <w:proofErr w:type="spellEnd"/>
      <w:r>
        <w:t>(P2, P1), P1 != P2.</w:t>
      </w:r>
    </w:p>
    <w:p w14:paraId="3990AC0B" w14:textId="77777777" w:rsidR="00E82A1A" w:rsidRDefault="00E82A1A" w:rsidP="00E82A1A">
      <w:pPr>
        <w:pStyle w:val="a1"/>
        <w:ind w:firstLine="480"/>
      </w:pPr>
      <w:r>
        <w:t>-</w:t>
      </w:r>
      <w:proofErr w:type="spellStart"/>
      <w:r>
        <w:t>same_</w:t>
      </w:r>
      <w:proofErr w:type="gramStart"/>
      <w:r>
        <w:t>hometown</w:t>
      </w:r>
      <w:proofErr w:type="spellEnd"/>
      <w:r>
        <w:t>(</w:t>
      </w:r>
      <w:proofErr w:type="gramEnd"/>
      <w:r>
        <w:t xml:space="preserve">P1, P2)      :- person(P1), person(P2), </w:t>
      </w:r>
      <w:proofErr w:type="spellStart"/>
      <w:r>
        <w:t>different_hometown</w:t>
      </w:r>
      <w:proofErr w:type="spellEnd"/>
      <w:r>
        <w:t>(P1, P2), P1 != P2.</w:t>
      </w:r>
    </w:p>
    <w:p w14:paraId="7E24F790" w14:textId="77777777" w:rsidR="00E82A1A" w:rsidRDefault="00E82A1A" w:rsidP="00E82A1A">
      <w:pPr>
        <w:pStyle w:val="a1"/>
        <w:ind w:firstLine="480"/>
      </w:pPr>
      <w:r>
        <w:t>-</w:t>
      </w:r>
      <w:proofErr w:type="spellStart"/>
      <w:r>
        <w:t>different_</w:t>
      </w:r>
      <w:proofErr w:type="gramStart"/>
      <w:r>
        <w:t>hometown</w:t>
      </w:r>
      <w:proofErr w:type="spellEnd"/>
      <w:r>
        <w:t>(</w:t>
      </w:r>
      <w:proofErr w:type="gramEnd"/>
      <w:r>
        <w:t xml:space="preserve">P1, P2) :- person(P1), person(P2), </w:t>
      </w:r>
      <w:proofErr w:type="spellStart"/>
      <w:r>
        <w:t>same_hometown</w:t>
      </w:r>
      <w:proofErr w:type="spellEnd"/>
      <w:r>
        <w:t>(P1, P2), P1 != P2.</w:t>
      </w:r>
    </w:p>
    <w:p w14:paraId="6B3A39C9" w14:textId="77777777" w:rsidR="00E82A1A" w:rsidRDefault="00E82A1A" w:rsidP="00E82A1A">
      <w:pPr>
        <w:pStyle w:val="a1"/>
        <w:ind w:firstLine="480"/>
      </w:pPr>
      <w:proofErr w:type="spellStart"/>
      <w:r>
        <w:lastRenderedPageBreak/>
        <w:t>same_</w:t>
      </w:r>
      <w:proofErr w:type="gramStart"/>
      <w:r>
        <w:t>hometown</w:t>
      </w:r>
      <w:proofErr w:type="spellEnd"/>
      <w:r>
        <w:t>(</w:t>
      </w:r>
      <w:proofErr w:type="gramEnd"/>
      <w:r>
        <w:t xml:space="preserve">P1, P2)       :- person(P1), person(P2), person(P3), </w:t>
      </w:r>
      <w:proofErr w:type="spellStart"/>
      <w:r>
        <w:t>same_hometown</w:t>
      </w:r>
      <w:proofErr w:type="spellEnd"/>
      <w:r>
        <w:t xml:space="preserve">(P1, P3), </w:t>
      </w:r>
      <w:proofErr w:type="spellStart"/>
      <w:r>
        <w:t>same_hometown</w:t>
      </w:r>
      <w:proofErr w:type="spellEnd"/>
      <w:r>
        <w:t>(P2, P3), P1 != P2.</w:t>
      </w:r>
    </w:p>
    <w:p w14:paraId="33C7B235" w14:textId="77777777" w:rsidR="00E82A1A" w:rsidRDefault="00E82A1A" w:rsidP="00E82A1A">
      <w:pPr>
        <w:pStyle w:val="a1"/>
        <w:ind w:firstLine="480"/>
      </w:pPr>
      <w:proofErr w:type="spellStart"/>
      <w:r>
        <w:t>same_</w:t>
      </w:r>
      <w:proofErr w:type="gramStart"/>
      <w:r>
        <w:t>hometown</w:t>
      </w:r>
      <w:proofErr w:type="spellEnd"/>
      <w:r>
        <w:t>(</w:t>
      </w:r>
      <w:proofErr w:type="gramEnd"/>
      <w:r>
        <w:t xml:space="preserve">P1, P2)       :- person(P1), person(P2), </w:t>
      </w:r>
      <w:proofErr w:type="spellStart"/>
      <w:r>
        <w:t>same_hometown</w:t>
      </w:r>
      <w:proofErr w:type="spellEnd"/>
      <w:r>
        <w:t>(P2, P1), P1 != P2.</w:t>
      </w:r>
    </w:p>
    <w:p w14:paraId="0F0C5B2C" w14:textId="77777777" w:rsidR="00E82A1A" w:rsidRDefault="00E82A1A" w:rsidP="00E82A1A">
      <w:pPr>
        <w:pStyle w:val="a1"/>
        <w:ind w:firstLine="480"/>
      </w:pPr>
      <w:proofErr w:type="spellStart"/>
      <w:r>
        <w:t>unknown_</w:t>
      </w:r>
      <w:proofErr w:type="gramStart"/>
      <w:r>
        <w:t>hometown</w:t>
      </w:r>
      <w:proofErr w:type="spellEnd"/>
      <w:r>
        <w:t>(</w:t>
      </w:r>
      <w:proofErr w:type="gramEnd"/>
      <w:r>
        <w:t xml:space="preserve">P1, P2)    :- person(P1), person(P2), not </w:t>
      </w:r>
      <w:proofErr w:type="spellStart"/>
      <w:r>
        <w:t>same_hometown</w:t>
      </w:r>
      <w:proofErr w:type="spellEnd"/>
      <w:r>
        <w:t xml:space="preserve">(P1, P2), not </w:t>
      </w:r>
      <w:proofErr w:type="spellStart"/>
      <w:r>
        <w:t>different_hometown</w:t>
      </w:r>
      <w:proofErr w:type="spellEnd"/>
      <w:r>
        <w:t>(P1, P2), P1 != P2.</w:t>
      </w:r>
    </w:p>
    <w:p w14:paraId="68125823" w14:textId="77777777" w:rsidR="00E82A1A" w:rsidRDefault="00E82A1A" w:rsidP="00E82A1A">
      <w:pPr>
        <w:pStyle w:val="a1"/>
        <w:ind w:firstLine="480"/>
      </w:pPr>
    </w:p>
    <w:p w14:paraId="22CC168D" w14:textId="77777777" w:rsidR="00E82A1A" w:rsidRDefault="00E82A1A" w:rsidP="00E82A1A">
      <w:pPr>
        <w:pStyle w:val="a1"/>
        <w:ind w:firstLine="480"/>
      </w:pPr>
      <w:proofErr w:type="gramStart"/>
      <w:r>
        <w:t>elder(</w:t>
      </w:r>
      <w:proofErr w:type="gramEnd"/>
      <w:r>
        <w:t>P1, P2)       :- person(P1), person(P2), -smaller(P1, P2), P1 != P2.</w:t>
      </w:r>
    </w:p>
    <w:p w14:paraId="0A89DEEA" w14:textId="77777777" w:rsidR="00E82A1A" w:rsidRDefault="00E82A1A" w:rsidP="00E82A1A">
      <w:pPr>
        <w:pStyle w:val="a1"/>
        <w:ind w:firstLine="480"/>
      </w:pPr>
      <w:proofErr w:type="gramStart"/>
      <w:r>
        <w:t>smaller(</w:t>
      </w:r>
      <w:proofErr w:type="gramEnd"/>
      <w:r>
        <w:t>P1, P2)     :- person(P1), person(P2), -elder(P1, P2), P1 != P2.</w:t>
      </w:r>
    </w:p>
    <w:p w14:paraId="6639799E" w14:textId="77777777" w:rsidR="00E82A1A" w:rsidRDefault="00E82A1A" w:rsidP="00E82A1A">
      <w:pPr>
        <w:pStyle w:val="a1"/>
        <w:ind w:firstLine="480"/>
      </w:pPr>
      <w:r>
        <w:t>-</w:t>
      </w:r>
      <w:proofErr w:type="gramStart"/>
      <w:r>
        <w:t>elder(</w:t>
      </w:r>
      <w:proofErr w:type="gramEnd"/>
      <w:r>
        <w:t>P1, P2)      :- person(P1), person(P2), smaller(P1, P2), P1 != P2.</w:t>
      </w:r>
    </w:p>
    <w:p w14:paraId="45FB8E98" w14:textId="77777777" w:rsidR="00E82A1A" w:rsidRDefault="00E82A1A" w:rsidP="00E82A1A">
      <w:pPr>
        <w:pStyle w:val="a1"/>
        <w:ind w:firstLine="480"/>
      </w:pPr>
      <w:r>
        <w:t>-</w:t>
      </w:r>
      <w:proofErr w:type="gramStart"/>
      <w:r>
        <w:t>smaller(</w:t>
      </w:r>
      <w:proofErr w:type="gramEnd"/>
      <w:r>
        <w:t>P1, P2)    :- person(P1), person(P2), elder(P1, P2), P1 != P2.</w:t>
      </w:r>
    </w:p>
    <w:p w14:paraId="5E9A4225" w14:textId="77777777" w:rsidR="00E82A1A" w:rsidRDefault="00E82A1A" w:rsidP="00E82A1A">
      <w:pPr>
        <w:pStyle w:val="a1"/>
        <w:ind w:firstLine="480"/>
      </w:pPr>
      <w:proofErr w:type="gramStart"/>
      <w:r>
        <w:t>elder(</w:t>
      </w:r>
      <w:proofErr w:type="gramEnd"/>
      <w:r>
        <w:t>P1, P2)       :- person(P1), person(P2), smaller(P2, P1), P1 != P2.</w:t>
      </w:r>
    </w:p>
    <w:p w14:paraId="5EE878FB" w14:textId="77777777" w:rsidR="00E82A1A" w:rsidRDefault="00E82A1A" w:rsidP="00E82A1A">
      <w:pPr>
        <w:pStyle w:val="a1"/>
        <w:ind w:firstLine="480"/>
      </w:pPr>
      <w:proofErr w:type="gramStart"/>
      <w:r>
        <w:t>smaller(</w:t>
      </w:r>
      <w:proofErr w:type="gramEnd"/>
      <w:r>
        <w:t>P1, P2)     :- person(P1), person(P2), elder(P2, P1), P1 != P2.</w:t>
      </w:r>
    </w:p>
    <w:p w14:paraId="17761279" w14:textId="77777777" w:rsidR="00E82A1A" w:rsidRDefault="00E82A1A" w:rsidP="00E82A1A">
      <w:pPr>
        <w:pStyle w:val="a1"/>
        <w:ind w:firstLine="480"/>
      </w:pPr>
      <w:proofErr w:type="gramStart"/>
      <w:r>
        <w:t>elder(</w:t>
      </w:r>
      <w:proofErr w:type="gramEnd"/>
      <w:r>
        <w:t>P1, P2)       :- person(P1), person(P2), person(P3), elder(P1, P3), elder(P2, P3), P1 != P2.</w:t>
      </w:r>
    </w:p>
    <w:p w14:paraId="27AF64E8" w14:textId="77777777" w:rsidR="00E82A1A" w:rsidRDefault="00E82A1A" w:rsidP="00E82A1A">
      <w:pPr>
        <w:pStyle w:val="a1"/>
        <w:ind w:firstLine="480"/>
      </w:pPr>
      <w:proofErr w:type="gramStart"/>
      <w:r>
        <w:t>smaller(</w:t>
      </w:r>
      <w:proofErr w:type="gramEnd"/>
      <w:r>
        <w:t>P1, P2)     :- person(P1), person(P2), person(P3), smaller(P1, P3), smaller(P2, P3), P1 != P2.</w:t>
      </w:r>
    </w:p>
    <w:p w14:paraId="0EBECD8F" w14:textId="77777777" w:rsidR="00E82A1A" w:rsidRDefault="00E82A1A" w:rsidP="00E82A1A">
      <w:pPr>
        <w:pStyle w:val="a1"/>
        <w:ind w:firstLine="480"/>
      </w:pPr>
      <w:proofErr w:type="spellStart"/>
      <w:r>
        <w:t>unknown_</w:t>
      </w:r>
      <w:proofErr w:type="gramStart"/>
      <w:r>
        <w:t>age</w:t>
      </w:r>
      <w:proofErr w:type="spellEnd"/>
      <w:r>
        <w:t>(</w:t>
      </w:r>
      <w:proofErr w:type="gramEnd"/>
      <w:r>
        <w:t>P1, P2) :- person(P1), person(P2), not elder(P1, P2), not smaller(P1, P2), P1 != P2.</w:t>
      </w:r>
    </w:p>
    <w:p w14:paraId="48E0A00B" w14:textId="77777777" w:rsidR="00E82A1A" w:rsidRDefault="00E82A1A" w:rsidP="00E82A1A">
      <w:pPr>
        <w:pStyle w:val="a1"/>
        <w:ind w:firstLine="480"/>
      </w:pPr>
    </w:p>
    <w:p w14:paraId="6C68AF91" w14:textId="77777777" w:rsidR="00E82A1A" w:rsidRDefault="00E82A1A" w:rsidP="00E82A1A">
      <w:pPr>
        <w:pStyle w:val="a1"/>
        <w:ind w:firstLine="480"/>
      </w:pPr>
      <w:r>
        <w:t>1{</w:t>
      </w:r>
      <w:proofErr w:type="spellStart"/>
      <w:r>
        <w:t>identity_</w:t>
      </w:r>
      <w:proofErr w:type="gramStart"/>
      <w:r>
        <w:t>match</w:t>
      </w:r>
      <w:proofErr w:type="spellEnd"/>
      <w:r>
        <w:t>(</w:t>
      </w:r>
      <w:proofErr w:type="gramEnd"/>
      <w:r>
        <w:t>P, I) : identity(I)}1 :- person(P).</w:t>
      </w:r>
    </w:p>
    <w:p w14:paraId="07244B42" w14:textId="77777777" w:rsidR="00E82A1A" w:rsidRDefault="00E82A1A" w:rsidP="00E82A1A">
      <w:pPr>
        <w:pStyle w:val="a1"/>
        <w:ind w:firstLine="480"/>
      </w:pPr>
      <w:proofErr w:type="gramStart"/>
      <w:r>
        <w:t>:-</w:t>
      </w:r>
      <w:proofErr w:type="gramEnd"/>
      <w:r>
        <w:t xml:space="preserve"> </w:t>
      </w:r>
      <w:proofErr w:type="spellStart"/>
      <w:r>
        <w:t>identity_match</w:t>
      </w:r>
      <w:proofErr w:type="spellEnd"/>
      <w:r>
        <w:t xml:space="preserve">(P1, I), </w:t>
      </w:r>
      <w:proofErr w:type="spellStart"/>
      <w:r>
        <w:t>identity_match</w:t>
      </w:r>
      <w:proofErr w:type="spellEnd"/>
      <w:r>
        <w:t>(P2, I), P1 != P2.</w:t>
      </w:r>
    </w:p>
    <w:p w14:paraId="1667E6F0" w14:textId="77777777" w:rsidR="00E82A1A" w:rsidRDefault="00E82A1A" w:rsidP="00E82A1A">
      <w:pPr>
        <w:pStyle w:val="a1"/>
        <w:ind w:firstLine="480"/>
      </w:pPr>
    </w:p>
    <w:p w14:paraId="2B13555D" w14:textId="77777777" w:rsidR="00E82A1A" w:rsidRDefault="00E82A1A" w:rsidP="00E82A1A">
      <w:pPr>
        <w:pStyle w:val="a1"/>
        <w:ind w:firstLine="480"/>
      </w:pPr>
      <w:r>
        <w:t>answer.</w:t>
      </w:r>
    </w:p>
    <w:p w14:paraId="1FBE91E6" w14:textId="77777777" w:rsidR="00E82A1A" w:rsidRDefault="00E82A1A" w:rsidP="00E82A1A">
      <w:pPr>
        <w:pStyle w:val="a1"/>
        <w:ind w:firstLine="480"/>
      </w:pPr>
    </w:p>
    <w:p w14:paraId="6CEFF879" w14:textId="77777777" w:rsidR="00E82A1A" w:rsidRDefault="00E82A1A" w:rsidP="00E82A1A">
      <w:pPr>
        <w:pStyle w:val="a1"/>
        <w:ind w:firstLine="480"/>
      </w:pPr>
      <w:r>
        <w:t>2{options; rule}</w:t>
      </w:r>
      <w:proofErr w:type="gramStart"/>
      <w:r>
        <w:t>2 :</w:t>
      </w:r>
      <w:proofErr w:type="gramEnd"/>
      <w:r>
        <w:t>- answer.</w:t>
      </w:r>
    </w:p>
    <w:p w14:paraId="4D1C2494" w14:textId="77777777" w:rsidR="00E82A1A" w:rsidRDefault="00E82A1A" w:rsidP="00E82A1A">
      <w:pPr>
        <w:pStyle w:val="a1"/>
        <w:ind w:firstLine="480"/>
      </w:pPr>
    </w:p>
    <w:p w14:paraId="5A513B6C" w14:textId="77777777" w:rsidR="00E82A1A" w:rsidRDefault="00E82A1A" w:rsidP="00E82A1A">
      <w:pPr>
        <w:pStyle w:val="a1"/>
        <w:ind w:firstLine="480"/>
      </w:pPr>
      <w:r>
        <w:t>% 0{option(1</w:t>
      </w:r>
      <w:proofErr w:type="gramStart"/>
      <w:r>
        <w:t>);option</w:t>
      </w:r>
      <w:proofErr w:type="gramEnd"/>
      <w:r>
        <w:t>(2);option(3);option(4)}4 :- options.</w:t>
      </w:r>
    </w:p>
    <w:p w14:paraId="796195E4" w14:textId="77777777" w:rsidR="00E82A1A" w:rsidRDefault="00E82A1A" w:rsidP="00E82A1A">
      <w:pPr>
        <w:pStyle w:val="a1"/>
        <w:ind w:firstLine="480"/>
      </w:pPr>
    </w:p>
    <w:p w14:paraId="2FC04F1B" w14:textId="77777777" w:rsidR="00E82A1A" w:rsidRDefault="00E82A1A" w:rsidP="00E82A1A">
      <w:pPr>
        <w:pStyle w:val="a1"/>
        <w:ind w:firstLine="480"/>
      </w:pPr>
      <w:r>
        <w:t>answer(a</w:t>
      </w:r>
      <w:proofErr w:type="gramStart"/>
      <w:r>
        <w:t>) :</w:t>
      </w:r>
      <w:proofErr w:type="gramEnd"/>
      <w:r>
        <w:t xml:space="preserve">- elder(P1, P2), </w:t>
      </w:r>
      <w:proofErr w:type="spellStart"/>
      <w:r>
        <w:t>identity_match</w:t>
      </w:r>
      <w:proofErr w:type="spellEnd"/>
      <w:r>
        <w:t xml:space="preserve">(P1, writer), </w:t>
      </w:r>
      <w:proofErr w:type="spellStart"/>
      <w:r>
        <w:t>identity_match</w:t>
      </w:r>
      <w:proofErr w:type="spellEnd"/>
      <w:r>
        <w:t>(P2, teacher).</w:t>
      </w:r>
    </w:p>
    <w:p w14:paraId="7FA77B46" w14:textId="77777777" w:rsidR="00E82A1A" w:rsidRDefault="00E82A1A" w:rsidP="00E82A1A">
      <w:pPr>
        <w:pStyle w:val="a1"/>
        <w:ind w:firstLine="480"/>
      </w:pPr>
      <w:r>
        <w:t>answer(b</w:t>
      </w:r>
      <w:proofErr w:type="gramStart"/>
      <w:r>
        <w:t>) :</w:t>
      </w:r>
      <w:proofErr w:type="gramEnd"/>
      <w:r>
        <w:t xml:space="preserve">- </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(P2, lawyer).</w:t>
      </w:r>
    </w:p>
    <w:p w14:paraId="57311CAC" w14:textId="77777777" w:rsidR="00E82A1A" w:rsidRDefault="00E82A1A" w:rsidP="00E82A1A">
      <w:pPr>
        <w:pStyle w:val="a1"/>
        <w:ind w:firstLine="480"/>
      </w:pPr>
      <w:r>
        <w:t>answer(c</w:t>
      </w:r>
      <w:proofErr w:type="gramStart"/>
      <w:r>
        <w:t>) :</w:t>
      </w:r>
      <w:proofErr w:type="gramEnd"/>
      <w:r>
        <w:t xml:space="preserve">- elder(P1, P2), </w:t>
      </w:r>
      <w:proofErr w:type="spellStart"/>
      <w:r>
        <w:t>identity_match</w:t>
      </w:r>
      <w:proofErr w:type="spellEnd"/>
      <w:r>
        <w:t xml:space="preserve">(P1, doctor), </w:t>
      </w:r>
      <w:proofErr w:type="spellStart"/>
      <w:r>
        <w:t>identity_match</w:t>
      </w:r>
      <w:proofErr w:type="spellEnd"/>
      <w:r>
        <w:t>(P2, writer).</w:t>
      </w:r>
    </w:p>
    <w:p w14:paraId="1225D039" w14:textId="77777777" w:rsidR="00E82A1A" w:rsidRDefault="00E82A1A" w:rsidP="00E82A1A">
      <w:pPr>
        <w:pStyle w:val="a1"/>
        <w:ind w:firstLine="480"/>
      </w:pPr>
      <w:r>
        <w:t>answer(d</w:t>
      </w:r>
      <w:proofErr w:type="gramStart"/>
      <w:r>
        <w:t>) :</w:t>
      </w:r>
      <w:proofErr w:type="gramEnd"/>
      <w:r>
        <w:t xml:space="preserve">- </w:t>
      </w:r>
      <w:proofErr w:type="spellStart"/>
      <w:r>
        <w:t>different_hometown</w:t>
      </w:r>
      <w:proofErr w:type="spellEnd"/>
      <w:r>
        <w:t xml:space="preserve">(P1, P2), </w:t>
      </w:r>
      <w:proofErr w:type="spellStart"/>
      <w:r>
        <w:t>identity_match</w:t>
      </w:r>
      <w:proofErr w:type="spellEnd"/>
      <w:r>
        <w:t xml:space="preserve">(P1, lawyer), </w:t>
      </w:r>
      <w:proofErr w:type="spellStart"/>
      <w:r>
        <w:t>identity_match</w:t>
      </w:r>
      <w:proofErr w:type="spellEnd"/>
      <w:r>
        <w:t xml:space="preserve">(P2, teacher). </w:t>
      </w:r>
    </w:p>
    <w:p w14:paraId="4FB1D719" w14:textId="77777777" w:rsidR="00E82A1A" w:rsidRDefault="00E82A1A" w:rsidP="00E82A1A">
      <w:pPr>
        <w:pStyle w:val="a1"/>
        <w:ind w:firstLine="480"/>
      </w:pPr>
    </w:p>
    <w:p w14:paraId="7495C35A" w14:textId="77777777" w:rsidR="00E82A1A" w:rsidRDefault="00E82A1A" w:rsidP="00E82A1A">
      <w:pPr>
        <w:pStyle w:val="a1"/>
        <w:ind w:firstLine="480"/>
      </w:pPr>
      <w:r>
        <w:t>5{</w:t>
      </w:r>
      <w:proofErr w:type="gramStart"/>
      <w:r>
        <w:t>situation(</w:t>
      </w:r>
      <w:proofErr w:type="gramEnd"/>
      <w:r>
        <w:t>1..5)}5 :- rule.</w:t>
      </w:r>
    </w:p>
    <w:p w14:paraId="30745BC4" w14:textId="77777777" w:rsidR="00E82A1A" w:rsidRDefault="00E82A1A" w:rsidP="00E82A1A">
      <w:pPr>
        <w:pStyle w:val="a1"/>
        <w:ind w:firstLine="480"/>
      </w:pPr>
    </w:p>
    <w:p w14:paraId="7AF142A5" w14:textId="77777777" w:rsidR="00E82A1A" w:rsidRDefault="00E82A1A" w:rsidP="00E82A1A">
      <w:pPr>
        <w:pStyle w:val="a1"/>
        <w:ind w:firstLine="480"/>
      </w:pPr>
      <w:r>
        <w:lastRenderedPageBreak/>
        <w:t>1{</w:t>
      </w:r>
      <w:proofErr w:type="gramStart"/>
      <w:r>
        <w:t>elder(</w:t>
      </w:r>
      <w:proofErr w:type="gramEnd"/>
      <w:r>
        <w:t xml:space="preserve">a, P) : </w:t>
      </w:r>
      <w:proofErr w:type="spellStart"/>
      <w:r>
        <w:t>identity_match</w:t>
      </w:r>
      <w:proofErr w:type="spellEnd"/>
      <w:r>
        <w:t>(P, teacher)}1             :- situation(1).</w:t>
      </w:r>
    </w:p>
    <w:p w14:paraId="1496A8FB" w14:textId="77777777" w:rsidR="00E82A1A" w:rsidRDefault="00E82A1A" w:rsidP="00E82A1A">
      <w:pPr>
        <w:pStyle w:val="a1"/>
        <w:ind w:firstLine="480"/>
      </w:pPr>
      <w:r>
        <w:t>1{</w:t>
      </w:r>
      <w:proofErr w:type="spellStart"/>
      <w:r>
        <w:t>different_</w:t>
      </w:r>
      <w:proofErr w:type="gramStart"/>
      <w:r>
        <w:t>hometown</w:t>
      </w:r>
      <w:proofErr w:type="spellEnd"/>
      <w:r>
        <w:t>(</w:t>
      </w:r>
      <w:proofErr w:type="gramEnd"/>
      <w:r>
        <w:t xml:space="preserve">b, P) : </w:t>
      </w:r>
      <w:proofErr w:type="spellStart"/>
      <w:r>
        <w:t>identity_match</w:t>
      </w:r>
      <w:proofErr w:type="spellEnd"/>
      <w:r>
        <w:t>(P, lawyer)}1 :- situation(2).</w:t>
      </w:r>
    </w:p>
    <w:p w14:paraId="72DD7488" w14:textId="77777777" w:rsidR="00E82A1A" w:rsidRDefault="00E82A1A" w:rsidP="00E82A1A">
      <w:pPr>
        <w:pStyle w:val="a1"/>
        <w:ind w:firstLine="480"/>
      </w:pPr>
      <w:r>
        <w:t>1{</w:t>
      </w:r>
      <w:proofErr w:type="spellStart"/>
      <w:r>
        <w:t>same_</w:t>
      </w:r>
      <w:proofErr w:type="gramStart"/>
      <w:r>
        <w:t>hometown</w:t>
      </w:r>
      <w:proofErr w:type="spellEnd"/>
      <w:r>
        <w:t>(</w:t>
      </w:r>
      <w:proofErr w:type="gramEnd"/>
      <w:r>
        <w:t xml:space="preserve">c, P) : </w:t>
      </w:r>
      <w:proofErr w:type="spellStart"/>
      <w:r>
        <w:t>identity_match</w:t>
      </w:r>
      <w:proofErr w:type="spellEnd"/>
      <w:r>
        <w:t>(P, writer)}1      :- situation(3).</w:t>
      </w:r>
    </w:p>
    <w:p w14:paraId="34CC6CF5" w14:textId="77777777" w:rsidR="00E82A1A" w:rsidRDefault="00E82A1A" w:rsidP="00E82A1A">
      <w:pPr>
        <w:pStyle w:val="a1"/>
        <w:ind w:firstLine="480"/>
      </w:pPr>
      <w:r>
        <w:t>1{</w:t>
      </w:r>
      <w:proofErr w:type="gramStart"/>
      <w:r>
        <w:t>smaller(</w:t>
      </w:r>
      <w:proofErr w:type="gramEnd"/>
      <w:r>
        <w:t xml:space="preserve">P, b) : </w:t>
      </w:r>
      <w:proofErr w:type="spellStart"/>
      <w:r>
        <w:t>identity_match</w:t>
      </w:r>
      <w:proofErr w:type="spellEnd"/>
      <w:r>
        <w:t>(P, writer)}1            :- situation(4).</w:t>
      </w:r>
    </w:p>
    <w:p w14:paraId="217CCE0B" w14:textId="77777777" w:rsidR="00E82A1A" w:rsidRDefault="00E82A1A" w:rsidP="00E82A1A">
      <w:pPr>
        <w:pStyle w:val="a1"/>
        <w:ind w:firstLine="480"/>
      </w:pPr>
      <w:r>
        <w:t>1{</w:t>
      </w:r>
      <w:proofErr w:type="spellStart"/>
      <w:r>
        <w:t>same_</w:t>
      </w:r>
      <w:proofErr w:type="gramStart"/>
      <w:r>
        <w:t>hometown</w:t>
      </w:r>
      <w:proofErr w:type="spellEnd"/>
      <w:r>
        <w:t>(</w:t>
      </w:r>
      <w:proofErr w:type="gramEnd"/>
      <w:r>
        <w:t xml:space="preserve">b, P) : </w:t>
      </w:r>
      <w:proofErr w:type="spellStart"/>
      <w:r>
        <w:t>identity_match</w:t>
      </w:r>
      <w:proofErr w:type="spellEnd"/>
      <w:r>
        <w:t>(P, teacher)}1     :- situation(5).</w:t>
      </w:r>
    </w:p>
    <w:p w14:paraId="4BF94A12" w14:textId="77777777" w:rsidR="00E82A1A" w:rsidRDefault="00E82A1A" w:rsidP="00E82A1A">
      <w:pPr>
        <w:pStyle w:val="a1"/>
        <w:ind w:firstLine="480"/>
      </w:pPr>
    </w:p>
    <w:p w14:paraId="359B78B8" w14:textId="77777777" w:rsidR="00E82A1A" w:rsidRDefault="00E82A1A" w:rsidP="00E82A1A">
      <w:pPr>
        <w:pStyle w:val="a1"/>
        <w:ind w:firstLine="480"/>
      </w:pPr>
      <w:r>
        <w:t>#</w:t>
      </w:r>
      <w:proofErr w:type="gramStart"/>
      <w:r>
        <w:t>show</w:t>
      </w:r>
      <w:proofErr w:type="gramEnd"/>
      <w:r>
        <w:t xml:space="preserve"> option/1.</w:t>
      </w:r>
    </w:p>
    <w:p w14:paraId="5EAFE8F2" w14:textId="77777777" w:rsidR="00E82A1A" w:rsidRDefault="00E82A1A" w:rsidP="00E82A1A">
      <w:pPr>
        <w:pStyle w:val="a1"/>
        <w:ind w:firstLine="480"/>
      </w:pPr>
    </w:p>
    <w:p w14:paraId="7432E4E3" w14:textId="77777777" w:rsidR="00105519" w:rsidRDefault="00105519" w:rsidP="00105519">
      <w:pPr>
        <w:pStyle w:val="3"/>
        <w:spacing w:before="163" w:after="163"/>
      </w:pPr>
      <w:bookmarkStart w:id="162" w:name="_Ref171076345"/>
      <w:r>
        <w:rPr>
          <w:rFonts w:hint="eastAsia"/>
        </w:rPr>
        <w:t>求解结果</w:t>
      </w:r>
    </w:p>
    <w:p w14:paraId="5F83D48C" w14:textId="77777777" w:rsidR="00105519" w:rsidRDefault="00105519" w:rsidP="00105519">
      <w:pPr>
        <w:pStyle w:val="a1"/>
        <w:ind w:firstLine="480"/>
      </w:pPr>
      <w:r>
        <w:t>Answer: 1</w:t>
      </w:r>
    </w:p>
    <w:p w14:paraId="5F7DDC71" w14:textId="77777777" w:rsidR="00105519" w:rsidRDefault="00105519" w:rsidP="00105519">
      <w:pPr>
        <w:pStyle w:val="a1"/>
        <w:ind w:firstLine="480"/>
      </w:pPr>
      <w:r>
        <w:t>answer(c) answer(a)</w:t>
      </w:r>
    </w:p>
    <w:p w14:paraId="7A7ED63B" w14:textId="77777777" w:rsidR="00105519" w:rsidRDefault="00105519" w:rsidP="00105519">
      <w:pPr>
        <w:pStyle w:val="a1"/>
        <w:ind w:firstLine="480"/>
      </w:pPr>
      <w:r>
        <w:t>Answer: 2</w:t>
      </w:r>
    </w:p>
    <w:p w14:paraId="6EED86F3" w14:textId="77777777" w:rsidR="00105519" w:rsidRDefault="00105519" w:rsidP="00105519">
      <w:pPr>
        <w:pStyle w:val="a1"/>
        <w:ind w:firstLine="480"/>
      </w:pPr>
      <w:r>
        <w:t>answer(c) answer(a)</w:t>
      </w:r>
    </w:p>
    <w:p w14:paraId="295EF950" w14:textId="77777777" w:rsidR="00105519" w:rsidRPr="00837119" w:rsidRDefault="00105519" w:rsidP="00105519">
      <w:pPr>
        <w:pStyle w:val="a1"/>
        <w:ind w:firstLine="480"/>
      </w:pPr>
      <w:r>
        <w:t>SATISFIABLE</w:t>
      </w:r>
    </w:p>
    <w:p w14:paraId="7EED61CD" w14:textId="73CDE38A" w:rsidR="00105519" w:rsidRDefault="00105519" w:rsidP="00105519">
      <w:pPr>
        <w:jc w:val="left"/>
        <w:rPr>
          <w:rFonts w:eastAsia="宋体"/>
          <w:b/>
          <w:bCs/>
          <w:sz w:val="28"/>
          <w:szCs w:val="32"/>
        </w:rPr>
      </w:pPr>
    </w:p>
    <w:p w14:paraId="1D88677B" w14:textId="47E876C5" w:rsidR="00E82A1A" w:rsidRDefault="00E82A1A" w:rsidP="00E82A1A">
      <w:pPr>
        <w:pStyle w:val="3"/>
        <w:spacing w:before="163" w:after="163"/>
      </w:pPr>
      <w:r>
        <w:rPr>
          <w:rFonts w:hint="eastAsia"/>
        </w:rPr>
        <w:t>约束满足法解答</w:t>
      </w:r>
      <w:bookmarkEnd w:id="162"/>
    </w:p>
    <w:p w14:paraId="515E71E5" w14:textId="77777777" w:rsidR="00E82A1A" w:rsidRDefault="00E82A1A" w:rsidP="00E82A1A">
      <w:pPr>
        <w:pStyle w:val="a1"/>
        <w:ind w:firstLine="480"/>
      </w:pPr>
      <w:r>
        <w:t xml:space="preserve">% </w:t>
      </w:r>
      <w:proofErr w:type="gramStart"/>
      <w:r>
        <w:t>rule</w:t>
      </w:r>
      <w:proofErr w:type="gramEnd"/>
    </w:p>
    <w:p w14:paraId="2F443509" w14:textId="77777777" w:rsidR="00E82A1A" w:rsidRDefault="00E82A1A" w:rsidP="00E82A1A">
      <w:pPr>
        <w:pStyle w:val="a1"/>
        <w:ind w:firstLine="480"/>
      </w:pPr>
      <w:proofErr w:type="gramStart"/>
      <w:r>
        <w:t>elder(</w:t>
      </w:r>
      <w:proofErr w:type="gramEnd"/>
      <w:r>
        <w:t xml:space="preserve">a, P)                 :- person(P), </w:t>
      </w:r>
      <w:proofErr w:type="spellStart"/>
      <w:r>
        <w:t>identity_match</w:t>
      </w:r>
      <w:proofErr w:type="spellEnd"/>
      <w:r>
        <w:t>(P, teacher).</w:t>
      </w:r>
    </w:p>
    <w:p w14:paraId="66B361C0" w14:textId="77777777" w:rsidR="00E82A1A" w:rsidRDefault="00E82A1A" w:rsidP="00E82A1A">
      <w:pPr>
        <w:pStyle w:val="a1"/>
        <w:ind w:firstLine="480"/>
      </w:pPr>
      <w:proofErr w:type="spellStart"/>
      <w:r>
        <w:t>different_</w:t>
      </w:r>
      <w:proofErr w:type="gramStart"/>
      <w:r>
        <w:t>hometown</w:t>
      </w:r>
      <w:proofErr w:type="spellEnd"/>
      <w:r>
        <w:t>(</w:t>
      </w:r>
      <w:proofErr w:type="gramEnd"/>
      <w:r>
        <w:t xml:space="preserve">b, P)    :- person(P), </w:t>
      </w:r>
      <w:proofErr w:type="spellStart"/>
      <w:r>
        <w:t>identity_match</w:t>
      </w:r>
      <w:proofErr w:type="spellEnd"/>
      <w:r>
        <w:t>(P, lawyer).</w:t>
      </w:r>
    </w:p>
    <w:p w14:paraId="0AB9E788" w14:textId="77777777" w:rsidR="00E82A1A" w:rsidRDefault="00E82A1A" w:rsidP="00E82A1A">
      <w:pPr>
        <w:pStyle w:val="a1"/>
        <w:ind w:firstLine="480"/>
      </w:pPr>
      <w:proofErr w:type="spellStart"/>
      <w:r>
        <w:t>same_</w:t>
      </w:r>
      <w:proofErr w:type="gramStart"/>
      <w:r>
        <w:t>hometown</w:t>
      </w:r>
      <w:proofErr w:type="spellEnd"/>
      <w:r>
        <w:t>(</w:t>
      </w:r>
      <w:proofErr w:type="gramEnd"/>
      <w:r>
        <w:t xml:space="preserve">c, P)         :- person(P), </w:t>
      </w:r>
      <w:proofErr w:type="spellStart"/>
      <w:r>
        <w:t>identity_match</w:t>
      </w:r>
      <w:proofErr w:type="spellEnd"/>
      <w:r>
        <w:t>(P, writer).</w:t>
      </w:r>
    </w:p>
    <w:p w14:paraId="18F40BA6" w14:textId="77777777" w:rsidR="00E82A1A" w:rsidRDefault="00E82A1A" w:rsidP="00E82A1A">
      <w:pPr>
        <w:pStyle w:val="a1"/>
        <w:ind w:firstLine="480"/>
      </w:pPr>
      <w:proofErr w:type="gramStart"/>
      <w:r>
        <w:t>smaller(</w:t>
      </w:r>
      <w:proofErr w:type="gramEnd"/>
      <w:r>
        <w:t xml:space="preserve">P, b)               :- person(P), </w:t>
      </w:r>
      <w:proofErr w:type="spellStart"/>
      <w:r>
        <w:t>identity_match</w:t>
      </w:r>
      <w:proofErr w:type="spellEnd"/>
      <w:r>
        <w:t>(P, writer).</w:t>
      </w:r>
    </w:p>
    <w:p w14:paraId="656F9E78" w14:textId="77777777" w:rsidR="00E82A1A" w:rsidRDefault="00E82A1A" w:rsidP="00E82A1A">
      <w:pPr>
        <w:pStyle w:val="a1"/>
        <w:ind w:firstLine="480"/>
      </w:pPr>
      <w:proofErr w:type="spellStart"/>
      <w:r>
        <w:t>same_</w:t>
      </w:r>
      <w:proofErr w:type="gramStart"/>
      <w:r>
        <w:t>hometown</w:t>
      </w:r>
      <w:proofErr w:type="spellEnd"/>
      <w:r>
        <w:t>(</w:t>
      </w:r>
      <w:proofErr w:type="gramEnd"/>
      <w:r>
        <w:t xml:space="preserve">b, P)         :- person(P), </w:t>
      </w:r>
      <w:proofErr w:type="spellStart"/>
      <w:r>
        <w:t>identity_match</w:t>
      </w:r>
      <w:proofErr w:type="spellEnd"/>
      <w:r>
        <w:t>(P, teacher).</w:t>
      </w:r>
    </w:p>
    <w:p w14:paraId="061F4028" w14:textId="77777777" w:rsidR="00E82A1A" w:rsidRDefault="00E82A1A" w:rsidP="00E82A1A">
      <w:pPr>
        <w:pStyle w:val="a1"/>
        <w:ind w:firstLine="480"/>
      </w:pPr>
    </w:p>
    <w:p w14:paraId="77ECFAD8" w14:textId="77777777" w:rsidR="00E82A1A" w:rsidRDefault="00E82A1A" w:rsidP="00E82A1A">
      <w:pPr>
        <w:pStyle w:val="a1"/>
        <w:ind w:firstLine="480"/>
      </w:pPr>
      <w:r>
        <w:t xml:space="preserve">% </w:t>
      </w:r>
      <w:proofErr w:type="gramStart"/>
      <w:r>
        <w:t>options</w:t>
      </w:r>
      <w:proofErr w:type="gramEnd"/>
    </w:p>
    <w:p w14:paraId="59603923" w14:textId="77777777" w:rsidR="00E82A1A" w:rsidRDefault="00E82A1A" w:rsidP="00E82A1A">
      <w:pPr>
        <w:pStyle w:val="a1"/>
        <w:ind w:firstLine="480"/>
      </w:pPr>
      <w:r>
        <w:t>answer(a</w:t>
      </w:r>
      <w:proofErr w:type="gramStart"/>
      <w:r>
        <w:t>) :</w:t>
      </w:r>
      <w:proofErr w:type="gramEnd"/>
      <w:r>
        <w:t xml:space="preserve">- elder(P1, P2), </w:t>
      </w:r>
      <w:proofErr w:type="spellStart"/>
      <w:r>
        <w:t>identity_match</w:t>
      </w:r>
      <w:proofErr w:type="spellEnd"/>
      <w:r>
        <w:t xml:space="preserve">(P1, writer), </w:t>
      </w:r>
      <w:proofErr w:type="spellStart"/>
      <w:r>
        <w:t>identity_match</w:t>
      </w:r>
      <w:proofErr w:type="spellEnd"/>
      <w:r>
        <w:t>(P2, teacher).</w:t>
      </w:r>
    </w:p>
    <w:p w14:paraId="5B7CD98B" w14:textId="77777777" w:rsidR="00E82A1A" w:rsidRDefault="00E82A1A" w:rsidP="00E82A1A">
      <w:pPr>
        <w:pStyle w:val="a1"/>
        <w:ind w:firstLine="480"/>
      </w:pPr>
      <w:r>
        <w:t>answer(b</w:t>
      </w:r>
      <w:proofErr w:type="gramStart"/>
      <w:r>
        <w:t>) :</w:t>
      </w:r>
      <w:proofErr w:type="gramEnd"/>
      <w:r>
        <w:t xml:space="preserve">- </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(P2, lawyer).</w:t>
      </w:r>
    </w:p>
    <w:p w14:paraId="5FB27D90" w14:textId="77777777" w:rsidR="00E82A1A" w:rsidRDefault="00E82A1A" w:rsidP="00E82A1A">
      <w:pPr>
        <w:pStyle w:val="a1"/>
        <w:ind w:firstLine="480"/>
      </w:pPr>
      <w:r>
        <w:t>answer(c</w:t>
      </w:r>
      <w:proofErr w:type="gramStart"/>
      <w:r>
        <w:t>) :</w:t>
      </w:r>
      <w:proofErr w:type="gramEnd"/>
      <w:r>
        <w:t xml:space="preserve">- elder(P1, P2), </w:t>
      </w:r>
      <w:proofErr w:type="spellStart"/>
      <w:r>
        <w:t>identity_match</w:t>
      </w:r>
      <w:proofErr w:type="spellEnd"/>
      <w:r>
        <w:t xml:space="preserve">(P1, doctor), </w:t>
      </w:r>
      <w:proofErr w:type="spellStart"/>
      <w:r>
        <w:t>identity_match</w:t>
      </w:r>
      <w:proofErr w:type="spellEnd"/>
      <w:r>
        <w:t>(P2, writer).</w:t>
      </w:r>
    </w:p>
    <w:p w14:paraId="5D87F5DF" w14:textId="4680B931" w:rsidR="00E82A1A" w:rsidRDefault="00E82A1A" w:rsidP="00E82A1A">
      <w:pPr>
        <w:pStyle w:val="a1"/>
        <w:ind w:firstLine="480"/>
      </w:pPr>
      <w:r>
        <w:t>answer(d</w:t>
      </w:r>
      <w:proofErr w:type="gramStart"/>
      <w:r>
        <w:t>) :</w:t>
      </w:r>
      <w:proofErr w:type="gramEnd"/>
      <w:r>
        <w:t xml:space="preserve">- </w:t>
      </w:r>
      <w:proofErr w:type="spellStart"/>
      <w:r>
        <w:t>different_hometown</w:t>
      </w:r>
      <w:proofErr w:type="spellEnd"/>
      <w:r>
        <w:t xml:space="preserve">(P1, P2), </w:t>
      </w:r>
      <w:proofErr w:type="spellStart"/>
      <w:r>
        <w:t>identity_match</w:t>
      </w:r>
      <w:proofErr w:type="spellEnd"/>
      <w:r>
        <w:t xml:space="preserve">(P1, lawyer), </w:t>
      </w:r>
      <w:proofErr w:type="spellStart"/>
      <w:r>
        <w:t>identity_match</w:t>
      </w:r>
      <w:proofErr w:type="spellEnd"/>
      <w:r>
        <w:t xml:space="preserve">(P2, teacher). </w:t>
      </w:r>
    </w:p>
    <w:p w14:paraId="534D6571" w14:textId="293909E0" w:rsidR="00105519" w:rsidRDefault="00105519" w:rsidP="00105519">
      <w:pPr>
        <w:pStyle w:val="3"/>
        <w:spacing w:before="163" w:after="163"/>
      </w:pPr>
      <w:bookmarkStart w:id="163" w:name="_Ref171437398"/>
      <w:r>
        <w:rPr>
          <w:rFonts w:hint="eastAsia"/>
        </w:rPr>
        <w:t>分解法表示求解目标时的错误答案</w:t>
      </w:r>
      <w:bookmarkEnd w:id="163"/>
    </w:p>
    <w:p w14:paraId="09DAAD2F" w14:textId="77777777" w:rsidR="00F97798" w:rsidRPr="00F97798" w:rsidRDefault="00F97798" w:rsidP="00F97798">
      <w:pPr>
        <w:pStyle w:val="a1"/>
        <w:ind w:firstLine="480"/>
      </w:pPr>
      <w:r w:rsidRPr="00F97798">
        <w:t>Answer: 1</w:t>
      </w:r>
    </w:p>
    <w:p w14:paraId="2532A5F0"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,d)</w:t>
      </w:r>
    </w:p>
    <w:p w14:paraId="2314B511" w14:textId="77777777" w:rsidR="00F97798" w:rsidRPr="00F97798" w:rsidRDefault="00F97798" w:rsidP="00F97798">
      <w:pPr>
        <w:pStyle w:val="a1"/>
        <w:ind w:firstLine="480"/>
      </w:pPr>
      <w:r w:rsidRPr="00F97798">
        <w:t>Answer: 2</w:t>
      </w:r>
    </w:p>
    <w:p w14:paraId="6C730E96" w14:textId="77777777" w:rsidR="00F97798" w:rsidRPr="00F97798" w:rsidRDefault="00F97798" w:rsidP="00F97798">
      <w:pPr>
        <w:pStyle w:val="a1"/>
        <w:ind w:firstLine="480"/>
      </w:pPr>
    </w:p>
    <w:p w14:paraId="1503804A" w14:textId="77777777" w:rsidR="00F97798" w:rsidRPr="00F97798" w:rsidRDefault="00F97798" w:rsidP="00F97798">
      <w:pPr>
        <w:pStyle w:val="a1"/>
        <w:ind w:firstLine="480"/>
      </w:pPr>
      <w:r w:rsidRPr="00F97798">
        <w:lastRenderedPageBreak/>
        <w:t>Answer: 3</w:t>
      </w:r>
    </w:p>
    <w:p w14:paraId="425D4AA9"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,d) </w:t>
      </w:r>
      <w:proofErr w:type="spellStart"/>
      <w:r w:rsidRPr="00F97798">
        <w:t>percondition</w:t>
      </w:r>
      <w:proofErr w:type="spellEnd"/>
      <w:r w:rsidRPr="00F97798">
        <w:t>(3,b,a)</w:t>
      </w:r>
    </w:p>
    <w:p w14:paraId="1005FC94" w14:textId="77777777" w:rsidR="00F97798" w:rsidRPr="00F97798" w:rsidRDefault="00F97798" w:rsidP="00F97798">
      <w:pPr>
        <w:pStyle w:val="a1"/>
        <w:ind w:firstLine="480"/>
      </w:pPr>
      <w:r w:rsidRPr="00F97798">
        <w:t>Answer: 4</w:t>
      </w:r>
    </w:p>
    <w:p w14:paraId="50B782AC"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3,b</w:t>
      </w:r>
      <w:proofErr w:type="gramEnd"/>
      <w:r w:rsidRPr="00F97798">
        <w:t>,a)</w:t>
      </w:r>
    </w:p>
    <w:p w14:paraId="2B1CD036" w14:textId="77777777" w:rsidR="00F97798" w:rsidRPr="00F97798" w:rsidRDefault="00F97798" w:rsidP="00F97798">
      <w:pPr>
        <w:pStyle w:val="a1"/>
        <w:ind w:firstLine="480"/>
      </w:pPr>
      <w:r w:rsidRPr="00F97798">
        <w:t>Answer: 5</w:t>
      </w:r>
    </w:p>
    <w:p w14:paraId="0B6C6549"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,d) </w:t>
      </w:r>
      <w:proofErr w:type="spellStart"/>
      <w:r w:rsidRPr="00F97798">
        <w:t>percondition</w:t>
      </w:r>
      <w:proofErr w:type="spellEnd"/>
      <w:r w:rsidRPr="00F97798">
        <w:t>(4,c,d)</w:t>
      </w:r>
    </w:p>
    <w:p w14:paraId="587667CD" w14:textId="77777777" w:rsidR="00F97798" w:rsidRPr="00F97798" w:rsidRDefault="00F97798" w:rsidP="00F97798">
      <w:pPr>
        <w:pStyle w:val="a1"/>
        <w:ind w:firstLine="480"/>
      </w:pPr>
      <w:r w:rsidRPr="00F97798">
        <w:t>Answer: 6</w:t>
      </w:r>
    </w:p>
    <w:p w14:paraId="51790BD9"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4,c</w:t>
      </w:r>
      <w:proofErr w:type="gramEnd"/>
      <w:r w:rsidRPr="00F97798">
        <w:t>,d)</w:t>
      </w:r>
    </w:p>
    <w:p w14:paraId="2BC85EA6" w14:textId="77777777" w:rsidR="00F97798" w:rsidRPr="00F97798" w:rsidRDefault="00F97798" w:rsidP="00F97798">
      <w:pPr>
        <w:pStyle w:val="a1"/>
        <w:ind w:firstLine="480"/>
      </w:pPr>
      <w:r w:rsidRPr="00F97798">
        <w:t>Answer: 7</w:t>
      </w:r>
    </w:p>
    <w:p w14:paraId="40E3BF7A"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,d) </w:t>
      </w:r>
      <w:proofErr w:type="spellStart"/>
      <w:r w:rsidRPr="00F97798">
        <w:t>percondition</w:t>
      </w:r>
      <w:proofErr w:type="spellEnd"/>
      <w:r w:rsidRPr="00F97798">
        <w:t xml:space="preserve">(4,c,d) </w:t>
      </w:r>
      <w:proofErr w:type="spellStart"/>
      <w:r w:rsidRPr="00F97798">
        <w:t>percondition</w:t>
      </w:r>
      <w:proofErr w:type="spellEnd"/>
      <w:r w:rsidRPr="00F97798">
        <w:t>(3,b,a)</w:t>
      </w:r>
    </w:p>
    <w:p w14:paraId="7C35757F" w14:textId="77777777" w:rsidR="00F97798" w:rsidRPr="00F97798" w:rsidRDefault="00F97798" w:rsidP="00F97798">
      <w:pPr>
        <w:pStyle w:val="a1"/>
        <w:ind w:firstLine="480"/>
      </w:pPr>
      <w:r w:rsidRPr="00F97798">
        <w:t>Answer: 8</w:t>
      </w:r>
    </w:p>
    <w:p w14:paraId="29E98299"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4,c</w:t>
      </w:r>
      <w:proofErr w:type="gramEnd"/>
      <w:r w:rsidRPr="00F97798">
        <w:t xml:space="preserve">,d) </w:t>
      </w:r>
      <w:proofErr w:type="spellStart"/>
      <w:r w:rsidRPr="00F97798">
        <w:t>percondition</w:t>
      </w:r>
      <w:proofErr w:type="spellEnd"/>
      <w:r w:rsidRPr="00F97798">
        <w:t>(3,b,a)</w:t>
      </w:r>
    </w:p>
    <w:p w14:paraId="7E43EBFD" w14:textId="77777777" w:rsidR="00F97798" w:rsidRPr="00F97798" w:rsidRDefault="00F97798" w:rsidP="00F97798">
      <w:pPr>
        <w:pStyle w:val="a1"/>
        <w:ind w:firstLine="480"/>
      </w:pPr>
      <w:r w:rsidRPr="00F97798">
        <w:t>Answer: 9</w:t>
      </w:r>
    </w:p>
    <w:p w14:paraId="0EC142E6"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,c)</w:t>
      </w:r>
    </w:p>
    <w:p w14:paraId="273019F1" w14:textId="77777777" w:rsidR="00F97798" w:rsidRPr="00F97798" w:rsidRDefault="00F97798" w:rsidP="00F97798">
      <w:pPr>
        <w:pStyle w:val="a1"/>
        <w:ind w:firstLine="480"/>
      </w:pPr>
      <w:r w:rsidRPr="00F97798">
        <w:t>Answer: 10</w:t>
      </w:r>
    </w:p>
    <w:p w14:paraId="7B6008B7"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,c) </w:t>
      </w:r>
      <w:proofErr w:type="spellStart"/>
      <w:r w:rsidRPr="00F97798">
        <w:t>percondition</w:t>
      </w:r>
      <w:proofErr w:type="spellEnd"/>
      <w:r w:rsidRPr="00F97798">
        <w:t>(3,b,a)</w:t>
      </w:r>
    </w:p>
    <w:p w14:paraId="2E3B5057" w14:textId="77777777" w:rsidR="00F97798" w:rsidRPr="00F97798" w:rsidRDefault="00F97798" w:rsidP="00F97798">
      <w:pPr>
        <w:pStyle w:val="a1"/>
        <w:ind w:firstLine="480"/>
      </w:pPr>
      <w:r w:rsidRPr="00F97798">
        <w:t>Answer: 11</w:t>
      </w:r>
    </w:p>
    <w:p w14:paraId="3485D6D3"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,c) </w:t>
      </w:r>
      <w:proofErr w:type="spellStart"/>
      <w:r w:rsidRPr="00F97798">
        <w:t>percondition</w:t>
      </w:r>
      <w:proofErr w:type="spellEnd"/>
      <w:r w:rsidRPr="00F97798">
        <w:t>(4,d,c)</w:t>
      </w:r>
    </w:p>
    <w:p w14:paraId="0D8F1F7E" w14:textId="77777777" w:rsidR="00F97798" w:rsidRPr="00F97798" w:rsidRDefault="00F97798" w:rsidP="00F97798">
      <w:pPr>
        <w:pStyle w:val="a1"/>
        <w:ind w:firstLine="480"/>
      </w:pPr>
      <w:r w:rsidRPr="00F97798">
        <w:t>Answer: 12</w:t>
      </w:r>
    </w:p>
    <w:p w14:paraId="46B7D926"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1,a</w:t>
      </w:r>
      <w:proofErr w:type="gramEnd"/>
      <w:r w:rsidRPr="00F97798">
        <w:t xml:space="preserve">,c) </w:t>
      </w:r>
      <w:proofErr w:type="spellStart"/>
      <w:r w:rsidRPr="00F97798">
        <w:t>percondition</w:t>
      </w:r>
      <w:proofErr w:type="spellEnd"/>
      <w:r w:rsidRPr="00F97798">
        <w:t xml:space="preserve">(4,d,c) </w:t>
      </w:r>
      <w:proofErr w:type="spellStart"/>
      <w:r w:rsidRPr="00F97798">
        <w:t>percondition</w:t>
      </w:r>
      <w:proofErr w:type="spellEnd"/>
      <w:r w:rsidRPr="00F97798">
        <w:t>(3,b,a)</w:t>
      </w:r>
    </w:p>
    <w:p w14:paraId="16125F5F" w14:textId="77777777" w:rsidR="00F97798" w:rsidRPr="00F97798" w:rsidRDefault="00F97798" w:rsidP="00F97798">
      <w:pPr>
        <w:pStyle w:val="a1"/>
        <w:ind w:firstLine="480"/>
      </w:pPr>
      <w:r w:rsidRPr="00F97798">
        <w:t>Answer: 13</w:t>
      </w:r>
    </w:p>
    <w:p w14:paraId="59E18DCF" w14:textId="77777777" w:rsidR="00F97798" w:rsidRPr="00F97798" w:rsidRDefault="00F97798" w:rsidP="00F97798">
      <w:pPr>
        <w:pStyle w:val="a1"/>
        <w:ind w:firstLine="480"/>
      </w:pPr>
    </w:p>
    <w:p w14:paraId="3D0A3749" w14:textId="77777777" w:rsidR="00F97798" w:rsidRPr="00F97798" w:rsidRDefault="00F97798" w:rsidP="00F97798">
      <w:pPr>
        <w:pStyle w:val="a1"/>
        <w:ind w:firstLine="480"/>
      </w:pPr>
      <w:r w:rsidRPr="00F97798">
        <w:t>Answer: 14</w:t>
      </w:r>
    </w:p>
    <w:p w14:paraId="4BF7B360"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3,b</w:t>
      </w:r>
      <w:proofErr w:type="gramEnd"/>
      <w:r w:rsidRPr="00F97798">
        <w:t>,a)</w:t>
      </w:r>
    </w:p>
    <w:p w14:paraId="78A94B21" w14:textId="77777777" w:rsidR="00F97798" w:rsidRPr="00F97798" w:rsidRDefault="00F97798" w:rsidP="00F97798">
      <w:pPr>
        <w:pStyle w:val="a1"/>
        <w:ind w:firstLine="480"/>
      </w:pPr>
      <w:r w:rsidRPr="00F97798">
        <w:t>Answer: 15</w:t>
      </w:r>
    </w:p>
    <w:p w14:paraId="11B4285A" w14:textId="77777777" w:rsidR="00F97798" w:rsidRPr="00F97798" w:rsidRDefault="00F97798" w:rsidP="00F97798">
      <w:pPr>
        <w:pStyle w:val="a1"/>
        <w:ind w:firstLine="480"/>
      </w:pPr>
      <w:proofErr w:type="spellStart"/>
      <w:r w:rsidRPr="00F97798">
        <w:t>percondition</w:t>
      </w:r>
      <w:proofErr w:type="spellEnd"/>
      <w:r w:rsidRPr="00F97798">
        <w:t>(</w:t>
      </w:r>
      <w:proofErr w:type="gramStart"/>
      <w:r w:rsidRPr="00F97798">
        <w:t>4,d</w:t>
      </w:r>
      <w:proofErr w:type="gramEnd"/>
      <w:r w:rsidRPr="00F97798">
        <w:t>,c)</w:t>
      </w:r>
    </w:p>
    <w:p w14:paraId="477CC5CF" w14:textId="77777777" w:rsidR="00F97798" w:rsidRPr="00F97798" w:rsidRDefault="00F97798" w:rsidP="00F97798">
      <w:pPr>
        <w:pStyle w:val="a1"/>
        <w:ind w:firstLine="480"/>
      </w:pPr>
      <w:r w:rsidRPr="00F97798">
        <w:t>Answer: 16</w:t>
      </w:r>
    </w:p>
    <w:p w14:paraId="0490A3EB" w14:textId="18BD6A1F" w:rsidR="00105519" w:rsidRPr="00105519" w:rsidRDefault="00F97798" w:rsidP="00F97798">
      <w:pPr>
        <w:pStyle w:val="a1"/>
        <w:ind w:firstLine="480"/>
      </w:pPr>
      <w:proofErr w:type="spellStart"/>
      <w:r w:rsidRPr="00F97798">
        <w:t>percondition</w:t>
      </w:r>
      <w:proofErr w:type="spellEnd"/>
      <w:r w:rsidRPr="00F97798">
        <w:t>(</w:t>
      </w:r>
      <w:proofErr w:type="gramStart"/>
      <w:r w:rsidRPr="00F97798">
        <w:t>4,d</w:t>
      </w:r>
      <w:proofErr w:type="gramEnd"/>
      <w:r w:rsidRPr="00F97798">
        <w:t xml:space="preserve">,c) </w:t>
      </w:r>
      <w:proofErr w:type="spellStart"/>
      <w:r w:rsidRPr="00F97798">
        <w:t>percondition</w:t>
      </w:r>
      <w:proofErr w:type="spellEnd"/>
      <w:r w:rsidRPr="00F97798">
        <w:t>(3,b,a)</w:t>
      </w:r>
    </w:p>
    <w:p w14:paraId="50238D66" w14:textId="7EF45A04" w:rsidR="00105519" w:rsidRDefault="00105519">
      <w:pPr>
        <w:jc w:val="left"/>
        <w:rPr>
          <w:rFonts w:eastAsia="宋体" w:cstheme="majorBidi"/>
          <w:bCs/>
          <w:szCs w:val="32"/>
        </w:rPr>
      </w:pPr>
      <w:r>
        <w:br w:type="page"/>
      </w:r>
    </w:p>
    <w:p w14:paraId="759AB3CC" w14:textId="44B754E7" w:rsidR="00E82A1A" w:rsidRDefault="00E82A1A" w:rsidP="00422889">
      <w:pPr>
        <w:pStyle w:val="a"/>
      </w:pPr>
      <w:bookmarkStart w:id="164" w:name="_Ref171075414"/>
      <w:r>
        <w:rPr>
          <w:rFonts w:hint="eastAsia"/>
        </w:rPr>
        <w:lastRenderedPageBreak/>
        <w:t>谁射中了鹿</w:t>
      </w:r>
      <w:bookmarkEnd w:id="164"/>
    </w:p>
    <w:p w14:paraId="4AF08B74" w14:textId="1B5A93E1" w:rsidR="00E82A1A" w:rsidRDefault="00E82A1A" w:rsidP="009E198D">
      <w:pPr>
        <w:pStyle w:val="3"/>
        <w:numPr>
          <w:ilvl w:val="2"/>
          <w:numId w:val="7"/>
        </w:numPr>
        <w:spacing w:before="163" w:after="163"/>
      </w:pPr>
      <w:r>
        <w:rPr>
          <w:rFonts w:hint="eastAsia"/>
        </w:rPr>
        <w:t>问题</w:t>
      </w:r>
    </w:p>
    <w:p w14:paraId="132FCF16" w14:textId="77777777" w:rsidR="00E82A1A" w:rsidRDefault="00E82A1A" w:rsidP="00E82A1A">
      <w:pPr>
        <w:pStyle w:val="a1"/>
        <w:ind w:firstLine="480"/>
      </w:pPr>
      <w:r>
        <w:rPr>
          <w:rFonts w:hint="eastAsia"/>
        </w:rPr>
        <w:t>古代一位国王和他的张、王、李、赵、钱五位将军，一同出外打猎，各人的箭上都刻有自己的姓氏。打猎中，一只鹿中箭倒下，但不知是何人所射。</w:t>
      </w:r>
    </w:p>
    <w:p w14:paraId="2C282AFA" w14:textId="77777777" w:rsidR="00E82A1A" w:rsidRDefault="00E82A1A" w:rsidP="00E82A1A">
      <w:pPr>
        <w:pStyle w:val="a1"/>
        <w:ind w:firstLine="480"/>
      </w:pPr>
    </w:p>
    <w:p w14:paraId="1C058433" w14:textId="77777777" w:rsidR="00E82A1A" w:rsidRDefault="00E82A1A" w:rsidP="00E82A1A">
      <w:pPr>
        <w:pStyle w:val="a1"/>
        <w:ind w:firstLine="480"/>
      </w:pPr>
      <w:r>
        <w:rPr>
          <w:rFonts w:hint="eastAsia"/>
        </w:rPr>
        <w:t>张说：“或者是我射中的，或者是李将军射中的。”</w:t>
      </w:r>
    </w:p>
    <w:p w14:paraId="1AAD6807" w14:textId="77777777" w:rsidR="00E82A1A" w:rsidRDefault="00E82A1A" w:rsidP="00E82A1A">
      <w:pPr>
        <w:pStyle w:val="a1"/>
        <w:ind w:firstLine="480"/>
      </w:pPr>
    </w:p>
    <w:p w14:paraId="097CA3AC" w14:textId="77777777" w:rsidR="00E82A1A" w:rsidRDefault="00E82A1A" w:rsidP="00E82A1A">
      <w:pPr>
        <w:pStyle w:val="a1"/>
        <w:ind w:firstLine="480"/>
      </w:pPr>
      <w:r>
        <w:rPr>
          <w:rFonts w:hint="eastAsia"/>
        </w:rPr>
        <w:t>王说：“不是钱将军射中的。”</w:t>
      </w:r>
    </w:p>
    <w:p w14:paraId="0D9FA9C5" w14:textId="77777777" w:rsidR="00E82A1A" w:rsidRDefault="00E82A1A" w:rsidP="00E82A1A">
      <w:pPr>
        <w:pStyle w:val="a1"/>
        <w:ind w:firstLine="480"/>
      </w:pPr>
    </w:p>
    <w:p w14:paraId="4140AB74" w14:textId="77777777" w:rsidR="00E82A1A" w:rsidRDefault="00E82A1A" w:rsidP="00E82A1A">
      <w:pPr>
        <w:pStyle w:val="a1"/>
        <w:ind w:firstLine="480"/>
      </w:pPr>
      <w:r>
        <w:rPr>
          <w:rFonts w:hint="eastAsia"/>
        </w:rPr>
        <w:t>李说：“如果不是赵将军射中的，那么一定是王将军射中的。”</w:t>
      </w:r>
    </w:p>
    <w:p w14:paraId="68FE6684" w14:textId="77777777" w:rsidR="00E82A1A" w:rsidRDefault="00E82A1A" w:rsidP="00E82A1A">
      <w:pPr>
        <w:pStyle w:val="a1"/>
        <w:ind w:firstLine="480"/>
      </w:pPr>
    </w:p>
    <w:p w14:paraId="02AFCCF1" w14:textId="77777777" w:rsidR="00E82A1A" w:rsidRDefault="00E82A1A" w:rsidP="00E82A1A">
      <w:pPr>
        <w:pStyle w:val="a1"/>
        <w:ind w:firstLine="480"/>
      </w:pPr>
      <w:r>
        <w:rPr>
          <w:rFonts w:hint="eastAsia"/>
        </w:rPr>
        <w:t>赵说：“既不是我射中的，也不是王将军射中的。”</w:t>
      </w:r>
    </w:p>
    <w:p w14:paraId="2D55FE1D" w14:textId="77777777" w:rsidR="00E82A1A" w:rsidRDefault="00E82A1A" w:rsidP="00E82A1A">
      <w:pPr>
        <w:pStyle w:val="a1"/>
        <w:ind w:firstLine="480"/>
      </w:pPr>
    </w:p>
    <w:p w14:paraId="570259BB" w14:textId="77777777" w:rsidR="00E82A1A" w:rsidRDefault="00E82A1A" w:rsidP="00E82A1A">
      <w:pPr>
        <w:pStyle w:val="a1"/>
        <w:ind w:firstLine="480"/>
      </w:pPr>
      <w:r>
        <w:rPr>
          <w:rFonts w:hint="eastAsia"/>
        </w:rPr>
        <w:t>钱说：“既不是李将军射中的，也不是张将军射中的。”</w:t>
      </w:r>
    </w:p>
    <w:p w14:paraId="10393873" w14:textId="77777777" w:rsidR="00E82A1A" w:rsidRDefault="00E82A1A" w:rsidP="00E82A1A">
      <w:pPr>
        <w:pStyle w:val="a1"/>
        <w:ind w:firstLine="480"/>
      </w:pPr>
    </w:p>
    <w:p w14:paraId="7E373B43" w14:textId="77777777" w:rsidR="00E82A1A" w:rsidRDefault="00E82A1A" w:rsidP="00E82A1A">
      <w:pPr>
        <w:pStyle w:val="a1"/>
        <w:ind w:firstLine="480"/>
      </w:pPr>
      <w:r>
        <w:rPr>
          <w:rFonts w:hint="eastAsia"/>
        </w:rPr>
        <w:t>国王让人把射中鹿的箭拿来，看了看，说：“你们五位将军的猜测，只有两个人的话是真的。”</w:t>
      </w:r>
    </w:p>
    <w:p w14:paraId="27E96EFB" w14:textId="77777777" w:rsidR="00E82A1A" w:rsidRDefault="00E82A1A" w:rsidP="00E82A1A">
      <w:pPr>
        <w:pStyle w:val="a1"/>
        <w:ind w:firstLine="480"/>
      </w:pPr>
    </w:p>
    <w:p w14:paraId="41534D8E" w14:textId="77777777" w:rsidR="00E82A1A" w:rsidRDefault="00E82A1A" w:rsidP="00E82A1A">
      <w:pPr>
        <w:pStyle w:val="a1"/>
        <w:ind w:firstLine="480"/>
      </w:pPr>
      <w:r>
        <w:rPr>
          <w:rFonts w:hint="eastAsia"/>
        </w:rPr>
        <w:t>请根据国王的话，判定以下哪项是真的？</w:t>
      </w:r>
    </w:p>
    <w:p w14:paraId="33D3072B" w14:textId="77777777" w:rsidR="00E82A1A" w:rsidRDefault="00E82A1A" w:rsidP="00E82A1A">
      <w:pPr>
        <w:pStyle w:val="a1"/>
        <w:ind w:firstLine="480"/>
      </w:pPr>
    </w:p>
    <w:p w14:paraId="41C6DA82" w14:textId="77777777" w:rsidR="00E82A1A" w:rsidRDefault="00E82A1A" w:rsidP="00E82A1A">
      <w:pPr>
        <w:pStyle w:val="a1"/>
        <w:ind w:firstLine="480"/>
      </w:pPr>
      <w:r>
        <w:rPr>
          <w:rFonts w:hint="eastAsia"/>
        </w:rPr>
        <w:t>（</w:t>
      </w:r>
      <w:r>
        <w:rPr>
          <w:rFonts w:hint="eastAsia"/>
        </w:rPr>
        <w:t>A</w:t>
      </w:r>
      <w:r>
        <w:rPr>
          <w:rFonts w:hint="eastAsia"/>
        </w:rPr>
        <w:t>）</w:t>
      </w:r>
      <w:r>
        <w:rPr>
          <w:rFonts w:hint="eastAsia"/>
        </w:rPr>
        <w:t xml:space="preserve"> </w:t>
      </w:r>
      <w:r>
        <w:rPr>
          <w:rFonts w:hint="eastAsia"/>
        </w:rPr>
        <w:t>张将军射中此鹿。</w:t>
      </w:r>
    </w:p>
    <w:p w14:paraId="04B9778F" w14:textId="77777777" w:rsidR="00E82A1A" w:rsidRDefault="00E82A1A" w:rsidP="00E82A1A">
      <w:pPr>
        <w:pStyle w:val="a1"/>
        <w:ind w:firstLine="480"/>
      </w:pPr>
      <w:r>
        <w:rPr>
          <w:rFonts w:hint="eastAsia"/>
        </w:rPr>
        <w:t>（</w:t>
      </w:r>
      <w:r>
        <w:rPr>
          <w:rFonts w:hint="eastAsia"/>
        </w:rPr>
        <w:t>B</w:t>
      </w:r>
      <w:r>
        <w:rPr>
          <w:rFonts w:hint="eastAsia"/>
        </w:rPr>
        <w:t>）</w:t>
      </w:r>
      <w:r>
        <w:rPr>
          <w:rFonts w:hint="eastAsia"/>
        </w:rPr>
        <w:t xml:space="preserve"> </w:t>
      </w:r>
      <w:r>
        <w:rPr>
          <w:rFonts w:hint="eastAsia"/>
        </w:rPr>
        <w:t>王将军射中此鹿。</w:t>
      </w:r>
    </w:p>
    <w:p w14:paraId="5A2C639E" w14:textId="77777777" w:rsidR="00E82A1A" w:rsidRDefault="00E82A1A" w:rsidP="00E82A1A">
      <w:pPr>
        <w:pStyle w:val="a1"/>
        <w:ind w:firstLine="480"/>
      </w:pPr>
      <w:r>
        <w:rPr>
          <w:rFonts w:hint="eastAsia"/>
        </w:rPr>
        <w:t>（</w:t>
      </w:r>
      <w:r>
        <w:rPr>
          <w:rFonts w:hint="eastAsia"/>
        </w:rPr>
        <w:t>C</w:t>
      </w:r>
      <w:r>
        <w:rPr>
          <w:rFonts w:hint="eastAsia"/>
        </w:rPr>
        <w:t>）</w:t>
      </w:r>
      <w:r>
        <w:rPr>
          <w:rFonts w:hint="eastAsia"/>
        </w:rPr>
        <w:t xml:space="preserve"> </w:t>
      </w:r>
      <w:r>
        <w:rPr>
          <w:rFonts w:hint="eastAsia"/>
        </w:rPr>
        <w:t>李将军射中此鹿。</w:t>
      </w:r>
    </w:p>
    <w:p w14:paraId="73F686DA" w14:textId="77777777" w:rsidR="00E82A1A" w:rsidRDefault="00E82A1A" w:rsidP="00E82A1A">
      <w:pPr>
        <w:pStyle w:val="a1"/>
        <w:ind w:firstLine="480"/>
      </w:pPr>
      <w:r>
        <w:rPr>
          <w:rFonts w:hint="eastAsia"/>
        </w:rPr>
        <w:t>（</w:t>
      </w:r>
      <w:r>
        <w:rPr>
          <w:rFonts w:hint="eastAsia"/>
        </w:rPr>
        <w:t>D</w:t>
      </w:r>
      <w:r>
        <w:rPr>
          <w:rFonts w:hint="eastAsia"/>
        </w:rPr>
        <w:t>）</w:t>
      </w:r>
      <w:r>
        <w:rPr>
          <w:rFonts w:hint="eastAsia"/>
        </w:rPr>
        <w:t xml:space="preserve"> </w:t>
      </w:r>
      <w:r>
        <w:rPr>
          <w:rFonts w:hint="eastAsia"/>
        </w:rPr>
        <w:t>赵将军射中此鹿。</w:t>
      </w:r>
    </w:p>
    <w:p w14:paraId="53A04CF5" w14:textId="77777777" w:rsidR="00E82A1A" w:rsidRDefault="00E82A1A" w:rsidP="00E82A1A">
      <w:pPr>
        <w:pStyle w:val="a1"/>
        <w:ind w:firstLine="480"/>
      </w:pPr>
      <w:r>
        <w:rPr>
          <w:rFonts w:hint="eastAsia"/>
        </w:rPr>
        <w:t>（</w:t>
      </w:r>
      <w:r>
        <w:rPr>
          <w:rFonts w:hint="eastAsia"/>
        </w:rPr>
        <w:t>E</w:t>
      </w:r>
      <w:r>
        <w:rPr>
          <w:rFonts w:hint="eastAsia"/>
        </w:rPr>
        <w:t>）</w:t>
      </w:r>
      <w:r>
        <w:rPr>
          <w:rFonts w:hint="eastAsia"/>
        </w:rPr>
        <w:t xml:space="preserve"> </w:t>
      </w:r>
      <w:r>
        <w:rPr>
          <w:rFonts w:hint="eastAsia"/>
        </w:rPr>
        <w:t>钱将军射中此鹿。</w:t>
      </w:r>
    </w:p>
    <w:p w14:paraId="102F41FC" w14:textId="77777777" w:rsidR="00E82A1A" w:rsidRDefault="00E82A1A" w:rsidP="00E82A1A">
      <w:pPr>
        <w:pStyle w:val="a1"/>
        <w:ind w:firstLine="480"/>
      </w:pPr>
    </w:p>
    <w:p w14:paraId="000312D4" w14:textId="78821E86" w:rsidR="00E82A1A" w:rsidRDefault="00E82A1A" w:rsidP="009A642A">
      <w:pPr>
        <w:pStyle w:val="3"/>
        <w:spacing w:before="163" w:after="163"/>
      </w:pPr>
      <w:bookmarkStart w:id="165" w:name="_Ref171435505"/>
      <w:r>
        <w:rPr>
          <w:rFonts w:hint="eastAsia"/>
        </w:rPr>
        <w:t>分解法解答</w:t>
      </w:r>
      <w:bookmarkEnd w:id="165"/>
    </w:p>
    <w:p w14:paraId="481B1556" w14:textId="77777777" w:rsidR="00E82A1A" w:rsidRDefault="00E82A1A" w:rsidP="00E82A1A">
      <w:pPr>
        <w:pStyle w:val="a1"/>
        <w:ind w:firstLine="480"/>
      </w:pPr>
      <w:r>
        <w:t>person(z).</w:t>
      </w:r>
    </w:p>
    <w:p w14:paraId="520E5A4C" w14:textId="77777777" w:rsidR="00E82A1A" w:rsidRDefault="00E82A1A" w:rsidP="00E82A1A">
      <w:pPr>
        <w:pStyle w:val="a1"/>
        <w:ind w:firstLine="480"/>
      </w:pPr>
      <w:r>
        <w:t>person(w).</w:t>
      </w:r>
    </w:p>
    <w:p w14:paraId="0BAAF3DF" w14:textId="77777777" w:rsidR="00E82A1A" w:rsidRDefault="00E82A1A" w:rsidP="00E82A1A">
      <w:pPr>
        <w:pStyle w:val="a1"/>
        <w:ind w:firstLine="480"/>
      </w:pPr>
      <w:r>
        <w:t>person(l).</w:t>
      </w:r>
    </w:p>
    <w:p w14:paraId="385A78D2" w14:textId="77777777" w:rsidR="00E82A1A" w:rsidRDefault="00E82A1A" w:rsidP="00E82A1A">
      <w:pPr>
        <w:pStyle w:val="a1"/>
        <w:ind w:firstLine="480"/>
      </w:pPr>
      <w:r>
        <w:t>person(</w:t>
      </w:r>
      <w:proofErr w:type="spellStart"/>
      <w:r>
        <w:t>zhao</w:t>
      </w:r>
      <w:proofErr w:type="spellEnd"/>
      <w:r>
        <w:t>).</w:t>
      </w:r>
    </w:p>
    <w:p w14:paraId="01D9DCB8" w14:textId="77777777" w:rsidR="00E82A1A" w:rsidRDefault="00E82A1A" w:rsidP="00E82A1A">
      <w:pPr>
        <w:pStyle w:val="a1"/>
        <w:ind w:firstLine="480"/>
      </w:pPr>
      <w:r>
        <w:t>person(q).</w:t>
      </w:r>
    </w:p>
    <w:p w14:paraId="1DF53CD0" w14:textId="77777777" w:rsidR="00E82A1A" w:rsidRDefault="00E82A1A" w:rsidP="00E82A1A">
      <w:pPr>
        <w:pStyle w:val="a1"/>
        <w:ind w:firstLine="480"/>
      </w:pPr>
    </w:p>
    <w:p w14:paraId="642AB35B" w14:textId="77777777" w:rsidR="00E82A1A" w:rsidRDefault="00E82A1A" w:rsidP="00E82A1A">
      <w:pPr>
        <w:pStyle w:val="a1"/>
        <w:ind w:firstLine="480"/>
      </w:pPr>
      <w:r>
        <w:t>answer.</w:t>
      </w:r>
    </w:p>
    <w:p w14:paraId="552F98F4" w14:textId="77777777" w:rsidR="00E82A1A" w:rsidRDefault="00E82A1A" w:rsidP="00E82A1A">
      <w:pPr>
        <w:pStyle w:val="a1"/>
        <w:ind w:firstLine="480"/>
      </w:pPr>
    </w:p>
    <w:p w14:paraId="1E0B9BE3" w14:textId="77777777" w:rsidR="00E82A1A" w:rsidRDefault="00E82A1A" w:rsidP="00E82A1A">
      <w:pPr>
        <w:pStyle w:val="a1"/>
        <w:ind w:firstLine="480"/>
      </w:pPr>
      <w:r>
        <w:t>2{options; rule}</w:t>
      </w:r>
      <w:proofErr w:type="gramStart"/>
      <w:r>
        <w:t>2 :</w:t>
      </w:r>
      <w:proofErr w:type="gramEnd"/>
      <w:r>
        <w:t>- answer.</w:t>
      </w:r>
    </w:p>
    <w:p w14:paraId="3E6825BD" w14:textId="77777777" w:rsidR="00E82A1A" w:rsidRDefault="00E82A1A" w:rsidP="00E82A1A">
      <w:pPr>
        <w:pStyle w:val="a1"/>
        <w:ind w:firstLine="480"/>
      </w:pPr>
    </w:p>
    <w:p w14:paraId="3C7C8812" w14:textId="77777777" w:rsidR="00E82A1A" w:rsidRDefault="00E82A1A" w:rsidP="00E82A1A">
      <w:pPr>
        <w:pStyle w:val="a1"/>
        <w:ind w:firstLine="480"/>
      </w:pPr>
      <w:r>
        <w:t>1{shoot(X</w:t>
      </w:r>
      <w:proofErr w:type="gramStart"/>
      <w:r>
        <w:t>):person</w:t>
      </w:r>
      <w:proofErr w:type="gramEnd"/>
      <w:r>
        <w:t>(X)}1 :- options.</w:t>
      </w:r>
    </w:p>
    <w:p w14:paraId="107CEE2A" w14:textId="77777777" w:rsidR="00E82A1A" w:rsidRDefault="00E82A1A" w:rsidP="00E82A1A">
      <w:pPr>
        <w:pStyle w:val="a1"/>
        <w:ind w:firstLine="480"/>
      </w:pPr>
    </w:p>
    <w:p w14:paraId="23C969A5" w14:textId="77777777" w:rsidR="00E82A1A" w:rsidRDefault="00E82A1A" w:rsidP="00E82A1A">
      <w:pPr>
        <w:pStyle w:val="a1"/>
        <w:ind w:firstLine="480"/>
      </w:pPr>
      <w:r>
        <w:t>-p(X</w:t>
      </w:r>
      <w:proofErr w:type="gramStart"/>
      <w:r>
        <w:t>) :</w:t>
      </w:r>
      <w:proofErr w:type="gramEnd"/>
      <w:r>
        <w:t>- not p(X), person(X).</w:t>
      </w:r>
    </w:p>
    <w:p w14:paraId="00E6B51D" w14:textId="77777777" w:rsidR="00E82A1A" w:rsidRDefault="00E82A1A" w:rsidP="00E82A1A">
      <w:pPr>
        <w:pStyle w:val="a1"/>
        <w:ind w:firstLine="480"/>
      </w:pPr>
      <w:r>
        <w:t>2{p(</w:t>
      </w:r>
      <w:proofErr w:type="spellStart"/>
      <w:proofErr w:type="gramStart"/>
      <w:r>
        <w:t>z;w</w:t>
      </w:r>
      <w:proofErr w:type="gramEnd"/>
      <w:r>
        <w:t>;l;zhao;q</w:t>
      </w:r>
      <w:proofErr w:type="spellEnd"/>
      <w:r>
        <w:t>)}2 :- rule.</w:t>
      </w:r>
    </w:p>
    <w:p w14:paraId="2DBEC8AB" w14:textId="77777777" w:rsidR="00E82A1A" w:rsidRDefault="00E82A1A" w:rsidP="00E82A1A">
      <w:pPr>
        <w:pStyle w:val="a1"/>
        <w:ind w:firstLine="480"/>
      </w:pPr>
    </w:p>
    <w:p w14:paraId="0B250544" w14:textId="77777777" w:rsidR="00E82A1A" w:rsidRDefault="00E82A1A" w:rsidP="00E82A1A">
      <w:pPr>
        <w:pStyle w:val="a1"/>
        <w:ind w:firstLine="480"/>
      </w:pPr>
      <w:r>
        <w:t xml:space="preserve">1{shoot(z); shoot(l)}1    </w:t>
      </w:r>
      <w:proofErr w:type="gramStart"/>
      <w:r>
        <w:t xml:space="preserve">  :</w:t>
      </w:r>
      <w:proofErr w:type="gramEnd"/>
      <w:r>
        <w:t>- p(z).</w:t>
      </w:r>
    </w:p>
    <w:p w14:paraId="2647C913" w14:textId="77777777" w:rsidR="00E82A1A" w:rsidRDefault="00E82A1A" w:rsidP="00E82A1A">
      <w:pPr>
        <w:pStyle w:val="a1"/>
        <w:ind w:firstLine="480"/>
      </w:pPr>
      <w:r>
        <w:t>not shoot(</w:t>
      </w:r>
      <w:proofErr w:type="gramStart"/>
      <w:r>
        <w:t xml:space="preserve">q)   </w:t>
      </w:r>
      <w:proofErr w:type="gramEnd"/>
      <w:r>
        <w:t xml:space="preserve">             :- p(w).</w:t>
      </w:r>
    </w:p>
    <w:p w14:paraId="2AF9A50C" w14:textId="77777777" w:rsidR="00E82A1A" w:rsidRDefault="00E82A1A" w:rsidP="00E82A1A">
      <w:pPr>
        <w:pStyle w:val="a1"/>
        <w:ind w:firstLine="480"/>
      </w:pPr>
      <w:r>
        <w:t>1{shoot(</w:t>
      </w:r>
      <w:proofErr w:type="spellStart"/>
      <w:r>
        <w:t>zhao</w:t>
      </w:r>
      <w:proofErr w:type="spellEnd"/>
      <w:r>
        <w:t xml:space="preserve">); shoot(w)}1 </w:t>
      </w:r>
      <w:proofErr w:type="gramStart"/>
      <w:r>
        <w:t xml:space="preserve">  :</w:t>
      </w:r>
      <w:proofErr w:type="gramEnd"/>
      <w:r>
        <w:t>- p(l).</w:t>
      </w:r>
    </w:p>
    <w:p w14:paraId="463D95F6" w14:textId="77777777" w:rsidR="00E82A1A" w:rsidRDefault="00E82A1A" w:rsidP="00E82A1A">
      <w:pPr>
        <w:pStyle w:val="a1"/>
        <w:ind w:firstLine="480"/>
      </w:pPr>
      <w:r>
        <w:t>0{shoot(</w:t>
      </w:r>
      <w:proofErr w:type="spellStart"/>
      <w:r>
        <w:t>zhao</w:t>
      </w:r>
      <w:proofErr w:type="spellEnd"/>
      <w:r>
        <w:t xml:space="preserve">); shoot(w)}0 </w:t>
      </w:r>
      <w:proofErr w:type="gramStart"/>
      <w:r>
        <w:t xml:space="preserve">  :</w:t>
      </w:r>
      <w:proofErr w:type="gramEnd"/>
      <w:r>
        <w:t>- p(</w:t>
      </w:r>
      <w:proofErr w:type="spellStart"/>
      <w:r>
        <w:t>zhao</w:t>
      </w:r>
      <w:proofErr w:type="spellEnd"/>
      <w:r>
        <w:t>).</w:t>
      </w:r>
    </w:p>
    <w:p w14:paraId="43AEE355" w14:textId="77777777" w:rsidR="00E82A1A" w:rsidRDefault="00E82A1A" w:rsidP="00E82A1A">
      <w:pPr>
        <w:pStyle w:val="a1"/>
        <w:ind w:firstLine="480"/>
      </w:pPr>
      <w:r>
        <w:t xml:space="preserve">0{shoot(l); shoot(z)}0    </w:t>
      </w:r>
      <w:proofErr w:type="gramStart"/>
      <w:r>
        <w:t xml:space="preserve">  :</w:t>
      </w:r>
      <w:proofErr w:type="gramEnd"/>
      <w:r>
        <w:t>- p(q).</w:t>
      </w:r>
    </w:p>
    <w:p w14:paraId="275417AF" w14:textId="77777777" w:rsidR="00E82A1A" w:rsidRDefault="00E82A1A" w:rsidP="00E82A1A">
      <w:pPr>
        <w:pStyle w:val="a1"/>
        <w:ind w:firstLine="480"/>
      </w:pPr>
    </w:p>
    <w:p w14:paraId="601D6C50" w14:textId="77777777" w:rsidR="00E82A1A" w:rsidRDefault="00E82A1A" w:rsidP="00E82A1A">
      <w:pPr>
        <w:pStyle w:val="a1"/>
        <w:ind w:firstLine="480"/>
      </w:pPr>
      <w:r>
        <w:t xml:space="preserve">0{shoot(z); shoot(l)}0    </w:t>
      </w:r>
      <w:proofErr w:type="gramStart"/>
      <w:r>
        <w:t xml:space="preserve">  :</w:t>
      </w:r>
      <w:proofErr w:type="gramEnd"/>
      <w:r>
        <w:t>- -p(z).</w:t>
      </w:r>
    </w:p>
    <w:p w14:paraId="63D12DCD" w14:textId="77777777" w:rsidR="00E82A1A" w:rsidRDefault="00E82A1A" w:rsidP="00E82A1A">
      <w:pPr>
        <w:pStyle w:val="a1"/>
        <w:ind w:firstLine="480"/>
      </w:pPr>
      <w:r>
        <w:t>shoot(</w:t>
      </w:r>
      <w:proofErr w:type="gramStart"/>
      <w:r>
        <w:t xml:space="preserve">q)   </w:t>
      </w:r>
      <w:proofErr w:type="gramEnd"/>
      <w:r>
        <w:t xml:space="preserve">                 :- -p(w).</w:t>
      </w:r>
    </w:p>
    <w:p w14:paraId="6AD6EB29" w14:textId="77777777" w:rsidR="00E82A1A" w:rsidRDefault="00E82A1A" w:rsidP="00E82A1A">
      <w:pPr>
        <w:pStyle w:val="a1"/>
        <w:ind w:firstLine="480"/>
      </w:pPr>
      <w:r>
        <w:t>0{shoot(</w:t>
      </w:r>
      <w:proofErr w:type="spellStart"/>
      <w:r>
        <w:t>zhao</w:t>
      </w:r>
      <w:proofErr w:type="spellEnd"/>
      <w:r>
        <w:t xml:space="preserve">); shoot(w)}0 </w:t>
      </w:r>
      <w:proofErr w:type="gramStart"/>
      <w:r>
        <w:t xml:space="preserve">  :</w:t>
      </w:r>
      <w:proofErr w:type="gramEnd"/>
      <w:r>
        <w:t>- -p(l).</w:t>
      </w:r>
    </w:p>
    <w:p w14:paraId="52086DFE" w14:textId="77777777" w:rsidR="00E82A1A" w:rsidRDefault="00E82A1A" w:rsidP="00E82A1A">
      <w:pPr>
        <w:pStyle w:val="a1"/>
        <w:ind w:firstLine="480"/>
      </w:pPr>
      <w:r>
        <w:t>1{shoot(</w:t>
      </w:r>
      <w:proofErr w:type="spellStart"/>
      <w:r>
        <w:t>zhao</w:t>
      </w:r>
      <w:proofErr w:type="spellEnd"/>
      <w:r>
        <w:t xml:space="preserve">); shoot(w)}1 </w:t>
      </w:r>
      <w:proofErr w:type="gramStart"/>
      <w:r>
        <w:t xml:space="preserve">  :</w:t>
      </w:r>
      <w:proofErr w:type="gramEnd"/>
      <w:r>
        <w:t>- -p(</w:t>
      </w:r>
      <w:proofErr w:type="spellStart"/>
      <w:r>
        <w:t>zhao</w:t>
      </w:r>
      <w:proofErr w:type="spellEnd"/>
      <w:r>
        <w:t>).</w:t>
      </w:r>
    </w:p>
    <w:p w14:paraId="28708AE8" w14:textId="77777777" w:rsidR="00E82A1A" w:rsidRDefault="00E82A1A" w:rsidP="00E82A1A">
      <w:pPr>
        <w:pStyle w:val="a1"/>
        <w:ind w:firstLine="480"/>
      </w:pPr>
      <w:r>
        <w:t xml:space="preserve">1{shoot(l); shoot(z)}1    </w:t>
      </w:r>
      <w:proofErr w:type="gramStart"/>
      <w:r>
        <w:t xml:space="preserve">  :</w:t>
      </w:r>
      <w:proofErr w:type="gramEnd"/>
      <w:r>
        <w:t>- -p(q).</w:t>
      </w:r>
    </w:p>
    <w:p w14:paraId="008DB3C3" w14:textId="77777777" w:rsidR="00E82A1A" w:rsidRDefault="00E82A1A" w:rsidP="00E82A1A">
      <w:pPr>
        <w:pStyle w:val="a1"/>
        <w:ind w:firstLine="480"/>
      </w:pPr>
    </w:p>
    <w:p w14:paraId="5735EC45" w14:textId="77777777" w:rsidR="00E82A1A" w:rsidRDefault="00E82A1A" w:rsidP="00E82A1A">
      <w:pPr>
        <w:pStyle w:val="a1"/>
        <w:ind w:firstLine="480"/>
      </w:pPr>
      <w:r>
        <w:t>#</w:t>
      </w:r>
      <w:proofErr w:type="gramStart"/>
      <w:r>
        <w:t>show</w:t>
      </w:r>
      <w:proofErr w:type="gramEnd"/>
      <w:r>
        <w:t xml:space="preserve"> p/1.</w:t>
      </w:r>
    </w:p>
    <w:p w14:paraId="4AB60841" w14:textId="18CCEE18" w:rsidR="00E82A1A" w:rsidRDefault="00E82A1A" w:rsidP="00E82A1A">
      <w:pPr>
        <w:pStyle w:val="a1"/>
        <w:ind w:firstLine="480"/>
      </w:pPr>
      <w:r>
        <w:t>#</w:t>
      </w:r>
      <w:proofErr w:type="gramStart"/>
      <w:r>
        <w:t>show</w:t>
      </w:r>
      <w:proofErr w:type="gramEnd"/>
      <w:r>
        <w:t xml:space="preserve"> shoot/1.</w:t>
      </w:r>
    </w:p>
    <w:p w14:paraId="08D6D142" w14:textId="6A417A0D" w:rsidR="00F708E7" w:rsidRDefault="00F708E7" w:rsidP="00F708E7">
      <w:pPr>
        <w:pStyle w:val="3"/>
        <w:spacing w:before="163" w:after="163"/>
      </w:pPr>
      <w:bookmarkStart w:id="166" w:name="_Ref171442249"/>
      <w:r>
        <w:rPr>
          <w:rFonts w:hint="eastAsia"/>
        </w:rPr>
        <w:t>求解结果</w:t>
      </w:r>
      <w:bookmarkEnd w:id="166"/>
    </w:p>
    <w:p w14:paraId="21CEFAF3" w14:textId="77777777" w:rsidR="00F708E7" w:rsidRDefault="00F708E7" w:rsidP="00F708E7">
      <w:pPr>
        <w:pStyle w:val="a1"/>
        <w:ind w:firstLine="480"/>
      </w:pPr>
      <w:r>
        <w:t>Answer: 1</w:t>
      </w:r>
    </w:p>
    <w:p w14:paraId="1C7DFE37" w14:textId="77777777" w:rsidR="00F708E7" w:rsidRDefault="00F708E7" w:rsidP="00F708E7">
      <w:pPr>
        <w:pStyle w:val="a1"/>
        <w:ind w:firstLine="480"/>
      </w:pPr>
      <w:r>
        <w:t>p(</w:t>
      </w:r>
      <w:proofErr w:type="spellStart"/>
      <w:r>
        <w:t>zhao</w:t>
      </w:r>
      <w:proofErr w:type="spellEnd"/>
      <w:r>
        <w:t>) p(q) shoot(q)</w:t>
      </w:r>
    </w:p>
    <w:p w14:paraId="6CF432CA" w14:textId="288E57D4" w:rsidR="00F708E7" w:rsidRPr="00F708E7" w:rsidRDefault="00F708E7" w:rsidP="00F708E7">
      <w:pPr>
        <w:pStyle w:val="a1"/>
        <w:ind w:firstLine="480"/>
      </w:pPr>
      <w:r>
        <w:t>SATISFIABLE</w:t>
      </w:r>
    </w:p>
    <w:p w14:paraId="2BEBBF6A" w14:textId="064C38DB" w:rsidR="00E82A1A" w:rsidRDefault="00E82A1A" w:rsidP="009A642A">
      <w:pPr>
        <w:pStyle w:val="3"/>
        <w:spacing w:before="163" w:after="163"/>
      </w:pPr>
      <w:r>
        <w:rPr>
          <w:rFonts w:hint="eastAsia"/>
        </w:rPr>
        <w:t>约束满足法</w:t>
      </w:r>
      <w:r w:rsidR="00EA5DDC">
        <w:rPr>
          <w:rFonts w:hint="eastAsia"/>
        </w:rPr>
        <w:t>解答</w:t>
      </w:r>
    </w:p>
    <w:p w14:paraId="3F60C418" w14:textId="77777777" w:rsidR="00E82A1A" w:rsidRDefault="00E82A1A" w:rsidP="00E82A1A">
      <w:pPr>
        <w:pStyle w:val="a1"/>
        <w:ind w:firstLine="480"/>
      </w:pPr>
      <w:r>
        <w:t>p(z</w:t>
      </w:r>
      <w:proofErr w:type="gramStart"/>
      <w:r>
        <w:t>) :</w:t>
      </w:r>
      <w:proofErr w:type="gramEnd"/>
      <w:r>
        <w:t>- shoot(z), not shoot(l).</w:t>
      </w:r>
    </w:p>
    <w:p w14:paraId="7E4F9FF6" w14:textId="77777777" w:rsidR="00E82A1A" w:rsidRDefault="00E82A1A" w:rsidP="00E82A1A">
      <w:pPr>
        <w:pStyle w:val="a1"/>
        <w:ind w:firstLine="480"/>
      </w:pPr>
      <w:r>
        <w:t>p(z</w:t>
      </w:r>
      <w:proofErr w:type="gramStart"/>
      <w:r>
        <w:t>) :</w:t>
      </w:r>
      <w:proofErr w:type="gramEnd"/>
      <w:r>
        <w:t>- not shoot(z), shoot(l).</w:t>
      </w:r>
    </w:p>
    <w:p w14:paraId="4FB89900" w14:textId="77777777" w:rsidR="00E82A1A" w:rsidRDefault="00E82A1A" w:rsidP="00E82A1A">
      <w:pPr>
        <w:pStyle w:val="a1"/>
        <w:ind w:firstLine="480"/>
      </w:pPr>
      <w:r>
        <w:t>p(w</w:t>
      </w:r>
      <w:proofErr w:type="gramStart"/>
      <w:r>
        <w:t>) :</w:t>
      </w:r>
      <w:proofErr w:type="gramEnd"/>
      <w:r>
        <w:t>- not shoot(q).</w:t>
      </w:r>
    </w:p>
    <w:p w14:paraId="77D27FEB" w14:textId="77777777" w:rsidR="00E82A1A" w:rsidRDefault="00E82A1A" w:rsidP="00E82A1A">
      <w:pPr>
        <w:pStyle w:val="a1"/>
        <w:ind w:firstLine="480"/>
      </w:pPr>
      <w:r>
        <w:t>p(l</w:t>
      </w:r>
      <w:proofErr w:type="gramStart"/>
      <w:r>
        <w:t>) :</w:t>
      </w:r>
      <w:proofErr w:type="gramEnd"/>
      <w:r>
        <w:t>- shoot(</w:t>
      </w:r>
      <w:proofErr w:type="spellStart"/>
      <w:r>
        <w:t>zhao</w:t>
      </w:r>
      <w:proofErr w:type="spellEnd"/>
      <w:r>
        <w:t>).</w:t>
      </w:r>
    </w:p>
    <w:p w14:paraId="6182624A" w14:textId="77777777" w:rsidR="00E82A1A" w:rsidRDefault="00E82A1A" w:rsidP="00E82A1A">
      <w:pPr>
        <w:pStyle w:val="a1"/>
        <w:ind w:firstLine="480"/>
      </w:pPr>
      <w:r>
        <w:t>p(l</w:t>
      </w:r>
      <w:proofErr w:type="gramStart"/>
      <w:r>
        <w:t>) :</w:t>
      </w:r>
      <w:proofErr w:type="gramEnd"/>
      <w:r>
        <w:t>- not shoot(</w:t>
      </w:r>
      <w:proofErr w:type="spellStart"/>
      <w:r>
        <w:t>zhao</w:t>
      </w:r>
      <w:proofErr w:type="spellEnd"/>
      <w:r>
        <w:t>), shoot(w).</w:t>
      </w:r>
    </w:p>
    <w:p w14:paraId="62019DE7" w14:textId="77777777" w:rsidR="00E82A1A" w:rsidRDefault="00E82A1A" w:rsidP="00E82A1A">
      <w:pPr>
        <w:pStyle w:val="a1"/>
        <w:ind w:firstLine="480"/>
      </w:pPr>
      <w:r>
        <w:t>p(</w:t>
      </w:r>
      <w:proofErr w:type="spellStart"/>
      <w:r>
        <w:t>zhao</w:t>
      </w:r>
      <w:proofErr w:type="spellEnd"/>
      <w:proofErr w:type="gramStart"/>
      <w:r>
        <w:t>) :</w:t>
      </w:r>
      <w:proofErr w:type="gramEnd"/>
      <w:r>
        <w:t>- not shoot(</w:t>
      </w:r>
      <w:proofErr w:type="spellStart"/>
      <w:r>
        <w:t>zhao</w:t>
      </w:r>
      <w:proofErr w:type="spellEnd"/>
      <w:r>
        <w:t>), not shoot(w).</w:t>
      </w:r>
    </w:p>
    <w:p w14:paraId="14D95C22" w14:textId="2F0B0932" w:rsidR="00E82A1A" w:rsidRDefault="00E82A1A" w:rsidP="00E82A1A">
      <w:pPr>
        <w:pStyle w:val="a1"/>
        <w:ind w:firstLine="480"/>
      </w:pPr>
      <w:r>
        <w:t>p(q</w:t>
      </w:r>
      <w:proofErr w:type="gramStart"/>
      <w:r>
        <w:t>) :</w:t>
      </w:r>
      <w:proofErr w:type="gramEnd"/>
      <w:r>
        <w:t>- not shoot(l), not shoot(z).</w:t>
      </w:r>
    </w:p>
    <w:p w14:paraId="71B04922" w14:textId="7478A170" w:rsidR="00E82A1A" w:rsidRDefault="00E82A1A" w:rsidP="009A642A">
      <w:pPr>
        <w:pStyle w:val="3"/>
        <w:spacing w:before="163" w:after="163"/>
      </w:pPr>
      <w:bookmarkStart w:id="167" w:name="_Ref171435220"/>
      <w:r>
        <w:rPr>
          <w:rFonts w:hint="eastAsia"/>
        </w:rPr>
        <w:lastRenderedPageBreak/>
        <w:t>“</w:t>
      </w:r>
      <w:r w:rsidR="00837119">
        <w:rPr>
          <w:rFonts w:hint="eastAsia"/>
        </w:rPr>
        <w:t>-</w:t>
      </w:r>
      <w:r w:rsidR="00837119">
        <w:t>p(X)</w:t>
      </w:r>
      <w:r>
        <w:rPr>
          <w:rFonts w:hint="eastAsia"/>
        </w:rPr>
        <w:t>”定义缺失时</w:t>
      </w:r>
      <w:bookmarkEnd w:id="167"/>
    </w:p>
    <w:p w14:paraId="7F1D7324" w14:textId="77777777" w:rsidR="00E82A1A" w:rsidRDefault="00E82A1A" w:rsidP="00E82A1A">
      <w:pPr>
        <w:pStyle w:val="a1"/>
        <w:ind w:firstLine="480"/>
      </w:pPr>
      <w:r>
        <w:t>Answer: 1</w:t>
      </w:r>
    </w:p>
    <w:p w14:paraId="27D73174" w14:textId="77777777" w:rsidR="00E82A1A" w:rsidRDefault="00E82A1A" w:rsidP="00E82A1A">
      <w:pPr>
        <w:pStyle w:val="a1"/>
        <w:ind w:firstLine="480"/>
      </w:pPr>
      <w:r>
        <w:t>p(z) p(w) shoot(z)</w:t>
      </w:r>
    </w:p>
    <w:p w14:paraId="0590EEE9" w14:textId="77777777" w:rsidR="00E82A1A" w:rsidRDefault="00E82A1A" w:rsidP="00E82A1A">
      <w:pPr>
        <w:pStyle w:val="a1"/>
        <w:ind w:firstLine="480"/>
      </w:pPr>
      <w:r>
        <w:t>Answer: 2</w:t>
      </w:r>
    </w:p>
    <w:p w14:paraId="242A03DD" w14:textId="77777777" w:rsidR="00E82A1A" w:rsidRDefault="00E82A1A" w:rsidP="00E82A1A">
      <w:pPr>
        <w:pStyle w:val="a1"/>
        <w:ind w:firstLine="480"/>
      </w:pPr>
      <w:r>
        <w:t>p(z) p(</w:t>
      </w:r>
      <w:proofErr w:type="spellStart"/>
      <w:r>
        <w:t>zhao</w:t>
      </w:r>
      <w:proofErr w:type="spellEnd"/>
      <w:r>
        <w:t>) shoot(z)</w:t>
      </w:r>
    </w:p>
    <w:p w14:paraId="7AE2F6FE" w14:textId="77777777" w:rsidR="00E82A1A" w:rsidRDefault="00E82A1A" w:rsidP="00E82A1A">
      <w:pPr>
        <w:pStyle w:val="a1"/>
        <w:ind w:firstLine="480"/>
      </w:pPr>
      <w:r>
        <w:t>Answer: 3</w:t>
      </w:r>
    </w:p>
    <w:p w14:paraId="702A79F0" w14:textId="77777777" w:rsidR="00E82A1A" w:rsidRDefault="00E82A1A" w:rsidP="00E82A1A">
      <w:pPr>
        <w:pStyle w:val="a1"/>
        <w:ind w:firstLine="480"/>
      </w:pPr>
      <w:r>
        <w:t>p(z) p(w) shoot(l)</w:t>
      </w:r>
    </w:p>
    <w:p w14:paraId="2894DC35" w14:textId="77777777" w:rsidR="00E82A1A" w:rsidRDefault="00E82A1A" w:rsidP="00E82A1A">
      <w:pPr>
        <w:pStyle w:val="a1"/>
        <w:ind w:firstLine="480"/>
      </w:pPr>
      <w:r>
        <w:t>Answer: 4</w:t>
      </w:r>
    </w:p>
    <w:p w14:paraId="71D0A602" w14:textId="77777777" w:rsidR="00E82A1A" w:rsidRDefault="00E82A1A" w:rsidP="00E82A1A">
      <w:pPr>
        <w:pStyle w:val="a1"/>
        <w:ind w:firstLine="480"/>
      </w:pPr>
      <w:r>
        <w:t>p(z) p(</w:t>
      </w:r>
      <w:proofErr w:type="spellStart"/>
      <w:r>
        <w:t>zhao</w:t>
      </w:r>
      <w:proofErr w:type="spellEnd"/>
      <w:r>
        <w:t>) shoot(l)</w:t>
      </w:r>
    </w:p>
    <w:p w14:paraId="6C7D82E0" w14:textId="77777777" w:rsidR="00E82A1A" w:rsidRDefault="00E82A1A" w:rsidP="00E82A1A">
      <w:pPr>
        <w:pStyle w:val="a1"/>
        <w:ind w:firstLine="480"/>
      </w:pPr>
      <w:r>
        <w:t>Answer: 5</w:t>
      </w:r>
    </w:p>
    <w:p w14:paraId="2612B7CC" w14:textId="77777777" w:rsidR="00E82A1A" w:rsidRDefault="00E82A1A" w:rsidP="00E82A1A">
      <w:pPr>
        <w:pStyle w:val="a1"/>
        <w:ind w:firstLine="480"/>
      </w:pPr>
      <w:r>
        <w:t>p(w) p(q) shoot(w)</w:t>
      </w:r>
    </w:p>
    <w:p w14:paraId="3721E0A8" w14:textId="77777777" w:rsidR="00E82A1A" w:rsidRDefault="00E82A1A" w:rsidP="00E82A1A">
      <w:pPr>
        <w:pStyle w:val="a1"/>
        <w:ind w:firstLine="480"/>
      </w:pPr>
      <w:r>
        <w:t>Answer: 6</w:t>
      </w:r>
    </w:p>
    <w:p w14:paraId="29B454D0" w14:textId="77777777" w:rsidR="00E82A1A" w:rsidRDefault="00E82A1A" w:rsidP="00E82A1A">
      <w:pPr>
        <w:pStyle w:val="a1"/>
        <w:ind w:firstLine="480"/>
      </w:pPr>
      <w:r>
        <w:t>p(w) p(l) shoot(w)</w:t>
      </w:r>
    </w:p>
    <w:p w14:paraId="062689DB" w14:textId="77777777" w:rsidR="00E82A1A" w:rsidRDefault="00E82A1A" w:rsidP="00E82A1A">
      <w:pPr>
        <w:pStyle w:val="a1"/>
        <w:ind w:firstLine="480"/>
      </w:pPr>
      <w:r>
        <w:t>Answer: 7</w:t>
      </w:r>
    </w:p>
    <w:p w14:paraId="0F834551" w14:textId="77777777" w:rsidR="00E82A1A" w:rsidRDefault="00E82A1A" w:rsidP="00E82A1A">
      <w:pPr>
        <w:pStyle w:val="a1"/>
        <w:ind w:firstLine="480"/>
      </w:pPr>
      <w:r>
        <w:t>p(w) p(q) shoot(</w:t>
      </w:r>
      <w:proofErr w:type="spellStart"/>
      <w:r>
        <w:t>zhao</w:t>
      </w:r>
      <w:proofErr w:type="spellEnd"/>
      <w:r>
        <w:t>)</w:t>
      </w:r>
    </w:p>
    <w:p w14:paraId="3A06F517" w14:textId="77777777" w:rsidR="00E82A1A" w:rsidRDefault="00E82A1A" w:rsidP="00E82A1A">
      <w:pPr>
        <w:pStyle w:val="a1"/>
        <w:ind w:firstLine="480"/>
      </w:pPr>
      <w:r>
        <w:t>Answer: 8</w:t>
      </w:r>
    </w:p>
    <w:p w14:paraId="37F543D4" w14:textId="77777777" w:rsidR="00E82A1A" w:rsidRDefault="00E82A1A" w:rsidP="00E82A1A">
      <w:pPr>
        <w:pStyle w:val="a1"/>
        <w:ind w:firstLine="480"/>
      </w:pPr>
      <w:r>
        <w:t>p(w) p(l) shoot(</w:t>
      </w:r>
      <w:proofErr w:type="spellStart"/>
      <w:r>
        <w:t>zhao</w:t>
      </w:r>
      <w:proofErr w:type="spellEnd"/>
      <w:r>
        <w:t>)</w:t>
      </w:r>
    </w:p>
    <w:p w14:paraId="5737F900" w14:textId="77777777" w:rsidR="00E82A1A" w:rsidRDefault="00E82A1A" w:rsidP="00E82A1A">
      <w:pPr>
        <w:pStyle w:val="a1"/>
        <w:ind w:firstLine="480"/>
      </w:pPr>
      <w:r>
        <w:t>Answer: 9</w:t>
      </w:r>
    </w:p>
    <w:p w14:paraId="19585ECD" w14:textId="77777777" w:rsidR="00E82A1A" w:rsidRDefault="00E82A1A" w:rsidP="00E82A1A">
      <w:pPr>
        <w:pStyle w:val="a1"/>
        <w:ind w:firstLine="480"/>
      </w:pPr>
      <w:r>
        <w:t>p(l) p(q) shoot(w)</w:t>
      </w:r>
    </w:p>
    <w:p w14:paraId="6E39A43A" w14:textId="77777777" w:rsidR="00E82A1A" w:rsidRDefault="00E82A1A" w:rsidP="00E82A1A">
      <w:pPr>
        <w:pStyle w:val="a1"/>
        <w:ind w:firstLine="480"/>
      </w:pPr>
      <w:r>
        <w:t>Answer: 10</w:t>
      </w:r>
    </w:p>
    <w:p w14:paraId="345E4965" w14:textId="77777777" w:rsidR="00E82A1A" w:rsidRDefault="00E82A1A" w:rsidP="00E82A1A">
      <w:pPr>
        <w:pStyle w:val="a1"/>
        <w:ind w:firstLine="480"/>
      </w:pPr>
      <w:r>
        <w:t>p(l) p(q) shoot(</w:t>
      </w:r>
      <w:proofErr w:type="spellStart"/>
      <w:r>
        <w:t>zhao</w:t>
      </w:r>
      <w:proofErr w:type="spellEnd"/>
      <w:r>
        <w:t>)</w:t>
      </w:r>
    </w:p>
    <w:p w14:paraId="20327924" w14:textId="77777777" w:rsidR="00E82A1A" w:rsidRDefault="00E82A1A" w:rsidP="00E82A1A">
      <w:pPr>
        <w:pStyle w:val="a1"/>
        <w:ind w:firstLine="480"/>
      </w:pPr>
      <w:r>
        <w:t>Answer: 11</w:t>
      </w:r>
    </w:p>
    <w:p w14:paraId="4B5E1E90" w14:textId="77777777" w:rsidR="00E82A1A" w:rsidRDefault="00E82A1A" w:rsidP="00E82A1A">
      <w:pPr>
        <w:pStyle w:val="a1"/>
        <w:ind w:firstLine="480"/>
      </w:pPr>
      <w:r>
        <w:t>p(</w:t>
      </w:r>
      <w:proofErr w:type="spellStart"/>
      <w:r>
        <w:t>zhao</w:t>
      </w:r>
      <w:proofErr w:type="spellEnd"/>
      <w:r>
        <w:t>) p(q) shoot(q)</w:t>
      </w:r>
    </w:p>
    <w:p w14:paraId="74C754E6" w14:textId="77777777" w:rsidR="00E82A1A" w:rsidRDefault="00E82A1A" w:rsidP="00E82A1A">
      <w:pPr>
        <w:pStyle w:val="a1"/>
        <w:ind w:firstLine="480"/>
      </w:pPr>
      <w:r>
        <w:t>Answer: 12</w:t>
      </w:r>
    </w:p>
    <w:p w14:paraId="1E10EC8D" w14:textId="77777777" w:rsidR="00E82A1A" w:rsidRDefault="00E82A1A" w:rsidP="00E82A1A">
      <w:pPr>
        <w:pStyle w:val="a1"/>
        <w:ind w:firstLine="480"/>
      </w:pPr>
      <w:r>
        <w:t>p(w) p(</w:t>
      </w:r>
      <w:proofErr w:type="spellStart"/>
      <w:r>
        <w:t>zhao</w:t>
      </w:r>
      <w:proofErr w:type="spellEnd"/>
      <w:r>
        <w:t>) shoot(z)</w:t>
      </w:r>
    </w:p>
    <w:p w14:paraId="0A4F8D68" w14:textId="77777777" w:rsidR="00E82A1A" w:rsidRDefault="00E82A1A" w:rsidP="00E82A1A">
      <w:pPr>
        <w:pStyle w:val="a1"/>
        <w:ind w:firstLine="480"/>
      </w:pPr>
      <w:r>
        <w:t>Answer: 13</w:t>
      </w:r>
    </w:p>
    <w:p w14:paraId="28F07A64" w14:textId="77777777" w:rsidR="00E82A1A" w:rsidRDefault="00E82A1A" w:rsidP="00E82A1A">
      <w:pPr>
        <w:pStyle w:val="a1"/>
        <w:ind w:firstLine="480"/>
      </w:pPr>
      <w:r>
        <w:t>p(w) p(</w:t>
      </w:r>
      <w:proofErr w:type="spellStart"/>
      <w:r>
        <w:t>zhao</w:t>
      </w:r>
      <w:proofErr w:type="spellEnd"/>
      <w:r>
        <w:t>) shoot(l)</w:t>
      </w:r>
    </w:p>
    <w:p w14:paraId="3D260E0D" w14:textId="414FF63E" w:rsidR="00C17465" w:rsidRDefault="00C17465">
      <w:pPr>
        <w:jc w:val="left"/>
        <w:rPr>
          <w:rFonts w:eastAsia="宋体" w:cstheme="majorBidi"/>
          <w:bCs/>
          <w:szCs w:val="32"/>
        </w:rPr>
      </w:pPr>
      <w:r>
        <w:br w:type="page"/>
      </w:r>
    </w:p>
    <w:p w14:paraId="33A68F53" w14:textId="47AD2089" w:rsidR="00E82A1A" w:rsidRDefault="00C17465" w:rsidP="00C17465">
      <w:pPr>
        <w:pStyle w:val="a"/>
      </w:pPr>
      <w:bookmarkStart w:id="168" w:name="_Ref171442195"/>
      <w:r>
        <w:rPr>
          <w:rFonts w:hint="eastAsia"/>
        </w:rPr>
        <w:lastRenderedPageBreak/>
        <w:t>谁参加预选赛</w:t>
      </w:r>
      <w:bookmarkEnd w:id="168"/>
    </w:p>
    <w:p w14:paraId="57C5F698" w14:textId="3B40809C" w:rsidR="00C17465" w:rsidRDefault="00C17465" w:rsidP="00C17465">
      <w:pPr>
        <w:pStyle w:val="3"/>
        <w:numPr>
          <w:ilvl w:val="2"/>
          <w:numId w:val="10"/>
        </w:numPr>
        <w:spacing w:before="163" w:after="163"/>
      </w:pPr>
      <w:r>
        <w:rPr>
          <w:rFonts w:hint="eastAsia"/>
        </w:rPr>
        <w:t>问题</w:t>
      </w:r>
    </w:p>
    <w:p w14:paraId="1ECB543F" w14:textId="77777777" w:rsidR="00C17465" w:rsidRDefault="00C17465" w:rsidP="00C17465">
      <w:pPr>
        <w:pStyle w:val="a1"/>
        <w:ind w:firstLine="480"/>
      </w:pPr>
      <w:r>
        <w:rPr>
          <w:rFonts w:hint="eastAsia"/>
        </w:rPr>
        <w:t>甲、乙、丙、丁</w:t>
      </w:r>
      <w:r>
        <w:rPr>
          <w:rFonts w:hint="eastAsia"/>
        </w:rPr>
        <w:t>4</w:t>
      </w:r>
      <w:r>
        <w:rPr>
          <w:rFonts w:hint="eastAsia"/>
        </w:rPr>
        <w:t>人参加预选赛。对于预选赛结果</w:t>
      </w:r>
      <w:r>
        <w:rPr>
          <w:rFonts w:hint="eastAsia"/>
        </w:rPr>
        <w:t>,</w:t>
      </w:r>
      <w:r>
        <w:rPr>
          <w:rFonts w:hint="eastAsia"/>
        </w:rPr>
        <w:t>几位教练预测如下</w:t>
      </w:r>
      <w:r>
        <w:rPr>
          <w:rFonts w:hint="eastAsia"/>
        </w:rPr>
        <w:t>:</w:t>
      </w:r>
    </w:p>
    <w:p w14:paraId="796BBB3E" w14:textId="77777777" w:rsidR="00C17465" w:rsidRDefault="00C17465" w:rsidP="00C17465">
      <w:pPr>
        <w:pStyle w:val="a1"/>
        <w:ind w:firstLine="480"/>
      </w:pPr>
      <w:r>
        <w:rPr>
          <w:rFonts w:hint="eastAsia"/>
        </w:rPr>
        <w:t>(1)</w:t>
      </w:r>
      <w:r>
        <w:rPr>
          <w:rFonts w:hint="eastAsia"/>
        </w:rPr>
        <w:t>如果甲、乙均未通过，则丙通过</w:t>
      </w:r>
    </w:p>
    <w:p w14:paraId="34FB28DE" w14:textId="77777777" w:rsidR="00C17465" w:rsidRDefault="00C17465" w:rsidP="00C17465">
      <w:pPr>
        <w:pStyle w:val="a1"/>
        <w:ind w:firstLine="480"/>
      </w:pPr>
      <w:r>
        <w:rPr>
          <w:rFonts w:hint="eastAsia"/>
        </w:rPr>
        <w:t>(2)</w:t>
      </w:r>
      <w:r>
        <w:rPr>
          <w:rFonts w:hint="eastAsia"/>
        </w:rPr>
        <w:t>如果乙、</w:t>
      </w:r>
      <w:proofErr w:type="gramStart"/>
      <w:r>
        <w:rPr>
          <w:rFonts w:hint="eastAsia"/>
        </w:rPr>
        <w:t>丙至少</w:t>
      </w:r>
      <w:proofErr w:type="gramEnd"/>
      <w:r>
        <w:rPr>
          <w:rFonts w:hint="eastAsia"/>
        </w:rPr>
        <w:t>有</w:t>
      </w:r>
      <w:r>
        <w:rPr>
          <w:rFonts w:hint="eastAsia"/>
        </w:rPr>
        <w:t>1</w:t>
      </w:r>
      <w:r>
        <w:rPr>
          <w:rFonts w:hint="eastAsia"/>
        </w:rPr>
        <w:t>人通过，</w:t>
      </w:r>
      <w:proofErr w:type="gramStart"/>
      <w:r>
        <w:rPr>
          <w:rFonts w:hint="eastAsia"/>
        </w:rPr>
        <w:t>则丁也</w:t>
      </w:r>
      <w:proofErr w:type="gramEnd"/>
      <w:r>
        <w:rPr>
          <w:rFonts w:hint="eastAsia"/>
        </w:rPr>
        <w:t>通过</w:t>
      </w:r>
    </w:p>
    <w:p w14:paraId="225BA37E" w14:textId="77777777" w:rsidR="00C17465" w:rsidRDefault="00C17465" w:rsidP="00C17465">
      <w:pPr>
        <w:pStyle w:val="a1"/>
        <w:ind w:firstLine="480"/>
      </w:pPr>
      <w:r>
        <w:rPr>
          <w:rFonts w:hint="eastAsia"/>
        </w:rPr>
        <w:t>(3)</w:t>
      </w:r>
      <w:r>
        <w:rPr>
          <w:rFonts w:hint="eastAsia"/>
        </w:rPr>
        <w:t>如果甲、</w:t>
      </w:r>
      <w:proofErr w:type="gramStart"/>
      <w:r>
        <w:rPr>
          <w:rFonts w:hint="eastAsia"/>
        </w:rPr>
        <w:t>乙至少</w:t>
      </w:r>
      <w:proofErr w:type="gramEnd"/>
      <w:r>
        <w:rPr>
          <w:rFonts w:hint="eastAsia"/>
        </w:rPr>
        <w:t>有</w:t>
      </w:r>
      <w:r>
        <w:rPr>
          <w:rFonts w:hint="eastAsia"/>
        </w:rPr>
        <w:t>1</w:t>
      </w:r>
      <w:r>
        <w:rPr>
          <w:rFonts w:hint="eastAsia"/>
        </w:rPr>
        <w:t>人通过，则丙也通过，但是丁不通过。</w:t>
      </w:r>
    </w:p>
    <w:p w14:paraId="309BE042" w14:textId="77777777" w:rsidR="00C17465" w:rsidRDefault="00C17465" w:rsidP="00C17465">
      <w:pPr>
        <w:pStyle w:val="a1"/>
        <w:ind w:firstLine="480"/>
      </w:pPr>
      <w:r>
        <w:rPr>
          <w:rFonts w:hint="eastAsia"/>
        </w:rPr>
        <w:t>根据几位教练的预测，可以推出</w:t>
      </w:r>
      <w:r>
        <w:rPr>
          <w:rFonts w:hint="eastAsia"/>
        </w:rPr>
        <w:t>:</w:t>
      </w:r>
    </w:p>
    <w:p w14:paraId="66F70264" w14:textId="77777777" w:rsidR="00C17465" w:rsidRDefault="00C17465" w:rsidP="00C17465">
      <w:pPr>
        <w:pStyle w:val="a1"/>
        <w:ind w:firstLine="480"/>
      </w:pPr>
      <w:r>
        <w:rPr>
          <w:rFonts w:hint="eastAsia"/>
        </w:rPr>
        <w:t>A</w:t>
      </w:r>
      <w:r>
        <w:rPr>
          <w:rFonts w:hint="eastAsia"/>
        </w:rPr>
        <w:t>．丙和</w:t>
      </w:r>
      <w:proofErr w:type="gramStart"/>
      <w:r>
        <w:rPr>
          <w:rFonts w:hint="eastAsia"/>
        </w:rPr>
        <w:t>丁通过</w:t>
      </w:r>
      <w:proofErr w:type="gramEnd"/>
    </w:p>
    <w:p w14:paraId="2D239BEF" w14:textId="77777777" w:rsidR="00C17465" w:rsidRDefault="00C17465" w:rsidP="00C17465">
      <w:pPr>
        <w:pStyle w:val="a1"/>
        <w:ind w:firstLine="480"/>
      </w:pPr>
      <w:r>
        <w:rPr>
          <w:rFonts w:hint="eastAsia"/>
        </w:rPr>
        <w:t>B</w:t>
      </w:r>
      <w:r>
        <w:rPr>
          <w:rFonts w:hint="eastAsia"/>
        </w:rPr>
        <w:t>．甲和</w:t>
      </w:r>
      <w:proofErr w:type="gramStart"/>
      <w:r>
        <w:rPr>
          <w:rFonts w:hint="eastAsia"/>
        </w:rPr>
        <w:t>丁通过</w:t>
      </w:r>
      <w:proofErr w:type="gramEnd"/>
    </w:p>
    <w:p w14:paraId="4A21DEFD" w14:textId="4EA236AC" w:rsidR="00C17465" w:rsidRDefault="00C17465" w:rsidP="00C17465">
      <w:pPr>
        <w:pStyle w:val="a1"/>
        <w:ind w:firstLine="480"/>
      </w:pPr>
      <w:r>
        <w:rPr>
          <w:rFonts w:hint="eastAsia"/>
        </w:rPr>
        <w:t>C.</w:t>
      </w:r>
      <w:r>
        <w:t xml:space="preserve">  </w:t>
      </w:r>
      <w:r>
        <w:rPr>
          <w:rFonts w:hint="eastAsia"/>
        </w:rPr>
        <w:t>甲和乙通过</w:t>
      </w:r>
    </w:p>
    <w:p w14:paraId="3492AB6A" w14:textId="10746E79" w:rsidR="00C17465" w:rsidRPr="00C17465" w:rsidRDefault="00C17465" w:rsidP="00C17465">
      <w:pPr>
        <w:pStyle w:val="a1"/>
        <w:ind w:firstLine="480"/>
      </w:pPr>
      <w:r>
        <w:rPr>
          <w:rFonts w:hint="eastAsia"/>
        </w:rPr>
        <w:t>D</w:t>
      </w:r>
      <w:r>
        <w:rPr>
          <w:rFonts w:hint="eastAsia"/>
        </w:rPr>
        <w:t>．乙和</w:t>
      </w:r>
      <w:proofErr w:type="gramStart"/>
      <w:r>
        <w:rPr>
          <w:rFonts w:hint="eastAsia"/>
        </w:rPr>
        <w:t>丙通过</w:t>
      </w:r>
      <w:proofErr w:type="gramEnd"/>
    </w:p>
    <w:p w14:paraId="68A02FF4" w14:textId="2E2EE9A9" w:rsidR="00C17465" w:rsidRDefault="00C17465" w:rsidP="00C17465">
      <w:pPr>
        <w:pStyle w:val="3"/>
        <w:spacing w:before="163" w:after="163"/>
      </w:pPr>
      <w:r>
        <w:rPr>
          <w:rFonts w:hint="eastAsia"/>
        </w:rPr>
        <w:t>分解法解答</w:t>
      </w:r>
    </w:p>
    <w:p w14:paraId="2D82F056" w14:textId="77777777" w:rsidR="00C17465" w:rsidRDefault="00C17465" w:rsidP="00C17465">
      <w:pPr>
        <w:pStyle w:val="a1"/>
        <w:ind w:firstLine="480"/>
      </w:pPr>
      <w:r>
        <w:t>person(</w:t>
      </w:r>
      <w:proofErr w:type="spellStart"/>
      <w:proofErr w:type="gramStart"/>
      <w:r>
        <w:t>a;b</w:t>
      </w:r>
      <w:proofErr w:type="gramEnd"/>
      <w:r>
        <w:t>;c;d</w:t>
      </w:r>
      <w:proofErr w:type="spellEnd"/>
      <w:r>
        <w:t>).</w:t>
      </w:r>
    </w:p>
    <w:p w14:paraId="134AD82E" w14:textId="77777777" w:rsidR="00C17465" w:rsidRDefault="00C17465" w:rsidP="00C17465">
      <w:pPr>
        <w:pStyle w:val="a1"/>
        <w:ind w:firstLine="480"/>
      </w:pPr>
    </w:p>
    <w:p w14:paraId="39541462" w14:textId="77777777" w:rsidR="00C17465" w:rsidRDefault="00C17465" w:rsidP="00C17465">
      <w:pPr>
        <w:pStyle w:val="a1"/>
        <w:ind w:firstLine="480"/>
      </w:pPr>
      <w:r>
        <w:t>answer.</w:t>
      </w:r>
    </w:p>
    <w:p w14:paraId="699ECBDD" w14:textId="77777777" w:rsidR="00C17465" w:rsidRDefault="00C17465" w:rsidP="00C17465">
      <w:pPr>
        <w:pStyle w:val="a1"/>
        <w:ind w:firstLine="480"/>
      </w:pPr>
    </w:p>
    <w:p w14:paraId="0BFFDC71" w14:textId="77777777" w:rsidR="00C17465" w:rsidRDefault="00C17465" w:rsidP="00C17465">
      <w:pPr>
        <w:pStyle w:val="a1"/>
        <w:ind w:firstLine="480"/>
      </w:pPr>
      <w:r>
        <w:t>2{options; rule}</w:t>
      </w:r>
      <w:proofErr w:type="gramStart"/>
      <w:r>
        <w:t>2 :</w:t>
      </w:r>
      <w:proofErr w:type="gramEnd"/>
      <w:r>
        <w:t>- answer.</w:t>
      </w:r>
    </w:p>
    <w:p w14:paraId="71B897E4" w14:textId="77777777" w:rsidR="00C17465" w:rsidRDefault="00C17465" w:rsidP="00C17465">
      <w:pPr>
        <w:pStyle w:val="a1"/>
        <w:ind w:firstLine="480"/>
      </w:pPr>
    </w:p>
    <w:p w14:paraId="51A7F28C" w14:textId="77777777" w:rsidR="00C17465" w:rsidRDefault="00C17465" w:rsidP="00C17465">
      <w:pPr>
        <w:pStyle w:val="a1"/>
        <w:ind w:firstLine="480"/>
      </w:pPr>
      <w:r>
        <w:t>1{option(</w:t>
      </w:r>
      <w:proofErr w:type="spellStart"/>
      <w:proofErr w:type="gramStart"/>
      <w:r>
        <w:t>a;b</w:t>
      </w:r>
      <w:proofErr w:type="gramEnd"/>
      <w:r>
        <w:t>;c;d</w:t>
      </w:r>
      <w:proofErr w:type="spellEnd"/>
      <w:r>
        <w:t>)}1 :- options.</w:t>
      </w:r>
    </w:p>
    <w:p w14:paraId="3310D447" w14:textId="77777777" w:rsidR="00C17465" w:rsidRDefault="00C17465" w:rsidP="00C17465">
      <w:pPr>
        <w:pStyle w:val="a1"/>
        <w:ind w:firstLine="480"/>
      </w:pPr>
    </w:p>
    <w:p w14:paraId="27AC8575" w14:textId="77777777" w:rsidR="00C17465" w:rsidRDefault="00C17465" w:rsidP="00C17465">
      <w:pPr>
        <w:pStyle w:val="a1"/>
        <w:ind w:firstLine="480"/>
      </w:pPr>
      <w:r>
        <w:t>2{join(</w:t>
      </w:r>
      <w:proofErr w:type="spellStart"/>
      <w:proofErr w:type="gramStart"/>
      <w:r>
        <w:t>c;d</w:t>
      </w:r>
      <w:proofErr w:type="spellEnd"/>
      <w:proofErr w:type="gramEnd"/>
      <w:r>
        <w:t>)}2 :- option(a).</w:t>
      </w:r>
    </w:p>
    <w:p w14:paraId="20888EEE" w14:textId="77777777" w:rsidR="00C17465" w:rsidRDefault="00C17465" w:rsidP="00C17465">
      <w:pPr>
        <w:pStyle w:val="a1"/>
        <w:ind w:firstLine="480"/>
      </w:pPr>
      <w:r>
        <w:t>2{join(</w:t>
      </w:r>
      <w:proofErr w:type="spellStart"/>
      <w:proofErr w:type="gramStart"/>
      <w:r>
        <w:t>d;a</w:t>
      </w:r>
      <w:proofErr w:type="spellEnd"/>
      <w:proofErr w:type="gramEnd"/>
      <w:r>
        <w:t>)}2 :- option(b).</w:t>
      </w:r>
    </w:p>
    <w:p w14:paraId="31E0077F" w14:textId="77777777" w:rsidR="00C17465" w:rsidRDefault="00C17465" w:rsidP="00C17465">
      <w:pPr>
        <w:pStyle w:val="a1"/>
        <w:ind w:firstLine="480"/>
      </w:pPr>
      <w:r>
        <w:t>2{join(</w:t>
      </w:r>
      <w:proofErr w:type="spellStart"/>
      <w:proofErr w:type="gramStart"/>
      <w:r>
        <w:t>a;b</w:t>
      </w:r>
      <w:proofErr w:type="spellEnd"/>
      <w:proofErr w:type="gramEnd"/>
      <w:r>
        <w:t>)}2 :- option(c).</w:t>
      </w:r>
    </w:p>
    <w:p w14:paraId="7A8C4E1A" w14:textId="77777777" w:rsidR="00C17465" w:rsidRDefault="00C17465" w:rsidP="00C17465">
      <w:pPr>
        <w:pStyle w:val="a1"/>
        <w:ind w:firstLine="480"/>
      </w:pPr>
      <w:r>
        <w:t>2{join(</w:t>
      </w:r>
      <w:proofErr w:type="spellStart"/>
      <w:proofErr w:type="gramStart"/>
      <w:r>
        <w:t>c;b</w:t>
      </w:r>
      <w:proofErr w:type="spellEnd"/>
      <w:proofErr w:type="gramEnd"/>
      <w:r>
        <w:t>)}2 :- option(d).</w:t>
      </w:r>
    </w:p>
    <w:p w14:paraId="739D39C6" w14:textId="77777777" w:rsidR="00C17465" w:rsidRDefault="00C17465" w:rsidP="00C17465">
      <w:pPr>
        <w:pStyle w:val="a1"/>
        <w:ind w:firstLine="480"/>
      </w:pPr>
    </w:p>
    <w:p w14:paraId="71BE445B" w14:textId="77777777" w:rsidR="00C17465" w:rsidRDefault="00C17465" w:rsidP="00C17465">
      <w:pPr>
        <w:pStyle w:val="a1"/>
        <w:ind w:firstLine="480"/>
      </w:pPr>
      <w:r>
        <w:t>3{</w:t>
      </w:r>
      <w:proofErr w:type="gramStart"/>
      <w:r>
        <w:t>p(</w:t>
      </w:r>
      <w:proofErr w:type="gramEnd"/>
      <w:r>
        <w:t>1;2;3)}3 :- rule.</w:t>
      </w:r>
    </w:p>
    <w:p w14:paraId="2B5158C3" w14:textId="77777777" w:rsidR="00C17465" w:rsidRDefault="00C17465" w:rsidP="00C17465">
      <w:pPr>
        <w:pStyle w:val="a1"/>
        <w:ind w:firstLine="480"/>
      </w:pPr>
    </w:p>
    <w:p w14:paraId="6AC6F47F" w14:textId="77777777" w:rsidR="00C17465" w:rsidRDefault="00C17465" w:rsidP="00C17465">
      <w:pPr>
        <w:pStyle w:val="a1"/>
        <w:ind w:firstLine="480"/>
      </w:pPr>
      <w:r>
        <w:t>1{</w:t>
      </w:r>
      <w:proofErr w:type="gramStart"/>
      <w:r>
        <w:t>p(</w:t>
      </w:r>
      <w:proofErr w:type="gramEnd"/>
      <w:r>
        <w:t>11;12)}1 :- p(1).</w:t>
      </w:r>
    </w:p>
    <w:p w14:paraId="6D9EAD29" w14:textId="77777777" w:rsidR="00C17465" w:rsidRDefault="00C17465" w:rsidP="00C17465">
      <w:pPr>
        <w:pStyle w:val="a1"/>
        <w:ind w:firstLine="480"/>
      </w:pPr>
      <w:r>
        <w:t>3{not join(a</w:t>
      </w:r>
      <w:proofErr w:type="gramStart"/>
      <w:r>
        <w:t>);not</w:t>
      </w:r>
      <w:proofErr w:type="gramEnd"/>
      <w:r>
        <w:t xml:space="preserve"> join(b);join(c)}3 :- p(11).</w:t>
      </w:r>
    </w:p>
    <w:p w14:paraId="7B65F600" w14:textId="77777777" w:rsidR="00C17465" w:rsidRDefault="00C17465" w:rsidP="00C17465">
      <w:pPr>
        <w:pStyle w:val="a1"/>
        <w:ind w:firstLine="480"/>
      </w:pPr>
      <w:r>
        <w:t>0{not join(a</w:t>
      </w:r>
      <w:proofErr w:type="gramStart"/>
      <w:r>
        <w:t>);not</w:t>
      </w:r>
      <w:proofErr w:type="gramEnd"/>
      <w:r>
        <w:t xml:space="preserve"> join(b)}1 :- p(12).</w:t>
      </w:r>
    </w:p>
    <w:p w14:paraId="119B64CD" w14:textId="77777777" w:rsidR="00C17465" w:rsidRDefault="00C17465" w:rsidP="00C17465">
      <w:pPr>
        <w:pStyle w:val="a1"/>
        <w:ind w:firstLine="480"/>
      </w:pPr>
    </w:p>
    <w:p w14:paraId="1176B743" w14:textId="77777777" w:rsidR="00C17465" w:rsidRDefault="00C17465" w:rsidP="00C17465">
      <w:pPr>
        <w:pStyle w:val="a1"/>
        <w:ind w:firstLine="480"/>
      </w:pPr>
      <w:r>
        <w:t>1{</w:t>
      </w:r>
      <w:proofErr w:type="gramStart"/>
      <w:r>
        <w:t>p(</w:t>
      </w:r>
      <w:proofErr w:type="gramEnd"/>
      <w:r>
        <w:t>21;22)}1 :- p(2).</w:t>
      </w:r>
    </w:p>
    <w:p w14:paraId="12612DF4" w14:textId="77777777" w:rsidR="00C17465" w:rsidRDefault="00C17465" w:rsidP="00C17465">
      <w:pPr>
        <w:pStyle w:val="a1"/>
        <w:ind w:firstLine="480"/>
      </w:pPr>
      <w:r>
        <w:t>2{</w:t>
      </w:r>
      <w:proofErr w:type="spellStart"/>
      <w:r>
        <w:t>borc</w:t>
      </w:r>
      <w:proofErr w:type="spellEnd"/>
      <w:r>
        <w:t>; join(d)}</w:t>
      </w:r>
      <w:proofErr w:type="gramStart"/>
      <w:r>
        <w:t>2:-</w:t>
      </w:r>
      <w:proofErr w:type="gramEnd"/>
      <w:r>
        <w:t xml:space="preserve"> p(21).</w:t>
      </w:r>
    </w:p>
    <w:p w14:paraId="352CAE5A" w14:textId="77777777" w:rsidR="00C17465" w:rsidRDefault="00C17465" w:rsidP="00C17465">
      <w:pPr>
        <w:pStyle w:val="a1"/>
        <w:ind w:firstLine="480"/>
      </w:pPr>
      <w:r>
        <w:t>1{join(</w:t>
      </w:r>
      <w:proofErr w:type="spellStart"/>
      <w:proofErr w:type="gramStart"/>
      <w:r>
        <w:t>b;c</w:t>
      </w:r>
      <w:proofErr w:type="spellEnd"/>
      <w:proofErr w:type="gramEnd"/>
      <w:r>
        <w:t xml:space="preserve">)}2 :- </w:t>
      </w:r>
      <w:proofErr w:type="spellStart"/>
      <w:r>
        <w:t>borc</w:t>
      </w:r>
      <w:proofErr w:type="spellEnd"/>
      <w:r>
        <w:t>.</w:t>
      </w:r>
    </w:p>
    <w:p w14:paraId="0E297BD4" w14:textId="77777777" w:rsidR="00C17465" w:rsidRDefault="00C17465" w:rsidP="00C17465">
      <w:pPr>
        <w:pStyle w:val="a1"/>
        <w:ind w:firstLine="480"/>
      </w:pPr>
      <w:r>
        <w:lastRenderedPageBreak/>
        <w:t>0{join(</w:t>
      </w:r>
      <w:proofErr w:type="spellStart"/>
      <w:proofErr w:type="gramStart"/>
      <w:r>
        <w:t>b;c</w:t>
      </w:r>
      <w:proofErr w:type="spellEnd"/>
      <w:proofErr w:type="gramEnd"/>
      <w:r>
        <w:t>)}0 :- p(22).</w:t>
      </w:r>
    </w:p>
    <w:p w14:paraId="68803247" w14:textId="77777777" w:rsidR="00C17465" w:rsidRDefault="00C17465" w:rsidP="00C17465">
      <w:pPr>
        <w:pStyle w:val="a1"/>
        <w:ind w:firstLine="480"/>
      </w:pPr>
    </w:p>
    <w:p w14:paraId="1915CBD3" w14:textId="77777777" w:rsidR="00C17465" w:rsidRDefault="00C17465" w:rsidP="00C17465">
      <w:pPr>
        <w:pStyle w:val="a1"/>
        <w:ind w:firstLine="480"/>
      </w:pPr>
      <w:r>
        <w:t>1{</w:t>
      </w:r>
      <w:proofErr w:type="gramStart"/>
      <w:r>
        <w:t>p(</w:t>
      </w:r>
      <w:proofErr w:type="gramEnd"/>
      <w:r>
        <w:t>31;32)}1 :- p(3).</w:t>
      </w:r>
    </w:p>
    <w:p w14:paraId="7439250E" w14:textId="77777777" w:rsidR="00C17465" w:rsidRDefault="00C17465" w:rsidP="00C17465">
      <w:pPr>
        <w:pStyle w:val="a1"/>
        <w:ind w:firstLine="480"/>
      </w:pPr>
      <w:r>
        <w:t>3{</w:t>
      </w:r>
      <w:proofErr w:type="spellStart"/>
      <w:r>
        <w:t>aorb</w:t>
      </w:r>
      <w:proofErr w:type="spellEnd"/>
      <w:r>
        <w:t>; join(c); not join(d)}</w:t>
      </w:r>
      <w:proofErr w:type="gramStart"/>
      <w:r>
        <w:t>3:-</w:t>
      </w:r>
      <w:proofErr w:type="gramEnd"/>
      <w:r>
        <w:t xml:space="preserve"> p(31).</w:t>
      </w:r>
    </w:p>
    <w:p w14:paraId="4F4F8E42" w14:textId="77777777" w:rsidR="00C17465" w:rsidRDefault="00C17465" w:rsidP="00C17465">
      <w:pPr>
        <w:pStyle w:val="a1"/>
        <w:ind w:firstLine="480"/>
      </w:pPr>
      <w:r>
        <w:t>1{join(</w:t>
      </w:r>
      <w:proofErr w:type="spellStart"/>
      <w:proofErr w:type="gramStart"/>
      <w:r>
        <w:t>a;b</w:t>
      </w:r>
      <w:proofErr w:type="spellEnd"/>
      <w:proofErr w:type="gramEnd"/>
      <w:r>
        <w:t xml:space="preserve">)}2 :- </w:t>
      </w:r>
      <w:proofErr w:type="spellStart"/>
      <w:r>
        <w:t>aorb</w:t>
      </w:r>
      <w:proofErr w:type="spellEnd"/>
      <w:r>
        <w:t>.</w:t>
      </w:r>
    </w:p>
    <w:p w14:paraId="3A1163B3" w14:textId="77777777" w:rsidR="00C17465" w:rsidRDefault="00C17465" w:rsidP="00C17465">
      <w:pPr>
        <w:pStyle w:val="a1"/>
        <w:ind w:firstLine="480"/>
      </w:pPr>
      <w:r>
        <w:t>0{join(</w:t>
      </w:r>
      <w:proofErr w:type="spellStart"/>
      <w:proofErr w:type="gramStart"/>
      <w:r>
        <w:t>a;b</w:t>
      </w:r>
      <w:proofErr w:type="spellEnd"/>
      <w:proofErr w:type="gramEnd"/>
      <w:r>
        <w:t>)}0 :- p(32).</w:t>
      </w:r>
    </w:p>
    <w:p w14:paraId="482AAF2E" w14:textId="77777777" w:rsidR="00C17465" w:rsidRDefault="00C17465" w:rsidP="00C17465">
      <w:pPr>
        <w:pStyle w:val="a1"/>
        <w:ind w:firstLine="480"/>
      </w:pPr>
    </w:p>
    <w:p w14:paraId="288F59CB" w14:textId="77777777" w:rsidR="00C17465" w:rsidRDefault="00C17465" w:rsidP="00C17465">
      <w:pPr>
        <w:pStyle w:val="a1"/>
        <w:ind w:firstLine="480"/>
      </w:pPr>
      <w:r>
        <w:t>#</w:t>
      </w:r>
      <w:proofErr w:type="gramStart"/>
      <w:r>
        <w:t>show</w:t>
      </w:r>
      <w:proofErr w:type="gramEnd"/>
      <w:r>
        <w:t xml:space="preserve"> join/1.</w:t>
      </w:r>
    </w:p>
    <w:p w14:paraId="58C6CF9C" w14:textId="1E7491AC" w:rsidR="00C17465" w:rsidRPr="00C17465" w:rsidRDefault="00C17465" w:rsidP="00C17465">
      <w:pPr>
        <w:pStyle w:val="a1"/>
        <w:ind w:firstLine="480"/>
      </w:pPr>
      <w:r>
        <w:t>#</w:t>
      </w:r>
      <w:proofErr w:type="gramStart"/>
      <w:r>
        <w:t>show</w:t>
      </w:r>
      <w:proofErr w:type="gramEnd"/>
      <w:r>
        <w:t xml:space="preserve"> option/1.</w:t>
      </w:r>
    </w:p>
    <w:p w14:paraId="0B84086C" w14:textId="79052D8D" w:rsidR="00C17465" w:rsidRDefault="00C17465" w:rsidP="00C17465">
      <w:pPr>
        <w:pStyle w:val="3"/>
        <w:spacing w:before="163" w:after="163"/>
      </w:pPr>
      <w:r>
        <w:rPr>
          <w:rFonts w:hint="eastAsia"/>
        </w:rPr>
        <w:t>求解结果</w:t>
      </w:r>
    </w:p>
    <w:p w14:paraId="0AB70EAA" w14:textId="77777777" w:rsidR="00C17465" w:rsidRDefault="00C17465" w:rsidP="00C17465">
      <w:pPr>
        <w:pStyle w:val="a1"/>
        <w:ind w:firstLine="480"/>
      </w:pPr>
      <w:r>
        <w:t>Answer: 1</w:t>
      </w:r>
    </w:p>
    <w:p w14:paraId="2BBA51E2" w14:textId="77777777" w:rsidR="00C17465" w:rsidRDefault="00C17465" w:rsidP="00C17465">
      <w:pPr>
        <w:pStyle w:val="a1"/>
        <w:ind w:firstLine="480"/>
      </w:pPr>
      <w:r>
        <w:t xml:space="preserve">option(a) </w:t>
      </w:r>
      <w:proofErr w:type="gramStart"/>
      <w:r>
        <w:t>join</w:t>
      </w:r>
      <w:proofErr w:type="gramEnd"/>
      <w:r>
        <w:t>(c) join(d)</w:t>
      </w:r>
    </w:p>
    <w:p w14:paraId="56B171A8" w14:textId="25E41D30" w:rsidR="00C17465" w:rsidRPr="00C17465" w:rsidRDefault="00C17465" w:rsidP="00C17465">
      <w:pPr>
        <w:pStyle w:val="a1"/>
        <w:ind w:firstLine="480"/>
      </w:pPr>
      <w:r>
        <w:t>SATISFIABLE</w:t>
      </w:r>
    </w:p>
    <w:sectPr w:rsidR="00C17465" w:rsidRPr="00C17465" w:rsidSect="00EC3611">
      <w:type w:val="oddPage"/>
      <w:pgSz w:w="11906" w:h="16838" w:code="9"/>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16EC" w14:textId="77777777" w:rsidR="004745D8" w:rsidRDefault="004745D8" w:rsidP="000B16AB">
      <w:r>
        <w:separator/>
      </w:r>
    </w:p>
  </w:endnote>
  <w:endnote w:type="continuationSeparator" w:id="0">
    <w:p w14:paraId="40DCC31C" w14:textId="77777777" w:rsidR="004745D8" w:rsidRDefault="004745D8" w:rsidP="000B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2EC2" w14:textId="77777777" w:rsidR="004745D8" w:rsidRDefault="004745D8" w:rsidP="000B16AB">
      <w:r>
        <w:separator/>
      </w:r>
    </w:p>
  </w:footnote>
  <w:footnote w:type="continuationSeparator" w:id="0">
    <w:p w14:paraId="6CB8DE9D" w14:textId="77777777" w:rsidR="004745D8" w:rsidRDefault="004745D8" w:rsidP="000B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46"/>
    <w:multiLevelType w:val="multilevel"/>
    <w:tmpl w:val="C0948BF8"/>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A291899"/>
    <w:multiLevelType w:val="hybridMultilevel"/>
    <w:tmpl w:val="E8B4E626"/>
    <w:lvl w:ilvl="0" w:tplc="0C7E8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BA433A"/>
    <w:multiLevelType w:val="hybridMultilevel"/>
    <w:tmpl w:val="B6903EA2"/>
    <w:lvl w:ilvl="0" w:tplc="02E8E2D6">
      <w:start w:val="1"/>
      <w:numFmt w:val="upperLetter"/>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ru Li">
    <w15:presenceInfo w15:providerId="Windows Live" w15:userId="888fcc1fe7fe2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368"/>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31"/>
    <w:rsid w:val="00010658"/>
    <w:rsid w:val="00032A31"/>
    <w:rsid w:val="00072975"/>
    <w:rsid w:val="00097469"/>
    <w:rsid w:val="000A2267"/>
    <w:rsid w:val="000A56C0"/>
    <w:rsid w:val="000B16AB"/>
    <w:rsid w:val="000C5FA3"/>
    <w:rsid w:val="000D1ABC"/>
    <w:rsid w:val="000E0C5C"/>
    <w:rsid w:val="00103047"/>
    <w:rsid w:val="00105519"/>
    <w:rsid w:val="00154D2F"/>
    <w:rsid w:val="001551E5"/>
    <w:rsid w:val="00163ED1"/>
    <w:rsid w:val="00187799"/>
    <w:rsid w:val="00190C94"/>
    <w:rsid w:val="0019700B"/>
    <w:rsid w:val="001C1EEA"/>
    <w:rsid w:val="001F25D1"/>
    <w:rsid w:val="00201FA5"/>
    <w:rsid w:val="00212E6B"/>
    <w:rsid w:val="0026293B"/>
    <w:rsid w:val="0029586A"/>
    <w:rsid w:val="002A48DF"/>
    <w:rsid w:val="002B1AD3"/>
    <w:rsid w:val="002B4174"/>
    <w:rsid w:val="002D43EB"/>
    <w:rsid w:val="00315383"/>
    <w:rsid w:val="003222BC"/>
    <w:rsid w:val="003559F5"/>
    <w:rsid w:val="003664EB"/>
    <w:rsid w:val="003A43A8"/>
    <w:rsid w:val="003B55F9"/>
    <w:rsid w:val="00405077"/>
    <w:rsid w:val="00406F45"/>
    <w:rsid w:val="00422889"/>
    <w:rsid w:val="00460EC7"/>
    <w:rsid w:val="00461C4C"/>
    <w:rsid w:val="00464797"/>
    <w:rsid w:val="004730C2"/>
    <w:rsid w:val="004745D8"/>
    <w:rsid w:val="0048762F"/>
    <w:rsid w:val="00491B3A"/>
    <w:rsid w:val="004A28E3"/>
    <w:rsid w:val="004C2681"/>
    <w:rsid w:val="004D761D"/>
    <w:rsid w:val="004F0423"/>
    <w:rsid w:val="00550F63"/>
    <w:rsid w:val="0056756E"/>
    <w:rsid w:val="00586981"/>
    <w:rsid w:val="005B321B"/>
    <w:rsid w:val="005C03D7"/>
    <w:rsid w:val="005C3AB7"/>
    <w:rsid w:val="005E55E4"/>
    <w:rsid w:val="00612221"/>
    <w:rsid w:val="00652682"/>
    <w:rsid w:val="00674AAF"/>
    <w:rsid w:val="00676A31"/>
    <w:rsid w:val="00696858"/>
    <w:rsid w:val="006A0B52"/>
    <w:rsid w:val="006B2E8A"/>
    <w:rsid w:val="006C097C"/>
    <w:rsid w:val="006D36F9"/>
    <w:rsid w:val="006D3990"/>
    <w:rsid w:val="00782ACF"/>
    <w:rsid w:val="00790768"/>
    <w:rsid w:val="007A6568"/>
    <w:rsid w:val="007D204D"/>
    <w:rsid w:val="007E59CD"/>
    <w:rsid w:val="007F5499"/>
    <w:rsid w:val="00802F34"/>
    <w:rsid w:val="00804EF0"/>
    <w:rsid w:val="00830F5F"/>
    <w:rsid w:val="00837119"/>
    <w:rsid w:val="00886DAD"/>
    <w:rsid w:val="008B25F3"/>
    <w:rsid w:val="008C3361"/>
    <w:rsid w:val="008D7DA5"/>
    <w:rsid w:val="008E1733"/>
    <w:rsid w:val="00927123"/>
    <w:rsid w:val="00937D37"/>
    <w:rsid w:val="0094352B"/>
    <w:rsid w:val="00946D33"/>
    <w:rsid w:val="009568EE"/>
    <w:rsid w:val="00990A92"/>
    <w:rsid w:val="00991442"/>
    <w:rsid w:val="009A18BC"/>
    <w:rsid w:val="009A642A"/>
    <w:rsid w:val="009B647B"/>
    <w:rsid w:val="009C20AB"/>
    <w:rsid w:val="009E198D"/>
    <w:rsid w:val="009E3D3C"/>
    <w:rsid w:val="009F1B3A"/>
    <w:rsid w:val="00A06E0F"/>
    <w:rsid w:val="00A070D3"/>
    <w:rsid w:val="00A207A1"/>
    <w:rsid w:val="00A33B2F"/>
    <w:rsid w:val="00A70312"/>
    <w:rsid w:val="00A7443F"/>
    <w:rsid w:val="00A82C01"/>
    <w:rsid w:val="00A85EA3"/>
    <w:rsid w:val="00AA6406"/>
    <w:rsid w:val="00B54F5A"/>
    <w:rsid w:val="00BB422A"/>
    <w:rsid w:val="00BC6E56"/>
    <w:rsid w:val="00BE58B1"/>
    <w:rsid w:val="00BF4969"/>
    <w:rsid w:val="00C00A52"/>
    <w:rsid w:val="00C0203B"/>
    <w:rsid w:val="00C17465"/>
    <w:rsid w:val="00C2368A"/>
    <w:rsid w:val="00C659F0"/>
    <w:rsid w:val="00C70952"/>
    <w:rsid w:val="00C76CA7"/>
    <w:rsid w:val="00C84D61"/>
    <w:rsid w:val="00C91F12"/>
    <w:rsid w:val="00C92807"/>
    <w:rsid w:val="00CC0AA4"/>
    <w:rsid w:val="00CE5568"/>
    <w:rsid w:val="00D17405"/>
    <w:rsid w:val="00D4160C"/>
    <w:rsid w:val="00D4233D"/>
    <w:rsid w:val="00D43FDC"/>
    <w:rsid w:val="00D44F45"/>
    <w:rsid w:val="00D65BFE"/>
    <w:rsid w:val="00D77467"/>
    <w:rsid w:val="00D865C0"/>
    <w:rsid w:val="00DA1AEE"/>
    <w:rsid w:val="00DB072B"/>
    <w:rsid w:val="00DB2A8E"/>
    <w:rsid w:val="00DE5939"/>
    <w:rsid w:val="00DF2957"/>
    <w:rsid w:val="00DF2ED3"/>
    <w:rsid w:val="00DF31D6"/>
    <w:rsid w:val="00E21365"/>
    <w:rsid w:val="00E22CFF"/>
    <w:rsid w:val="00E368DF"/>
    <w:rsid w:val="00E70BBC"/>
    <w:rsid w:val="00E82A1A"/>
    <w:rsid w:val="00EA5DDC"/>
    <w:rsid w:val="00EC3611"/>
    <w:rsid w:val="00F35C5D"/>
    <w:rsid w:val="00F40BC6"/>
    <w:rsid w:val="00F708E7"/>
    <w:rsid w:val="00F71093"/>
    <w:rsid w:val="00F97798"/>
    <w:rsid w:val="00FB6F91"/>
    <w:rsid w:val="00FD2861"/>
    <w:rsid w:val="00FE32DB"/>
    <w:rsid w:val="00FF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8946"/>
  <w15:chartTrackingRefBased/>
  <w15:docId w15:val="{574BB866-61F7-4B41-AB9E-CFB85A17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7798"/>
    <w:pPr>
      <w:jc w:val="both"/>
    </w:pPr>
    <w:rPr>
      <w:rFonts w:ascii="Times New Roman" w:hAnsi="Times New Roman"/>
      <w:sz w:val="24"/>
    </w:rPr>
  </w:style>
  <w:style w:type="paragraph" w:styleId="1">
    <w:name w:val="heading 1"/>
    <w:aliases w:val="1级标题"/>
    <w:next w:val="2"/>
    <w:link w:val="10"/>
    <w:uiPriority w:val="9"/>
    <w:qFormat/>
    <w:rsid w:val="000C5FA3"/>
    <w:pPr>
      <w:keepNext/>
      <w:keepLines/>
      <w:pageBreakBefore/>
      <w:numPr>
        <w:numId w:val="2"/>
      </w:numPr>
      <w:spacing w:afterLines="50" w:after="50"/>
      <w:jc w:val="center"/>
      <w:outlineLvl w:val="0"/>
    </w:pPr>
    <w:rPr>
      <w:rFonts w:ascii="Times New Roman" w:eastAsia="黑体" w:hAnsi="Times New Roman"/>
      <w:bCs/>
      <w:kern w:val="44"/>
      <w:sz w:val="32"/>
      <w:szCs w:val="44"/>
    </w:rPr>
  </w:style>
  <w:style w:type="paragraph" w:styleId="2">
    <w:name w:val="heading 2"/>
    <w:aliases w:val="2级标题"/>
    <w:next w:val="a1"/>
    <w:link w:val="20"/>
    <w:uiPriority w:val="9"/>
    <w:unhideWhenUsed/>
    <w:qFormat/>
    <w:rsid w:val="00464797"/>
    <w:pPr>
      <w:numPr>
        <w:ilvl w:val="1"/>
        <w:numId w:val="2"/>
      </w:numPr>
      <w:spacing w:beforeLines="30" w:before="93" w:afterLines="30" w:after="93"/>
      <w:outlineLvl w:val="1"/>
    </w:pPr>
    <w:rPr>
      <w:rFonts w:ascii="Times New Roman" w:eastAsia="宋体" w:hAnsi="Times New Roman"/>
      <w:b/>
      <w:bCs/>
      <w:sz w:val="28"/>
      <w:szCs w:val="32"/>
    </w:rPr>
  </w:style>
  <w:style w:type="paragraph" w:styleId="3">
    <w:name w:val="heading 3"/>
    <w:aliases w:val="3级标题"/>
    <w:next w:val="a1"/>
    <w:link w:val="30"/>
    <w:uiPriority w:val="9"/>
    <w:unhideWhenUsed/>
    <w:qFormat/>
    <w:rsid w:val="00A33B2F"/>
    <w:pPr>
      <w:keepNext/>
      <w:keepLines/>
      <w:numPr>
        <w:ilvl w:val="2"/>
        <w:numId w:val="2"/>
      </w:numPr>
      <w:spacing w:beforeLines="50" w:before="50" w:afterLines="50" w:after="50"/>
      <w:outlineLvl w:val="2"/>
    </w:pPr>
    <w:rPr>
      <w:rFonts w:ascii="Times New Roman" w:eastAsia="黑体" w:hAnsi="Times New Roman"/>
      <w:bCs/>
      <w:sz w:val="24"/>
      <w:szCs w:val="32"/>
    </w:rPr>
  </w:style>
  <w:style w:type="paragraph" w:styleId="4">
    <w:name w:val="heading 4"/>
    <w:aliases w:val="4级标题"/>
    <w:next w:val="a1"/>
    <w:link w:val="40"/>
    <w:uiPriority w:val="9"/>
    <w:unhideWhenUsed/>
    <w:qFormat/>
    <w:rsid w:val="00A33B2F"/>
    <w:pPr>
      <w:keepNext/>
      <w:keepLines/>
      <w:numPr>
        <w:ilvl w:val="3"/>
        <w:numId w:val="2"/>
      </w:numPr>
      <w:spacing w:beforeLines="50" w:before="50" w:afterLines="50" w:after="50"/>
      <w:outlineLvl w:val="3"/>
    </w:pPr>
    <w:rPr>
      <w:rFonts w:ascii="Times New Roman" w:eastAsia="黑体" w:hAnsi="Times New Roman" w:cstheme="majorBidi"/>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文章标题"/>
    <w:next w:val="a1"/>
    <w:link w:val="a6"/>
    <w:uiPriority w:val="10"/>
    <w:qFormat/>
    <w:rsid w:val="00991442"/>
    <w:pPr>
      <w:jc w:val="center"/>
      <w:outlineLvl w:val="0"/>
    </w:pPr>
    <w:rPr>
      <w:rFonts w:asciiTheme="majorHAnsi" w:eastAsia="宋体" w:hAnsiTheme="majorHAnsi" w:cstheme="majorBidi"/>
      <w:sz w:val="44"/>
      <w:szCs w:val="32"/>
    </w:rPr>
  </w:style>
  <w:style w:type="character" w:customStyle="1" w:styleId="a6">
    <w:name w:val="标题 字符"/>
    <w:aliases w:val="文章标题 字符"/>
    <w:basedOn w:val="a2"/>
    <w:link w:val="a5"/>
    <w:uiPriority w:val="10"/>
    <w:rsid w:val="00991442"/>
    <w:rPr>
      <w:rFonts w:asciiTheme="majorHAnsi" w:eastAsia="宋体" w:hAnsiTheme="majorHAnsi" w:cstheme="majorBidi"/>
      <w:sz w:val="44"/>
      <w:szCs w:val="32"/>
    </w:rPr>
  </w:style>
  <w:style w:type="paragraph" w:customStyle="1" w:styleId="a1">
    <w:name w:val="论文正文"/>
    <w:link w:val="a7"/>
    <w:qFormat/>
    <w:rsid w:val="000C5FA3"/>
    <w:pPr>
      <w:spacing w:line="400" w:lineRule="exact"/>
      <w:ind w:firstLineChars="200" w:firstLine="200"/>
      <w:jc w:val="both"/>
    </w:pPr>
    <w:rPr>
      <w:rFonts w:ascii="Times New Roman" w:eastAsia="宋体" w:hAnsi="Times New Roman" w:cstheme="majorBidi"/>
      <w:bCs/>
      <w:sz w:val="24"/>
      <w:szCs w:val="32"/>
    </w:rPr>
  </w:style>
  <w:style w:type="character" w:customStyle="1" w:styleId="10">
    <w:name w:val="标题 1 字符"/>
    <w:aliases w:val="1级标题 字符"/>
    <w:basedOn w:val="a2"/>
    <w:link w:val="1"/>
    <w:uiPriority w:val="9"/>
    <w:rsid w:val="000C5FA3"/>
    <w:rPr>
      <w:rFonts w:ascii="Times New Roman" w:eastAsia="黑体" w:hAnsi="Times New Roman"/>
      <w:bCs/>
      <w:kern w:val="44"/>
      <w:sz w:val="32"/>
      <w:szCs w:val="44"/>
    </w:rPr>
  </w:style>
  <w:style w:type="character" w:customStyle="1" w:styleId="a7">
    <w:name w:val="论文正文 字符"/>
    <w:basedOn w:val="a6"/>
    <w:link w:val="a1"/>
    <w:rsid w:val="000C5FA3"/>
    <w:rPr>
      <w:rFonts w:ascii="Times New Roman" w:eastAsia="宋体" w:hAnsi="Times New Roman" w:cstheme="majorBidi"/>
      <w:bCs/>
      <w:sz w:val="24"/>
      <w:szCs w:val="32"/>
    </w:rPr>
  </w:style>
  <w:style w:type="character" w:customStyle="1" w:styleId="20">
    <w:name w:val="标题 2 字符"/>
    <w:aliases w:val="2级标题 字符"/>
    <w:basedOn w:val="a2"/>
    <w:link w:val="2"/>
    <w:uiPriority w:val="9"/>
    <w:rsid w:val="00464797"/>
    <w:rPr>
      <w:rFonts w:ascii="Times New Roman" w:eastAsia="宋体" w:hAnsi="Times New Roman"/>
      <w:b/>
      <w:bCs/>
      <w:sz w:val="28"/>
      <w:szCs w:val="32"/>
    </w:rPr>
  </w:style>
  <w:style w:type="character" w:customStyle="1" w:styleId="30">
    <w:name w:val="标题 3 字符"/>
    <w:aliases w:val="3级标题 字符"/>
    <w:basedOn w:val="a2"/>
    <w:link w:val="3"/>
    <w:uiPriority w:val="9"/>
    <w:rsid w:val="00A33B2F"/>
    <w:rPr>
      <w:rFonts w:ascii="Times New Roman" w:eastAsia="黑体" w:hAnsi="Times New Roman"/>
      <w:bCs/>
      <w:sz w:val="24"/>
      <w:szCs w:val="32"/>
    </w:rPr>
  </w:style>
  <w:style w:type="paragraph" w:styleId="a8">
    <w:name w:val="header"/>
    <w:basedOn w:val="a0"/>
    <w:link w:val="a9"/>
    <w:uiPriority w:val="99"/>
    <w:unhideWhenUsed/>
    <w:rsid w:val="000C5F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0C5FA3"/>
    <w:rPr>
      <w:sz w:val="18"/>
      <w:szCs w:val="18"/>
    </w:rPr>
  </w:style>
  <w:style w:type="paragraph" w:styleId="aa">
    <w:name w:val="footer"/>
    <w:basedOn w:val="a0"/>
    <w:link w:val="ab"/>
    <w:uiPriority w:val="99"/>
    <w:unhideWhenUsed/>
    <w:rsid w:val="000C5FA3"/>
    <w:pPr>
      <w:tabs>
        <w:tab w:val="center" w:pos="4153"/>
        <w:tab w:val="right" w:pos="8306"/>
      </w:tabs>
      <w:snapToGrid w:val="0"/>
      <w:jc w:val="left"/>
    </w:pPr>
    <w:rPr>
      <w:sz w:val="18"/>
      <w:szCs w:val="18"/>
    </w:rPr>
  </w:style>
  <w:style w:type="character" w:customStyle="1" w:styleId="ab">
    <w:name w:val="页脚 字符"/>
    <w:basedOn w:val="a2"/>
    <w:link w:val="aa"/>
    <w:uiPriority w:val="99"/>
    <w:rsid w:val="000C5FA3"/>
    <w:rPr>
      <w:sz w:val="18"/>
      <w:szCs w:val="18"/>
    </w:rPr>
  </w:style>
  <w:style w:type="character" w:customStyle="1" w:styleId="40">
    <w:name w:val="标题 4 字符"/>
    <w:aliases w:val="4级标题 字符"/>
    <w:basedOn w:val="a2"/>
    <w:link w:val="4"/>
    <w:uiPriority w:val="9"/>
    <w:rsid w:val="00A33B2F"/>
    <w:rPr>
      <w:rFonts w:ascii="Times New Roman" w:eastAsia="黑体" w:hAnsi="Times New Roman" w:cstheme="majorBidi"/>
      <w:bCs/>
      <w:sz w:val="24"/>
      <w:szCs w:val="28"/>
    </w:rPr>
  </w:style>
  <w:style w:type="paragraph" w:customStyle="1" w:styleId="ac">
    <w:name w:val="图"/>
    <w:next w:val="ad"/>
    <w:link w:val="ae"/>
    <w:qFormat/>
    <w:rsid w:val="000A56C0"/>
    <w:pPr>
      <w:keepNext/>
      <w:jc w:val="center"/>
    </w:pPr>
    <w:rPr>
      <w:rFonts w:ascii="Times New Roman" w:eastAsia="宋体" w:hAnsi="Times New Roman" w:cstheme="majorBidi"/>
      <w:bCs/>
      <w:sz w:val="18"/>
      <w:szCs w:val="32"/>
    </w:rPr>
  </w:style>
  <w:style w:type="paragraph" w:customStyle="1" w:styleId="ad">
    <w:name w:val="图名"/>
    <w:next w:val="a1"/>
    <w:link w:val="af"/>
    <w:qFormat/>
    <w:rsid w:val="00464797"/>
    <w:pPr>
      <w:spacing w:beforeLines="20" w:before="20" w:afterLines="20" w:after="20"/>
      <w:jc w:val="center"/>
    </w:pPr>
    <w:rPr>
      <w:rFonts w:ascii="Times New Roman" w:eastAsia="宋体" w:hAnsi="Times New Roman" w:cstheme="majorBidi"/>
      <w:bCs/>
      <w:szCs w:val="32"/>
    </w:rPr>
  </w:style>
  <w:style w:type="character" w:customStyle="1" w:styleId="ae">
    <w:name w:val="图 字符"/>
    <w:basedOn w:val="a7"/>
    <w:link w:val="ac"/>
    <w:rsid w:val="000A56C0"/>
    <w:rPr>
      <w:rFonts w:ascii="Times New Roman" w:eastAsia="宋体" w:hAnsi="Times New Roman" w:cstheme="majorBidi"/>
      <w:bCs/>
      <w:sz w:val="18"/>
      <w:szCs w:val="32"/>
    </w:rPr>
  </w:style>
  <w:style w:type="paragraph" w:customStyle="1" w:styleId="af0">
    <w:name w:val="图目录"/>
    <w:link w:val="af1"/>
    <w:qFormat/>
    <w:rsid w:val="000D1ABC"/>
    <w:rPr>
      <w:rFonts w:ascii="Times New Roman" w:eastAsia="宋体" w:hAnsi="Times New Roman"/>
    </w:rPr>
  </w:style>
  <w:style w:type="character" w:customStyle="1" w:styleId="af">
    <w:name w:val="图名 字符"/>
    <w:basedOn w:val="ae"/>
    <w:link w:val="ad"/>
    <w:rsid w:val="00464797"/>
    <w:rPr>
      <w:rFonts w:ascii="Times New Roman" w:eastAsia="宋体" w:hAnsi="Times New Roman" w:cstheme="majorBidi"/>
      <w:bCs/>
      <w:sz w:val="18"/>
      <w:szCs w:val="32"/>
    </w:rPr>
  </w:style>
  <w:style w:type="paragraph" w:customStyle="1" w:styleId="-">
    <w:name w:val="参考文献等-标题"/>
    <w:next w:val="a1"/>
    <w:link w:val="-0"/>
    <w:qFormat/>
    <w:rsid w:val="000A56C0"/>
    <w:pPr>
      <w:pageBreakBefore/>
      <w:spacing w:afterLines="30" w:after="30"/>
      <w:jc w:val="center"/>
    </w:pPr>
    <w:rPr>
      <w:rFonts w:ascii="Times New Roman" w:eastAsia="黑体" w:hAnsi="Times New Roman"/>
      <w:sz w:val="32"/>
    </w:rPr>
  </w:style>
  <w:style w:type="character" w:customStyle="1" w:styleId="af1">
    <w:name w:val="图目录 字符"/>
    <w:basedOn w:val="a2"/>
    <w:link w:val="af0"/>
    <w:rsid w:val="000D1ABC"/>
    <w:rPr>
      <w:rFonts w:ascii="Times New Roman" w:eastAsia="宋体" w:hAnsi="Times New Roman"/>
    </w:rPr>
  </w:style>
  <w:style w:type="paragraph" w:customStyle="1" w:styleId="af2">
    <w:name w:val="表"/>
    <w:link w:val="af3"/>
    <w:qFormat/>
    <w:rsid w:val="000D1ABC"/>
    <w:pPr>
      <w:jc w:val="center"/>
    </w:pPr>
    <w:rPr>
      <w:rFonts w:ascii="Times New Roman" w:eastAsia="宋体" w:hAnsi="Times New Roman" w:cstheme="majorBidi"/>
      <w:bCs/>
      <w:sz w:val="18"/>
      <w:szCs w:val="32"/>
    </w:rPr>
  </w:style>
  <w:style w:type="character" w:customStyle="1" w:styleId="-0">
    <w:name w:val="参考文献等-标题 字符"/>
    <w:basedOn w:val="a2"/>
    <w:link w:val="-"/>
    <w:rsid w:val="000A56C0"/>
    <w:rPr>
      <w:rFonts w:ascii="Times New Roman" w:eastAsia="黑体" w:hAnsi="Times New Roman"/>
      <w:sz w:val="32"/>
    </w:rPr>
  </w:style>
  <w:style w:type="paragraph" w:customStyle="1" w:styleId="af4">
    <w:name w:val="表名"/>
    <w:basedOn w:val="af2"/>
    <w:next w:val="af2"/>
    <w:link w:val="af5"/>
    <w:qFormat/>
    <w:rsid w:val="000D1ABC"/>
    <w:pPr>
      <w:keepNext/>
      <w:spacing w:beforeLines="20" w:before="20" w:afterLines="20" w:after="20"/>
      <w:ind w:firstLine="482"/>
    </w:pPr>
    <w:rPr>
      <w:sz w:val="21"/>
    </w:rPr>
  </w:style>
  <w:style w:type="character" w:customStyle="1" w:styleId="af3">
    <w:name w:val="表 字符"/>
    <w:basedOn w:val="a2"/>
    <w:link w:val="af2"/>
    <w:rsid w:val="000D1ABC"/>
    <w:rPr>
      <w:rFonts w:ascii="Times New Roman" w:eastAsia="宋体" w:hAnsi="Times New Roman" w:cstheme="majorBidi"/>
      <w:bCs/>
      <w:sz w:val="18"/>
      <w:szCs w:val="32"/>
    </w:rPr>
  </w:style>
  <w:style w:type="paragraph" w:customStyle="1" w:styleId="af6">
    <w:name w:val="表目录"/>
    <w:link w:val="af7"/>
    <w:qFormat/>
    <w:rsid w:val="000D1ABC"/>
    <w:rPr>
      <w:rFonts w:ascii="Times New Roman" w:eastAsia="宋体" w:hAnsi="Times New Roman" w:cstheme="majorBidi"/>
      <w:bCs/>
      <w:szCs w:val="32"/>
    </w:rPr>
  </w:style>
  <w:style w:type="character" w:customStyle="1" w:styleId="af5">
    <w:name w:val="表名 字符"/>
    <w:basedOn w:val="af3"/>
    <w:link w:val="af4"/>
    <w:rsid w:val="000D1ABC"/>
    <w:rPr>
      <w:rFonts w:ascii="Times New Roman" w:eastAsia="宋体" w:hAnsi="Times New Roman" w:cstheme="majorBidi"/>
      <w:bCs/>
      <w:sz w:val="18"/>
      <w:szCs w:val="32"/>
    </w:rPr>
  </w:style>
  <w:style w:type="paragraph" w:customStyle="1" w:styleId="af8">
    <w:name w:val="参考文献"/>
    <w:link w:val="af9"/>
    <w:qFormat/>
    <w:rsid w:val="000D1ABC"/>
    <w:pPr>
      <w:ind w:left="419" w:hanging="130"/>
      <w:jc w:val="both"/>
    </w:pPr>
    <w:rPr>
      <w:rFonts w:ascii="Times New Roman" w:eastAsia="宋体" w:hAnsi="Times New Roman" w:cstheme="majorBidi"/>
      <w:bCs/>
      <w:sz w:val="24"/>
      <w:szCs w:val="32"/>
    </w:rPr>
  </w:style>
  <w:style w:type="character" w:customStyle="1" w:styleId="af7">
    <w:name w:val="表目录 字符"/>
    <w:basedOn w:val="a2"/>
    <w:link w:val="af6"/>
    <w:rsid w:val="000D1ABC"/>
    <w:rPr>
      <w:rFonts w:ascii="Times New Roman" w:eastAsia="宋体" w:hAnsi="Times New Roman" w:cstheme="majorBidi"/>
      <w:bCs/>
      <w:szCs w:val="32"/>
    </w:rPr>
  </w:style>
  <w:style w:type="paragraph" w:customStyle="1" w:styleId="afa">
    <w:name w:val="行间公式"/>
    <w:next w:val="a1"/>
    <w:link w:val="afb"/>
    <w:qFormat/>
    <w:rsid w:val="00E368DF"/>
    <w:pPr>
      <w:jc w:val="center"/>
    </w:pPr>
    <w:rPr>
      <w:rFonts w:ascii="Times New Roman" w:eastAsia="宋体" w:hAnsi="Times New Roman" w:cstheme="majorBidi"/>
      <w:bCs/>
      <w:sz w:val="24"/>
      <w:szCs w:val="32"/>
    </w:rPr>
  </w:style>
  <w:style w:type="character" w:customStyle="1" w:styleId="af9">
    <w:name w:val="参考文献 字符"/>
    <w:basedOn w:val="a2"/>
    <w:link w:val="af8"/>
    <w:rsid w:val="000D1ABC"/>
    <w:rPr>
      <w:rFonts w:ascii="Times New Roman" w:eastAsia="宋体" w:hAnsi="Times New Roman" w:cstheme="majorBidi"/>
      <w:bCs/>
      <w:sz w:val="24"/>
      <w:szCs w:val="32"/>
    </w:rPr>
  </w:style>
  <w:style w:type="paragraph" w:customStyle="1" w:styleId="afc">
    <w:name w:val="章名"/>
    <w:basedOn w:val="a0"/>
    <w:next w:val="a0"/>
    <w:link w:val="Char"/>
    <w:qFormat/>
    <w:rsid w:val="004F0423"/>
    <w:pPr>
      <w:spacing w:beforeLines="50" w:before="163" w:afterLines="20" w:after="65"/>
      <w:jc w:val="center"/>
      <w:outlineLvl w:val="0"/>
    </w:pPr>
    <w:rPr>
      <w:rFonts w:ascii="黑体" w:eastAsia="黑体" w:hAnsi="黑体"/>
      <w:sz w:val="32"/>
      <w:szCs w:val="32"/>
    </w:rPr>
  </w:style>
  <w:style w:type="character" w:customStyle="1" w:styleId="afb">
    <w:name w:val="行间公式 字符"/>
    <w:basedOn w:val="a2"/>
    <w:link w:val="afa"/>
    <w:rsid w:val="00E368DF"/>
    <w:rPr>
      <w:rFonts w:ascii="Times New Roman" w:eastAsia="宋体" w:hAnsi="Times New Roman" w:cstheme="majorBidi"/>
      <w:bCs/>
      <w:sz w:val="24"/>
      <w:szCs w:val="32"/>
    </w:rPr>
  </w:style>
  <w:style w:type="character" w:customStyle="1" w:styleId="Char">
    <w:name w:val="章名 Char"/>
    <w:basedOn w:val="a2"/>
    <w:link w:val="afc"/>
    <w:rsid w:val="004F0423"/>
    <w:rPr>
      <w:rFonts w:ascii="黑体" w:eastAsia="黑体" w:hAnsi="黑体"/>
      <w:sz w:val="32"/>
      <w:szCs w:val="32"/>
    </w:rPr>
  </w:style>
  <w:style w:type="character" w:styleId="afd">
    <w:name w:val="Hyperlink"/>
    <w:basedOn w:val="a2"/>
    <w:uiPriority w:val="99"/>
    <w:unhideWhenUsed/>
    <w:rsid w:val="004F0423"/>
    <w:rPr>
      <w:color w:val="0563C1" w:themeColor="hyperlink"/>
      <w:u w:val="single"/>
    </w:rPr>
  </w:style>
  <w:style w:type="paragraph" w:styleId="TOC1">
    <w:name w:val="toc 1"/>
    <w:basedOn w:val="a0"/>
    <w:next w:val="a0"/>
    <w:autoRedefine/>
    <w:uiPriority w:val="39"/>
    <w:unhideWhenUsed/>
    <w:rsid w:val="004F0423"/>
  </w:style>
  <w:style w:type="paragraph" w:styleId="TOC3">
    <w:name w:val="toc 3"/>
    <w:basedOn w:val="a0"/>
    <w:next w:val="a0"/>
    <w:autoRedefine/>
    <w:uiPriority w:val="39"/>
    <w:unhideWhenUsed/>
    <w:rsid w:val="004F0423"/>
    <w:pPr>
      <w:ind w:leftChars="400" w:left="840"/>
    </w:pPr>
  </w:style>
  <w:style w:type="paragraph" w:customStyle="1" w:styleId="afe">
    <w:name w:val="论文页眉"/>
    <w:basedOn w:val="afc"/>
    <w:link w:val="aff"/>
    <w:qFormat/>
    <w:rsid w:val="004A28E3"/>
    <w:pPr>
      <w:pBdr>
        <w:bottom w:val="single" w:sz="4" w:space="1" w:color="auto"/>
      </w:pBdr>
      <w:spacing w:beforeLines="0" w:before="0" w:afterLines="0" w:after="0"/>
    </w:pPr>
    <w:rPr>
      <w:rFonts w:ascii="宋体" w:eastAsia="宋体"/>
      <w:sz w:val="18"/>
    </w:rPr>
  </w:style>
  <w:style w:type="character" w:customStyle="1" w:styleId="aff">
    <w:name w:val="论文页眉 字符"/>
    <w:basedOn w:val="Char"/>
    <w:link w:val="afe"/>
    <w:rsid w:val="004A28E3"/>
    <w:rPr>
      <w:rFonts w:ascii="宋体" w:eastAsia="宋体" w:hAnsi="黑体"/>
      <w:sz w:val="18"/>
      <w:szCs w:val="32"/>
    </w:rPr>
  </w:style>
  <w:style w:type="character" w:styleId="aff0">
    <w:name w:val="Placeholder Text"/>
    <w:basedOn w:val="a2"/>
    <w:uiPriority w:val="99"/>
    <w:semiHidden/>
    <w:rsid w:val="00E82A1A"/>
    <w:rPr>
      <w:color w:val="808080"/>
    </w:rPr>
  </w:style>
  <w:style w:type="table" w:styleId="aff1">
    <w:name w:val="Table Grid"/>
    <w:basedOn w:val="a3"/>
    <w:uiPriority w:val="39"/>
    <w:rsid w:val="00EA5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caption"/>
    <w:basedOn w:val="a0"/>
    <w:next w:val="a0"/>
    <w:uiPriority w:val="35"/>
    <w:unhideWhenUsed/>
    <w:qFormat/>
    <w:rsid w:val="00D865C0"/>
    <w:rPr>
      <w:rFonts w:asciiTheme="majorHAnsi" w:eastAsia="黑体" w:hAnsiTheme="majorHAnsi" w:cstheme="majorBidi"/>
      <w:sz w:val="20"/>
      <w:szCs w:val="20"/>
    </w:rPr>
  </w:style>
  <w:style w:type="paragraph" w:customStyle="1" w:styleId="a">
    <w:name w:val="附录标题"/>
    <w:basedOn w:val="2"/>
    <w:next w:val="a1"/>
    <w:link w:val="aff3"/>
    <w:qFormat/>
    <w:rsid w:val="00422889"/>
    <w:pPr>
      <w:numPr>
        <w:ilvl w:val="0"/>
        <w:numId w:val="4"/>
      </w:numPr>
      <w:spacing w:before="97" w:after="97"/>
    </w:pPr>
  </w:style>
  <w:style w:type="paragraph" w:customStyle="1" w:styleId="aff4">
    <w:name w:val="附录"/>
    <w:basedOn w:val="1"/>
    <w:next w:val="a"/>
    <w:link w:val="aff5"/>
    <w:qFormat/>
    <w:rsid w:val="00422889"/>
    <w:pPr>
      <w:numPr>
        <w:numId w:val="0"/>
      </w:numPr>
      <w:spacing w:after="163"/>
    </w:pPr>
  </w:style>
  <w:style w:type="character" w:customStyle="1" w:styleId="aff3">
    <w:name w:val="附录标题 字符"/>
    <w:basedOn w:val="20"/>
    <w:link w:val="a"/>
    <w:rsid w:val="0029586A"/>
    <w:rPr>
      <w:rFonts w:ascii="Times New Roman" w:eastAsia="宋体" w:hAnsi="Times New Roman"/>
      <w:b/>
      <w:bCs/>
      <w:sz w:val="28"/>
      <w:szCs w:val="32"/>
    </w:rPr>
  </w:style>
  <w:style w:type="character" w:customStyle="1" w:styleId="aff5">
    <w:name w:val="附录 字符"/>
    <w:basedOn w:val="10"/>
    <w:link w:val="aff4"/>
    <w:rsid w:val="0029586A"/>
    <w:rPr>
      <w:rFonts w:ascii="Times New Roman" w:eastAsia="黑体" w:hAnsi="Times New Roman"/>
      <w:bCs/>
      <w:kern w:val="44"/>
      <w:sz w:val="32"/>
      <w:szCs w:val="44"/>
    </w:rPr>
  </w:style>
  <w:style w:type="character" w:styleId="aff6">
    <w:name w:val="annotation reference"/>
    <w:basedOn w:val="a2"/>
    <w:uiPriority w:val="99"/>
    <w:semiHidden/>
    <w:unhideWhenUsed/>
    <w:rsid w:val="003664EB"/>
    <w:rPr>
      <w:sz w:val="21"/>
      <w:szCs w:val="21"/>
    </w:rPr>
  </w:style>
  <w:style w:type="paragraph" w:styleId="aff7">
    <w:name w:val="annotation text"/>
    <w:basedOn w:val="a0"/>
    <w:link w:val="aff8"/>
    <w:uiPriority w:val="99"/>
    <w:semiHidden/>
    <w:unhideWhenUsed/>
    <w:rsid w:val="003664EB"/>
    <w:pPr>
      <w:jc w:val="left"/>
    </w:pPr>
  </w:style>
  <w:style w:type="character" w:customStyle="1" w:styleId="aff8">
    <w:name w:val="批注文字 字符"/>
    <w:basedOn w:val="a2"/>
    <w:link w:val="aff7"/>
    <w:uiPriority w:val="99"/>
    <w:semiHidden/>
    <w:rsid w:val="003664EB"/>
    <w:rPr>
      <w:rFonts w:ascii="Times New Roman" w:hAnsi="Times New Roman"/>
      <w:sz w:val="24"/>
    </w:rPr>
  </w:style>
  <w:style w:type="paragraph" w:styleId="aff9">
    <w:name w:val="annotation subject"/>
    <w:basedOn w:val="aff7"/>
    <w:next w:val="aff7"/>
    <w:link w:val="affa"/>
    <w:uiPriority w:val="99"/>
    <w:semiHidden/>
    <w:unhideWhenUsed/>
    <w:rsid w:val="003664EB"/>
    <w:rPr>
      <w:b/>
      <w:bCs/>
    </w:rPr>
  </w:style>
  <w:style w:type="character" w:customStyle="1" w:styleId="affa">
    <w:name w:val="批注主题 字符"/>
    <w:basedOn w:val="aff8"/>
    <w:link w:val="aff9"/>
    <w:uiPriority w:val="99"/>
    <w:semiHidden/>
    <w:rsid w:val="003664EB"/>
    <w:rPr>
      <w:rFonts w:ascii="Times New Roman" w:hAnsi="Times New Roman"/>
      <w:b/>
      <w:bCs/>
      <w:sz w:val="24"/>
    </w:rPr>
  </w:style>
  <w:style w:type="paragraph" w:customStyle="1" w:styleId="affb">
    <w:name w:val="代码块"/>
    <w:basedOn w:val="a1"/>
    <w:link w:val="affc"/>
    <w:qFormat/>
    <w:rsid w:val="006D36F9"/>
    <w:pPr>
      <w:ind w:leftChars="130" w:left="312" w:rightChars="190" w:right="456" w:firstLineChars="0" w:firstLine="1"/>
    </w:pPr>
    <w:rPr>
      <w:rFonts w:cstheme="minorBidi"/>
      <w:sz w:val="21"/>
      <w:szCs w:val="21"/>
    </w:rPr>
  </w:style>
  <w:style w:type="paragraph" w:customStyle="1" w:styleId="affd">
    <w:name w:val="函数块"/>
    <w:basedOn w:val="a1"/>
    <w:link w:val="affe"/>
    <w:qFormat/>
    <w:rsid w:val="006D36F9"/>
    <w:pPr>
      <w:ind w:firstLineChars="0" w:firstLine="0"/>
    </w:pPr>
    <w:rPr>
      <w:rFonts w:cstheme="minorBidi"/>
      <w:b/>
      <w:bCs w:val="0"/>
      <w:sz w:val="21"/>
      <w:szCs w:val="21"/>
    </w:rPr>
  </w:style>
  <w:style w:type="character" w:customStyle="1" w:styleId="affc">
    <w:name w:val="代码块 字符"/>
    <w:basedOn w:val="a7"/>
    <w:link w:val="affb"/>
    <w:rsid w:val="006D36F9"/>
    <w:rPr>
      <w:rFonts w:ascii="Times New Roman" w:eastAsia="宋体" w:hAnsi="Times New Roman" w:cstheme="majorBidi"/>
      <w:bCs/>
      <w:sz w:val="24"/>
      <w:szCs w:val="21"/>
    </w:rPr>
  </w:style>
  <w:style w:type="character" w:customStyle="1" w:styleId="affe">
    <w:name w:val="函数块 字符"/>
    <w:basedOn w:val="a7"/>
    <w:link w:val="affd"/>
    <w:rsid w:val="006D36F9"/>
    <w:rPr>
      <w:rFonts w:ascii="Times New Roman" w:eastAsia="宋体" w:hAnsi="Times New Roman" w:cstheme="majorBidi"/>
      <w:b/>
      <w:bCs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165">
      <w:bodyDiv w:val="1"/>
      <w:marLeft w:val="0"/>
      <w:marRight w:val="0"/>
      <w:marTop w:val="0"/>
      <w:marBottom w:val="0"/>
      <w:divBdr>
        <w:top w:val="none" w:sz="0" w:space="0" w:color="auto"/>
        <w:left w:val="none" w:sz="0" w:space="0" w:color="auto"/>
        <w:bottom w:val="none" w:sz="0" w:space="0" w:color="auto"/>
        <w:right w:val="none" w:sz="0" w:space="0" w:color="auto"/>
      </w:divBdr>
      <w:divsChild>
        <w:div w:id="133763213">
          <w:marLeft w:val="0"/>
          <w:marRight w:val="0"/>
          <w:marTop w:val="0"/>
          <w:marBottom w:val="0"/>
          <w:divBdr>
            <w:top w:val="none" w:sz="0" w:space="0" w:color="auto"/>
            <w:left w:val="none" w:sz="0" w:space="0" w:color="auto"/>
            <w:bottom w:val="none" w:sz="0" w:space="0" w:color="auto"/>
            <w:right w:val="none" w:sz="0" w:space="0" w:color="auto"/>
          </w:divBdr>
          <w:divsChild>
            <w:div w:id="973414357">
              <w:marLeft w:val="0"/>
              <w:marRight w:val="0"/>
              <w:marTop w:val="0"/>
              <w:marBottom w:val="0"/>
              <w:divBdr>
                <w:top w:val="none" w:sz="0" w:space="0" w:color="auto"/>
                <w:left w:val="none" w:sz="0" w:space="0" w:color="auto"/>
                <w:bottom w:val="none" w:sz="0" w:space="0" w:color="auto"/>
                <w:right w:val="none" w:sz="0" w:space="0" w:color="auto"/>
              </w:divBdr>
            </w:div>
            <w:div w:id="1348291174">
              <w:marLeft w:val="0"/>
              <w:marRight w:val="0"/>
              <w:marTop w:val="0"/>
              <w:marBottom w:val="0"/>
              <w:divBdr>
                <w:top w:val="none" w:sz="0" w:space="0" w:color="auto"/>
                <w:left w:val="none" w:sz="0" w:space="0" w:color="auto"/>
                <w:bottom w:val="none" w:sz="0" w:space="0" w:color="auto"/>
                <w:right w:val="none" w:sz="0" w:space="0" w:color="auto"/>
              </w:divBdr>
            </w:div>
            <w:div w:id="14697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501">
      <w:bodyDiv w:val="1"/>
      <w:marLeft w:val="0"/>
      <w:marRight w:val="0"/>
      <w:marTop w:val="0"/>
      <w:marBottom w:val="0"/>
      <w:divBdr>
        <w:top w:val="none" w:sz="0" w:space="0" w:color="auto"/>
        <w:left w:val="none" w:sz="0" w:space="0" w:color="auto"/>
        <w:bottom w:val="none" w:sz="0" w:space="0" w:color="auto"/>
        <w:right w:val="none" w:sz="0" w:space="0" w:color="auto"/>
      </w:divBdr>
    </w:div>
    <w:div w:id="490340597">
      <w:bodyDiv w:val="1"/>
      <w:marLeft w:val="0"/>
      <w:marRight w:val="0"/>
      <w:marTop w:val="0"/>
      <w:marBottom w:val="0"/>
      <w:divBdr>
        <w:top w:val="none" w:sz="0" w:space="0" w:color="auto"/>
        <w:left w:val="none" w:sz="0" w:space="0" w:color="auto"/>
        <w:bottom w:val="none" w:sz="0" w:space="0" w:color="auto"/>
        <w:right w:val="none" w:sz="0" w:space="0" w:color="auto"/>
      </w:divBdr>
      <w:divsChild>
        <w:div w:id="960115533">
          <w:marLeft w:val="0"/>
          <w:marRight w:val="0"/>
          <w:marTop w:val="0"/>
          <w:marBottom w:val="0"/>
          <w:divBdr>
            <w:top w:val="none" w:sz="0" w:space="0" w:color="auto"/>
            <w:left w:val="none" w:sz="0" w:space="0" w:color="auto"/>
            <w:bottom w:val="none" w:sz="0" w:space="0" w:color="auto"/>
            <w:right w:val="none" w:sz="0" w:space="0" w:color="auto"/>
          </w:divBdr>
          <w:divsChild>
            <w:div w:id="2123185402">
              <w:marLeft w:val="0"/>
              <w:marRight w:val="0"/>
              <w:marTop w:val="0"/>
              <w:marBottom w:val="0"/>
              <w:divBdr>
                <w:top w:val="none" w:sz="0" w:space="0" w:color="auto"/>
                <w:left w:val="none" w:sz="0" w:space="0" w:color="auto"/>
                <w:bottom w:val="none" w:sz="0" w:space="0" w:color="auto"/>
                <w:right w:val="none" w:sz="0" w:space="0" w:color="auto"/>
              </w:divBdr>
            </w:div>
            <w:div w:id="1835104274">
              <w:marLeft w:val="0"/>
              <w:marRight w:val="0"/>
              <w:marTop w:val="0"/>
              <w:marBottom w:val="0"/>
              <w:divBdr>
                <w:top w:val="none" w:sz="0" w:space="0" w:color="auto"/>
                <w:left w:val="none" w:sz="0" w:space="0" w:color="auto"/>
                <w:bottom w:val="none" w:sz="0" w:space="0" w:color="auto"/>
                <w:right w:val="none" w:sz="0" w:space="0" w:color="auto"/>
              </w:divBdr>
            </w:div>
            <w:div w:id="50421169">
              <w:marLeft w:val="0"/>
              <w:marRight w:val="0"/>
              <w:marTop w:val="0"/>
              <w:marBottom w:val="0"/>
              <w:divBdr>
                <w:top w:val="none" w:sz="0" w:space="0" w:color="auto"/>
                <w:left w:val="none" w:sz="0" w:space="0" w:color="auto"/>
                <w:bottom w:val="none" w:sz="0" w:space="0" w:color="auto"/>
                <w:right w:val="none" w:sz="0" w:space="0" w:color="auto"/>
              </w:divBdr>
            </w:div>
            <w:div w:id="1868523182">
              <w:marLeft w:val="0"/>
              <w:marRight w:val="0"/>
              <w:marTop w:val="0"/>
              <w:marBottom w:val="0"/>
              <w:divBdr>
                <w:top w:val="none" w:sz="0" w:space="0" w:color="auto"/>
                <w:left w:val="none" w:sz="0" w:space="0" w:color="auto"/>
                <w:bottom w:val="none" w:sz="0" w:space="0" w:color="auto"/>
                <w:right w:val="none" w:sz="0" w:space="0" w:color="auto"/>
              </w:divBdr>
            </w:div>
            <w:div w:id="1473644598">
              <w:marLeft w:val="0"/>
              <w:marRight w:val="0"/>
              <w:marTop w:val="0"/>
              <w:marBottom w:val="0"/>
              <w:divBdr>
                <w:top w:val="none" w:sz="0" w:space="0" w:color="auto"/>
                <w:left w:val="none" w:sz="0" w:space="0" w:color="auto"/>
                <w:bottom w:val="none" w:sz="0" w:space="0" w:color="auto"/>
                <w:right w:val="none" w:sz="0" w:space="0" w:color="auto"/>
              </w:divBdr>
            </w:div>
            <w:div w:id="70123931">
              <w:marLeft w:val="0"/>
              <w:marRight w:val="0"/>
              <w:marTop w:val="0"/>
              <w:marBottom w:val="0"/>
              <w:divBdr>
                <w:top w:val="none" w:sz="0" w:space="0" w:color="auto"/>
                <w:left w:val="none" w:sz="0" w:space="0" w:color="auto"/>
                <w:bottom w:val="none" w:sz="0" w:space="0" w:color="auto"/>
                <w:right w:val="none" w:sz="0" w:space="0" w:color="auto"/>
              </w:divBdr>
            </w:div>
            <w:div w:id="712968258">
              <w:marLeft w:val="0"/>
              <w:marRight w:val="0"/>
              <w:marTop w:val="0"/>
              <w:marBottom w:val="0"/>
              <w:divBdr>
                <w:top w:val="none" w:sz="0" w:space="0" w:color="auto"/>
                <w:left w:val="none" w:sz="0" w:space="0" w:color="auto"/>
                <w:bottom w:val="none" w:sz="0" w:space="0" w:color="auto"/>
                <w:right w:val="none" w:sz="0" w:space="0" w:color="auto"/>
              </w:divBdr>
            </w:div>
            <w:div w:id="1383288762">
              <w:marLeft w:val="0"/>
              <w:marRight w:val="0"/>
              <w:marTop w:val="0"/>
              <w:marBottom w:val="0"/>
              <w:divBdr>
                <w:top w:val="none" w:sz="0" w:space="0" w:color="auto"/>
                <w:left w:val="none" w:sz="0" w:space="0" w:color="auto"/>
                <w:bottom w:val="none" w:sz="0" w:space="0" w:color="auto"/>
                <w:right w:val="none" w:sz="0" w:space="0" w:color="auto"/>
              </w:divBdr>
            </w:div>
            <w:div w:id="835339015">
              <w:marLeft w:val="0"/>
              <w:marRight w:val="0"/>
              <w:marTop w:val="0"/>
              <w:marBottom w:val="0"/>
              <w:divBdr>
                <w:top w:val="none" w:sz="0" w:space="0" w:color="auto"/>
                <w:left w:val="none" w:sz="0" w:space="0" w:color="auto"/>
                <w:bottom w:val="none" w:sz="0" w:space="0" w:color="auto"/>
                <w:right w:val="none" w:sz="0" w:space="0" w:color="auto"/>
              </w:divBdr>
            </w:div>
            <w:div w:id="2046175153">
              <w:marLeft w:val="0"/>
              <w:marRight w:val="0"/>
              <w:marTop w:val="0"/>
              <w:marBottom w:val="0"/>
              <w:divBdr>
                <w:top w:val="none" w:sz="0" w:space="0" w:color="auto"/>
                <w:left w:val="none" w:sz="0" w:space="0" w:color="auto"/>
                <w:bottom w:val="none" w:sz="0" w:space="0" w:color="auto"/>
                <w:right w:val="none" w:sz="0" w:space="0" w:color="auto"/>
              </w:divBdr>
            </w:div>
            <w:div w:id="1053500123">
              <w:marLeft w:val="0"/>
              <w:marRight w:val="0"/>
              <w:marTop w:val="0"/>
              <w:marBottom w:val="0"/>
              <w:divBdr>
                <w:top w:val="none" w:sz="0" w:space="0" w:color="auto"/>
                <w:left w:val="none" w:sz="0" w:space="0" w:color="auto"/>
                <w:bottom w:val="none" w:sz="0" w:space="0" w:color="auto"/>
                <w:right w:val="none" w:sz="0" w:space="0" w:color="auto"/>
              </w:divBdr>
            </w:div>
            <w:div w:id="1056008761">
              <w:marLeft w:val="0"/>
              <w:marRight w:val="0"/>
              <w:marTop w:val="0"/>
              <w:marBottom w:val="0"/>
              <w:divBdr>
                <w:top w:val="none" w:sz="0" w:space="0" w:color="auto"/>
                <w:left w:val="none" w:sz="0" w:space="0" w:color="auto"/>
                <w:bottom w:val="none" w:sz="0" w:space="0" w:color="auto"/>
                <w:right w:val="none" w:sz="0" w:space="0" w:color="auto"/>
              </w:divBdr>
            </w:div>
            <w:div w:id="1168399007">
              <w:marLeft w:val="0"/>
              <w:marRight w:val="0"/>
              <w:marTop w:val="0"/>
              <w:marBottom w:val="0"/>
              <w:divBdr>
                <w:top w:val="none" w:sz="0" w:space="0" w:color="auto"/>
                <w:left w:val="none" w:sz="0" w:space="0" w:color="auto"/>
                <w:bottom w:val="none" w:sz="0" w:space="0" w:color="auto"/>
                <w:right w:val="none" w:sz="0" w:space="0" w:color="auto"/>
              </w:divBdr>
            </w:div>
            <w:div w:id="733431780">
              <w:marLeft w:val="0"/>
              <w:marRight w:val="0"/>
              <w:marTop w:val="0"/>
              <w:marBottom w:val="0"/>
              <w:divBdr>
                <w:top w:val="none" w:sz="0" w:space="0" w:color="auto"/>
                <w:left w:val="none" w:sz="0" w:space="0" w:color="auto"/>
                <w:bottom w:val="none" w:sz="0" w:space="0" w:color="auto"/>
                <w:right w:val="none" w:sz="0" w:space="0" w:color="auto"/>
              </w:divBdr>
            </w:div>
            <w:div w:id="514198593">
              <w:marLeft w:val="0"/>
              <w:marRight w:val="0"/>
              <w:marTop w:val="0"/>
              <w:marBottom w:val="0"/>
              <w:divBdr>
                <w:top w:val="none" w:sz="0" w:space="0" w:color="auto"/>
                <w:left w:val="none" w:sz="0" w:space="0" w:color="auto"/>
                <w:bottom w:val="none" w:sz="0" w:space="0" w:color="auto"/>
                <w:right w:val="none" w:sz="0" w:space="0" w:color="auto"/>
              </w:divBdr>
            </w:div>
            <w:div w:id="754401117">
              <w:marLeft w:val="0"/>
              <w:marRight w:val="0"/>
              <w:marTop w:val="0"/>
              <w:marBottom w:val="0"/>
              <w:divBdr>
                <w:top w:val="none" w:sz="0" w:space="0" w:color="auto"/>
                <w:left w:val="none" w:sz="0" w:space="0" w:color="auto"/>
                <w:bottom w:val="none" w:sz="0" w:space="0" w:color="auto"/>
                <w:right w:val="none" w:sz="0" w:space="0" w:color="auto"/>
              </w:divBdr>
            </w:div>
            <w:div w:id="1780759054">
              <w:marLeft w:val="0"/>
              <w:marRight w:val="0"/>
              <w:marTop w:val="0"/>
              <w:marBottom w:val="0"/>
              <w:divBdr>
                <w:top w:val="none" w:sz="0" w:space="0" w:color="auto"/>
                <w:left w:val="none" w:sz="0" w:space="0" w:color="auto"/>
                <w:bottom w:val="none" w:sz="0" w:space="0" w:color="auto"/>
                <w:right w:val="none" w:sz="0" w:space="0" w:color="auto"/>
              </w:divBdr>
            </w:div>
            <w:div w:id="943919615">
              <w:marLeft w:val="0"/>
              <w:marRight w:val="0"/>
              <w:marTop w:val="0"/>
              <w:marBottom w:val="0"/>
              <w:divBdr>
                <w:top w:val="none" w:sz="0" w:space="0" w:color="auto"/>
                <w:left w:val="none" w:sz="0" w:space="0" w:color="auto"/>
                <w:bottom w:val="none" w:sz="0" w:space="0" w:color="auto"/>
                <w:right w:val="none" w:sz="0" w:space="0" w:color="auto"/>
              </w:divBdr>
            </w:div>
            <w:div w:id="2074692952">
              <w:marLeft w:val="0"/>
              <w:marRight w:val="0"/>
              <w:marTop w:val="0"/>
              <w:marBottom w:val="0"/>
              <w:divBdr>
                <w:top w:val="none" w:sz="0" w:space="0" w:color="auto"/>
                <w:left w:val="none" w:sz="0" w:space="0" w:color="auto"/>
                <w:bottom w:val="none" w:sz="0" w:space="0" w:color="auto"/>
                <w:right w:val="none" w:sz="0" w:space="0" w:color="auto"/>
              </w:divBdr>
            </w:div>
            <w:div w:id="1369136654">
              <w:marLeft w:val="0"/>
              <w:marRight w:val="0"/>
              <w:marTop w:val="0"/>
              <w:marBottom w:val="0"/>
              <w:divBdr>
                <w:top w:val="none" w:sz="0" w:space="0" w:color="auto"/>
                <w:left w:val="none" w:sz="0" w:space="0" w:color="auto"/>
                <w:bottom w:val="none" w:sz="0" w:space="0" w:color="auto"/>
                <w:right w:val="none" w:sz="0" w:space="0" w:color="auto"/>
              </w:divBdr>
            </w:div>
            <w:div w:id="1740711100">
              <w:marLeft w:val="0"/>
              <w:marRight w:val="0"/>
              <w:marTop w:val="0"/>
              <w:marBottom w:val="0"/>
              <w:divBdr>
                <w:top w:val="none" w:sz="0" w:space="0" w:color="auto"/>
                <w:left w:val="none" w:sz="0" w:space="0" w:color="auto"/>
                <w:bottom w:val="none" w:sz="0" w:space="0" w:color="auto"/>
                <w:right w:val="none" w:sz="0" w:space="0" w:color="auto"/>
              </w:divBdr>
            </w:div>
            <w:div w:id="1704944763">
              <w:marLeft w:val="0"/>
              <w:marRight w:val="0"/>
              <w:marTop w:val="0"/>
              <w:marBottom w:val="0"/>
              <w:divBdr>
                <w:top w:val="none" w:sz="0" w:space="0" w:color="auto"/>
                <w:left w:val="none" w:sz="0" w:space="0" w:color="auto"/>
                <w:bottom w:val="none" w:sz="0" w:space="0" w:color="auto"/>
                <w:right w:val="none" w:sz="0" w:space="0" w:color="auto"/>
              </w:divBdr>
            </w:div>
            <w:div w:id="1994525274">
              <w:marLeft w:val="0"/>
              <w:marRight w:val="0"/>
              <w:marTop w:val="0"/>
              <w:marBottom w:val="0"/>
              <w:divBdr>
                <w:top w:val="none" w:sz="0" w:space="0" w:color="auto"/>
                <w:left w:val="none" w:sz="0" w:space="0" w:color="auto"/>
                <w:bottom w:val="none" w:sz="0" w:space="0" w:color="auto"/>
                <w:right w:val="none" w:sz="0" w:space="0" w:color="auto"/>
              </w:divBdr>
            </w:div>
            <w:div w:id="712384821">
              <w:marLeft w:val="0"/>
              <w:marRight w:val="0"/>
              <w:marTop w:val="0"/>
              <w:marBottom w:val="0"/>
              <w:divBdr>
                <w:top w:val="none" w:sz="0" w:space="0" w:color="auto"/>
                <w:left w:val="none" w:sz="0" w:space="0" w:color="auto"/>
                <w:bottom w:val="none" w:sz="0" w:space="0" w:color="auto"/>
                <w:right w:val="none" w:sz="0" w:space="0" w:color="auto"/>
              </w:divBdr>
            </w:div>
            <w:div w:id="1965501595">
              <w:marLeft w:val="0"/>
              <w:marRight w:val="0"/>
              <w:marTop w:val="0"/>
              <w:marBottom w:val="0"/>
              <w:divBdr>
                <w:top w:val="none" w:sz="0" w:space="0" w:color="auto"/>
                <w:left w:val="none" w:sz="0" w:space="0" w:color="auto"/>
                <w:bottom w:val="none" w:sz="0" w:space="0" w:color="auto"/>
                <w:right w:val="none" w:sz="0" w:space="0" w:color="auto"/>
              </w:divBdr>
            </w:div>
            <w:div w:id="1516723363">
              <w:marLeft w:val="0"/>
              <w:marRight w:val="0"/>
              <w:marTop w:val="0"/>
              <w:marBottom w:val="0"/>
              <w:divBdr>
                <w:top w:val="none" w:sz="0" w:space="0" w:color="auto"/>
                <w:left w:val="none" w:sz="0" w:space="0" w:color="auto"/>
                <w:bottom w:val="none" w:sz="0" w:space="0" w:color="auto"/>
                <w:right w:val="none" w:sz="0" w:space="0" w:color="auto"/>
              </w:divBdr>
            </w:div>
            <w:div w:id="1941833913">
              <w:marLeft w:val="0"/>
              <w:marRight w:val="0"/>
              <w:marTop w:val="0"/>
              <w:marBottom w:val="0"/>
              <w:divBdr>
                <w:top w:val="none" w:sz="0" w:space="0" w:color="auto"/>
                <w:left w:val="none" w:sz="0" w:space="0" w:color="auto"/>
                <w:bottom w:val="none" w:sz="0" w:space="0" w:color="auto"/>
                <w:right w:val="none" w:sz="0" w:space="0" w:color="auto"/>
              </w:divBdr>
            </w:div>
            <w:div w:id="426929821">
              <w:marLeft w:val="0"/>
              <w:marRight w:val="0"/>
              <w:marTop w:val="0"/>
              <w:marBottom w:val="0"/>
              <w:divBdr>
                <w:top w:val="none" w:sz="0" w:space="0" w:color="auto"/>
                <w:left w:val="none" w:sz="0" w:space="0" w:color="auto"/>
                <w:bottom w:val="none" w:sz="0" w:space="0" w:color="auto"/>
                <w:right w:val="none" w:sz="0" w:space="0" w:color="auto"/>
              </w:divBdr>
            </w:div>
            <w:div w:id="939338946">
              <w:marLeft w:val="0"/>
              <w:marRight w:val="0"/>
              <w:marTop w:val="0"/>
              <w:marBottom w:val="0"/>
              <w:divBdr>
                <w:top w:val="none" w:sz="0" w:space="0" w:color="auto"/>
                <w:left w:val="none" w:sz="0" w:space="0" w:color="auto"/>
                <w:bottom w:val="none" w:sz="0" w:space="0" w:color="auto"/>
                <w:right w:val="none" w:sz="0" w:space="0" w:color="auto"/>
              </w:divBdr>
            </w:div>
            <w:div w:id="789322993">
              <w:marLeft w:val="0"/>
              <w:marRight w:val="0"/>
              <w:marTop w:val="0"/>
              <w:marBottom w:val="0"/>
              <w:divBdr>
                <w:top w:val="none" w:sz="0" w:space="0" w:color="auto"/>
                <w:left w:val="none" w:sz="0" w:space="0" w:color="auto"/>
                <w:bottom w:val="none" w:sz="0" w:space="0" w:color="auto"/>
                <w:right w:val="none" w:sz="0" w:space="0" w:color="auto"/>
              </w:divBdr>
            </w:div>
            <w:div w:id="1753970261">
              <w:marLeft w:val="0"/>
              <w:marRight w:val="0"/>
              <w:marTop w:val="0"/>
              <w:marBottom w:val="0"/>
              <w:divBdr>
                <w:top w:val="none" w:sz="0" w:space="0" w:color="auto"/>
                <w:left w:val="none" w:sz="0" w:space="0" w:color="auto"/>
                <w:bottom w:val="none" w:sz="0" w:space="0" w:color="auto"/>
                <w:right w:val="none" w:sz="0" w:space="0" w:color="auto"/>
              </w:divBdr>
            </w:div>
            <w:div w:id="1473519146">
              <w:marLeft w:val="0"/>
              <w:marRight w:val="0"/>
              <w:marTop w:val="0"/>
              <w:marBottom w:val="0"/>
              <w:divBdr>
                <w:top w:val="none" w:sz="0" w:space="0" w:color="auto"/>
                <w:left w:val="none" w:sz="0" w:space="0" w:color="auto"/>
                <w:bottom w:val="none" w:sz="0" w:space="0" w:color="auto"/>
                <w:right w:val="none" w:sz="0" w:space="0" w:color="auto"/>
              </w:divBdr>
            </w:div>
            <w:div w:id="1422749939">
              <w:marLeft w:val="0"/>
              <w:marRight w:val="0"/>
              <w:marTop w:val="0"/>
              <w:marBottom w:val="0"/>
              <w:divBdr>
                <w:top w:val="none" w:sz="0" w:space="0" w:color="auto"/>
                <w:left w:val="none" w:sz="0" w:space="0" w:color="auto"/>
                <w:bottom w:val="none" w:sz="0" w:space="0" w:color="auto"/>
                <w:right w:val="none" w:sz="0" w:space="0" w:color="auto"/>
              </w:divBdr>
            </w:div>
            <w:div w:id="1074933554">
              <w:marLeft w:val="0"/>
              <w:marRight w:val="0"/>
              <w:marTop w:val="0"/>
              <w:marBottom w:val="0"/>
              <w:divBdr>
                <w:top w:val="none" w:sz="0" w:space="0" w:color="auto"/>
                <w:left w:val="none" w:sz="0" w:space="0" w:color="auto"/>
                <w:bottom w:val="none" w:sz="0" w:space="0" w:color="auto"/>
                <w:right w:val="none" w:sz="0" w:space="0" w:color="auto"/>
              </w:divBdr>
            </w:div>
            <w:div w:id="412822122">
              <w:marLeft w:val="0"/>
              <w:marRight w:val="0"/>
              <w:marTop w:val="0"/>
              <w:marBottom w:val="0"/>
              <w:divBdr>
                <w:top w:val="none" w:sz="0" w:space="0" w:color="auto"/>
                <w:left w:val="none" w:sz="0" w:space="0" w:color="auto"/>
                <w:bottom w:val="none" w:sz="0" w:space="0" w:color="auto"/>
                <w:right w:val="none" w:sz="0" w:space="0" w:color="auto"/>
              </w:divBdr>
            </w:div>
            <w:div w:id="697698770">
              <w:marLeft w:val="0"/>
              <w:marRight w:val="0"/>
              <w:marTop w:val="0"/>
              <w:marBottom w:val="0"/>
              <w:divBdr>
                <w:top w:val="none" w:sz="0" w:space="0" w:color="auto"/>
                <w:left w:val="none" w:sz="0" w:space="0" w:color="auto"/>
                <w:bottom w:val="none" w:sz="0" w:space="0" w:color="auto"/>
                <w:right w:val="none" w:sz="0" w:space="0" w:color="auto"/>
              </w:divBdr>
            </w:div>
            <w:div w:id="1497643965">
              <w:marLeft w:val="0"/>
              <w:marRight w:val="0"/>
              <w:marTop w:val="0"/>
              <w:marBottom w:val="0"/>
              <w:divBdr>
                <w:top w:val="none" w:sz="0" w:space="0" w:color="auto"/>
                <w:left w:val="none" w:sz="0" w:space="0" w:color="auto"/>
                <w:bottom w:val="none" w:sz="0" w:space="0" w:color="auto"/>
                <w:right w:val="none" w:sz="0" w:space="0" w:color="auto"/>
              </w:divBdr>
            </w:div>
            <w:div w:id="1853294685">
              <w:marLeft w:val="0"/>
              <w:marRight w:val="0"/>
              <w:marTop w:val="0"/>
              <w:marBottom w:val="0"/>
              <w:divBdr>
                <w:top w:val="none" w:sz="0" w:space="0" w:color="auto"/>
                <w:left w:val="none" w:sz="0" w:space="0" w:color="auto"/>
                <w:bottom w:val="none" w:sz="0" w:space="0" w:color="auto"/>
                <w:right w:val="none" w:sz="0" w:space="0" w:color="auto"/>
              </w:divBdr>
            </w:div>
            <w:div w:id="1479808913">
              <w:marLeft w:val="0"/>
              <w:marRight w:val="0"/>
              <w:marTop w:val="0"/>
              <w:marBottom w:val="0"/>
              <w:divBdr>
                <w:top w:val="none" w:sz="0" w:space="0" w:color="auto"/>
                <w:left w:val="none" w:sz="0" w:space="0" w:color="auto"/>
                <w:bottom w:val="none" w:sz="0" w:space="0" w:color="auto"/>
                <w:right w:val="none" w:sz="0" w:space="0" w:color="auto"/>
              </w:divBdr>
            </w:div>
            <w:div w:id="403263838">
              <w:marLeft w:val="0"/>
              <w:marRight w:val="0"/>
              <w:marTop w:val="0"/>
              <w:marBottom w:val="0"/>
              <w:divBdr>
                <w:top w:val="none" w:sz="0" w:space="0" w:color="auto"/>
                <w:left w:val="none" w:sz="0" w:space="0" w:color="auto"/>
                <w:bottom w:val="none" w:sz="0" w:space="0" w:color="auto"/>
                <w:right w:val="none" w:sz="0" w:space="0" w:color="auto"/>
              </w:divBdr>
            </w:div>
            <w:div w:id="643390814">
              <w:marLeft w:val="0"/>
              <w:marRight w:val="0"/>
              <w:marTop w:val="0"/>
              <w:marBottom w:val="0"/>
              <w:divBdr>
                <w:top w:val="none" w:sz="0" w:space="0" w:color="auto"/>
                <w:left w:val="none" w:sz="0" w:space="0" w:color="auto"/>
                <w:bottom w:val="none" w:sz="0" w:space="0" w:color="auto"/>
                <w:right w:val="none" w:sz="0" w:space="0" w:color="auto"/>
              </w:divBdr>
            </w:div>
            <w:div w:id="1945577982">
              <w:marLeft w:val="0"/>
              <w:marRight w:val="0"/>
              <w:marTop w:val="0"/>
              <w:marBottom w:val="0"/>
              <w:divBdr>
                <w:top w:val="none" w:sz="0" w:space="0" w:color="auto"/>
                <w:left w:val="none" w:sz="0" w:space="0" w:color="auto"/>
                <w:bottom w:val="none" w:sz="0" w:space="0" w:color="auto"/>
                <w:right w:val="none" w:sz="0" w:space="0" w:color="auto"/>
              </w:divBdr>
            </w:div>
            <w:div w:id="262614811">
              <w:marLeft w:val="0"/>
              <w:marRight w:val="0"/>
              <w:marTop w:val="0"/>
              <w:marBottom w:val="0"/>
              <w:divBdr>
                <w:top w:val="none" w:sz="0" w:space="0" w:color="auto"/>
                <w:left w:val="none" w:sz="0" w:space="0" w:color="auto"/>
                <w:bottom w:val="none" w:sz="0" w:space="0" w:color="auto"/>
                <w:right w:val="none" w:sz="0" w:space="0" w:color="auto"/>
              </w:divBdr>
            </w:div>
            <w:div w:id="840005428">
              <w:marLeft w:val="0"/>
              <w:marRight w:val="0"/>
              <w:marTop w:val="0"/>
              <w:marBottom w:val="0"/>
              <w:divBdr>
                <w:top w:val="none" w:sz="0" w:space="0" w:color="auto"/>
                <w:left w:val="none" w:sz="0" w:space="0" w:color="auto"/>
                <w:bottom w:val="none" w:sz="0" w:space="0" w:color="auto"/>
                <w:right w:val="none" w:sz="0" w:space="0" w:color="auto"/>
              </w:divBdr>
            </w:div>
            <w:div w:id="884021117">
              <w:marLeft w:val="0"/>
              <w:marRight w:val="0"/>
              <w:marTop w:val="0"/>
              <w:marBottom w:val="0"/>
              <w:divBdr>
                <w:top w:val="none" w:sz="0" w:space="0" w:color="auto"/>
                <w:left w:val="none" w:sz="0" w:space="0" w:color="auto"/>
                <w:bottom w:val="none" w:sz="0" w:space="0" w:color="auto"/>
                <w:right w:val="none" w:sz="0" w:space="0" w:color="auto"/>
              </w:divBdr>
            </w:div>
            <w:div w:id="935867981">
              <w:marLeft w:val="0"/>
              <w:marRight w:val="0"/>
              <w:marTop w:val="0"/>
              <w:marBottom w:val="0"/>
              <w:divBdr>
                <w:top w:val="none" w:sz="0" w:space="0" w:color="auto"/>
                <w:left w:val="none" w:sz="0" w:space="0" w:color="auto"/>
                <w:bottom w:val="none" w:sz="0" w:space="0" w:color="auto"/>
                <w:right w:val="none" w:sz="0" w:space="0" w:color="auto"/>
              </w:divBdr>
            </w:div>
            <w:div w:id="1314984893">
              <w:marLeft w:val="0"/>
              <w:marRight w:val="0"/>
              <w:marTop w:val="0"/>
              <w:marBottom w:val="0"/>
              <w:divBdr>
                <w:top w:val="none" w:sz="0" w:space="0" w:color="auto"/>
                <w:left w:val="none" w:sz="0" w:space="0" w:color="auto"/>
                <w:bottom w:val="none" w:sz="0" w:space="0" w:color="auto"/>
                <w:right w:val="none" w:sz="0" w:space="0" w:color="auto"/>
              </w:divBdr>
            </w:div>
            <w:div w:id="1340425332">
              <w:marLeft w:val="0"/>
              <w:marRight w:val="0"/>
              <w:marTop w:val="0"/>
              <w:marBottom w:val="0"/>
              <w:divBdr>
                <w:top w:val="none" w:sz="0" w:space="0" w:color="auto"/>
                <w:left w:val="none" w:sz="0" w:space="0" w:color="auto"/>
                <w:bottom w:val="none" w:sz="0" w:space="0" w:color="auto"/>
                <w:right w:val="none" w:sz="0" w:space="0" w:color="auto"/>
              </w:divBdr>
            </w:div>
            <w:div w:id="642469246">
              <w:marLeft w:val="0"/>
              <w:marRight w:val="0"/>
              <w:marTop w:val="0"/>
              <w:marBottom w:val="0"/>
              <w:divBdr>
                <w:top w:val="none" w:sz="0" w:space="0" w:color="auto"/>
                <w:left w:val="none" w:sz="0" w:space="0" w:color="auto"/>
                <w:bottom w:val="none" w:sz="0" w:space="0" w:color="auto"/>
                <w:right w:val="none" w:sz="0" w:space="0" w:color="auto"/>
              </w:divBdr>
            </w:div>
            <w:div w:id="1816750665">
              <w:marLeft w:val="0"/>
              <w:marRight w:val="0"/>
              <w:marTop w:val="0"/>
              <w:marBottom w:val="0"/>
              <w:divBdr>
                <w:top w:val="none" w:sz="0" w:space="0" w:color="auto"/>
                <w:left w:val="none" w:sz="0" w:space="0" w:color="auto"/>
                <w:bottom w:val="none" w:sz="0" w:space="0" w:color="auto"/>
                <w:right w:val="none" w:sz="0" w:space="0" w:color="auto"/>
              </w:divBdr>
            </w:div>
            <w:div w:id="264044834">
              <w:marLeft w:val="0"/>
              <w:marRight w:val="0"/>
              <w:marTop w:val="0"/>
              <w:marBottom w:val="0"/>
              <w:divBdr>
                <w:top w:val="none" w:sz="0" w:space="0" w:color="auto"/>
                <w:left w:val="none" w:sz="0" w:space="0" w:color="auto"/>
                <w:bottom w:val="none" w:sz="0" w:space="0" w:color="auto"/>
                <w:right w:val="none" w:sz="0" w:space="0" w:color="auto"/>
              </w:divBdr>
            </w:div>
            <w:div w:id="260258272">
              <w:marLeft w:val="0"/>
              <w:marRight w:val="0"/>
              <w:marTop w:val="0"/>
              <w:marBottom w:val="0"/>
              <w:divBdr>
                <w:top w:val="none" w:sz="0" w:space="0" w:color="auto"/>
                <w:left w:val="none" w:sz="0" w:space="0" w:color="auto"/>
                <w:bottom w:val="none" w:sz="0" w:space="0" w:color="auto"/>
                <w:right w:val="none" w:sz="0" w:space="0" w:color="auto"/>
              </w:divBdr>
            </w:div>
            <w:div w:id="1749885289">
              <w:marLeft w:val="0"/>
              <w:marRight w:val="0"/>
              <w:marTop w:val="0"/>
              <w:marBottom w:val="0"/>
              <w:divBdr>
                <w:top w:val="none" w:sz="0" w:space="0" w:color="auto"/>
                <w:left w:val="none" w:sz="0" w:space="0" w:color="auto"/>
                <w:bottom w:val="none" w:sz="0" w:space="0" w:color="auto"/>
                <w:right w:val="none" w:sz="0" w:space="0" w:color="auto"/>
              </w:divBdr>
            </w:div>
            <w:div w:id="1455489178">
              <w:marLeft w:val="0"/>
              <w:marRight w:val="0"/>
              <w:marTop w:val="0"/>
              <w:marBottom w:val="0"/>
              <w:divBdr>
                <w:top w:val="none" w:sz="0" w:space="0" w:color="auto"/>
                <w:left w:val="none" w:sz="0" w:space="0" w:color="auto"/>
                <w:bottom w:val="none" w:sz="0" w:space="0" w:color="auto"/>
                <w:right w:val="none" w:sz="0" w:space="0" w:color="auto"/>
              </w:divBdr>
            </w:div>
            <w:div w:id="731661993">
              <w:marLeft w:val="0"/>
              <w:marRight w:val="0"/>
              <w:marTop w:val="0"/>
              <w:marBottom w:val="0"/>
              <w:divBdr>
                <w:top w:val="none" w:sz="0" w:space="0" w:color="auto"/>
                <w:left w:val="none" w:sz="0" w:space="0" w:color="auto"/>
                <w:bottom w:val="none" w:sz="0" w:space="0" w:color="auto"/>
                <w:right w:val="none" w:sz="0" w:space="0" w:color="auto"/>
              </w:divBdr>
            </w:div>
            <w:div w:id="1759474583">
              <w:marLeft w:val="0"/>
              <w:marRight w:val="0"/>
              <w:marTop w:val="0"/>
              <w:marBottom w:val="0"/>
              <w:divBdr>
                <w:top w:val="none" w:sz="0" w:space="0" w:color="auto"/>
                <w:left w:val="none" w:sz="0" w:space="0" w:color="auto"/>
                <w:bottom w:val="none" w:sz="0" w:space="0" w:color="auto"/>
                <w:right w:val="none" w:sz="0" w:space="0" w:color="auto"/>
              </w:divBdr>
            </w:div>
            <w:div w:id="593169842">
              <w:marLeft w:val="0"/>
              <w:marRight w:val="0"/>
              <w:marTop w:val="0"/>
              <w:marBottom w:val="0"/>
              <w:divBdr>
                <w:top w:val="none" w:sz="0" w:space="0" w:color="auto"/>
                <w:left w:val="none" w:sz="0" w:space="0" w:color="auto"/>
                <w:bottom w:val="none" w:sz="0" w:space="0" w:color="auto"/>
                <w:right w:val="none" w:sz="0" w:space="0" w:color="auto"/>
              </w:divBdr>
            </w:div>
            <w:div w:id="2104060486">
              <w:marLeft w:val="0"/>
              <w:marRight w:val="0"/>
              <w:marTop w:val="0"/>
              <w:marBottom w:val="0"/>
              <w:divBdr>
                <w:top w:val="none" w:sz="0" w:space="0" w:color="auto"/>
                <w:left w:val="none" w:sz="0" w:space="0" w:color="auto"/>
                <w:bottom w:val="none" w:sz="0" w:space="0" w:color="auto"/>
                <w:right w:val="none" w:sz="0" w:space="0" w:color="auto"/>
              </w:divBdr>
            </w:div>
            <w:div w:id="628752968">
              <w:marLeft w:val="0"/>
              <w:marRight w:val="0"/>
              <w:marTop w:val="0"/>
              <w:marBottom w:val="0"/>
              <w:divBdr>
                <w:top w:val="none" w:sz="0" w:space="0" w:color="auto"/>
                <w:left w:val="none" w:sz="0" w:space="0" w:color="auto"/>
                <w:bottom w:val="none" w:sz="0" w:space="0" w:color="auto"/>
                <w:right w:val="none" w:sz="0" w:space="0" w:color="auto"/>
              </w:divBdr>
            </w:div>
            <w:div w:id="440226143">
              <w:marLeft w:val="0"/>
              <w:marRight w:val="0"/>
              <w:marTop w:val="0"/>
              <w:marBottom w:val="0"/>
              <w:divBdr>
                <w:top w:val="none" w:sz="0" w:space="0" w:color="auto"/>
                <w:left w:val="none" w:sz="0" w:space="0" w:color="auto"/>
                <w:bottom w:val="none" w:sz="0" w:space="0" w:color="auto"/>
                <w:right w:val="none" w:sz="0" w:space="0" w:color="auto"/>
              </w:divBdr>
            </w:div>
            <w:div w:id="1396050817">
              <w:marLeft w:val="0"/>
              <w:marRight w:val="0"/>
              <w:marTop w:val="0"/>
              <w:marBottom w:val="0"/>
              <w:divBdr>
                <w:top w:val="none" w:sz="0" w:space="0" w:color="auto"/>
                <w:left w:val="none" w:sz="0" w:space="0" w:color="auto"/>
                <w:bottom w:val="none" w:sz="0" w:space="0" w:color="auto"/>
                <w:right w:val="none" w:sz="0" w:space="0" w:color="auto"/>
              </w:divBdr>
            </w:div>
            <w:div w:id="1869296636">
              <w:marLeft w:val="0"/>
              <w:marRight w:val="0"/>
              <w:marTop w:val="0"/>
              <w:marBottom w:val="0"/>
              <w:divBdr>
                <w:top w:val="none" w:sz="0" w:space="0" w:color="auto"/>
                <w:left w:val="none" w:sz="0" w:space="0" w:color="auto"/>
                <w:bottom w:val="none" w:sz="0" w:space="0" w:color="auto"/>
                <w:right w:val="none" w:sz="0" w:space="0" w:color="auto"/>
              </w:divBdr>
            </w:div>
            <w:div w:id="1760566171">
              <w:marLeft w:val="0"/>
              <w:marRight w:val="0"/>
              <w:marTop w:val="0"/>
              <w:marBottom w:val="0"/>
              <w:divBdr>
                <w:top w:val="none" w:sz="0" w:space="0" w:color="auto"/>
                <w:left w:val="none" w:sz="0" w:space="0" w:color="auto"/>
                <w:bottom w:val="none" w:sz="0" w:space="0" w:color="auto"/>
                <w:right w:val="none" w:sz="0" w:space="0" w:color="auto"/>
              </w:divBdr>
            </w:div>
            <w:div w:id="253443057">
              <w:marLeft w:val="0"/>
              <w:marRight w:val="0"/>
              <w:marTop w:val="0"/>
              <w:marBottom w:val="0"/>
              <w:divBdr>
                <w:top w:val="none" w:sz="0" w:space="0" w:color="auto"/>
                <w:left w:val="none" w:sz="0" w:space="0" w:color="auto"/>
                <w:bottom w:val="none" w:sz="0" w:space="0" w:color="auto"/>
                <w:right w:val="none" w:sz="0" w:space="0" w:color="auto"/>
              </w:divBdr>
            </w:div>
            <w:div w:id="323289872">
              <w:marLeft w:val="0"/>
              <w:marRight w:val="0"/>
              <w:marTop w:val="0"/>
              <w:marBottom w:val="0"/>
              <w:divBdr>
                <w:top w:val="none" w:sz="0" w:space="0" w:color="auto"/>
                <w:left w:val="none" w:sz="0" w:space="0" w:color="auto"/>
                <w:bottom w:val="none" w:sz="0" w:space="0" w:color="auto"/>
                <w:right w:val="none" w:sz="0" w:space="0" w:color="auto"/>
              </w:divBdr>
            </w:div>
            <w:div w:id="98794589">
              <w:marLeft w:val="0"/>
              <w:marRight w:val="0"/>
              <w:marTop w:val="0"/>
              <w:marBottom w:val="0"/>
              <w:divBdr>
                <w:top w:val="none" w:sz="0" w:space="0" w:color="auto"/>
                <w:left w:val="none" w:sz="0" w:space="0" w:color="auto"/>
                <w:bottom w:val="none" w:sz="0" w:space="0" w:color="auto"/>
                <w:right w:val="none" w:sz="0" w:space="0" w:color="auto"/>
              </w:divBdr>
            </w:div>
            <w:div w:id="936712791">
              <w:marLeft w:val="0"/>
              <w:marRight w:val="0"/>
              <w:marTop w:val="0"/>
              <w:marBottom w:val="0"/>
              <w:divBdr>
                <w:top w:val="none" w:sz="0" w:space="0" w:color="auto"/>
                <w:left w:val="none" w:sz="0" w:space="0" w:color="auto"/>
                <w:bottom w:val="none" w:sz="0" w:space="0" w:color="auto"/>
                <w:right w:val="none" w:sz="0" w:space="0" w:color="auto"/>
              </w:divBdr>
            </w:div>
            <w:div w:id="235825635">
              <w:marLeft w:val="0"/>
              <w:marRight w:val="0"/>
              <w:marTop w:val="0"/>
              <w:marBottom w:val="0"/>
              <w:divBdr>
                <w:top w:val="none" w:sz="0" w:space="0" w:color="auto"/>
                <w:left w:val="none" w:sz="0" w:space="0" w:color="auto"/>
                <w:bottom w:val="none" w:sz="0" w:space="0" w:color="auto"/>
                <w:right w:val="none" w:sz="0" w:space="0" w:color="auto"/>
              </w:divBdr>
            </w:div>
            <w:div w:id="1117989588">
              <w:marLeft w:val="0"/>
              <w:marRight w:val="0"/>
              <w:marTop w:val="0"/>
              <w:marBottom w:val="0"/>
              <w:divBdr>
                <w:top w:val="none" w:sz="0" w:space="0" w:color="auto"/>
                <w:left w:val="none" w:sz="0" w:space="0" w:color="auto"/>
                <w:bottom w:val="none" w:sz="0" w:space="0" w:color="auto"/>
                <w:right w:val="none" w:sz="0" w:space="0" w:color="auto"/>
              </w:divBdr>
            </w:div>
            <w:div w:id="485710801">
              <w:marLeft w:val="0"/>
              <w:marRight w:val="0"/>
              <w:marTop w:val="0"/>
              <w:marBottom w:val="0"/>
              <w:divBdr>
                <w:top w:val="none" w:sz="0" w:space="0" w:color="auto"/>
                <w:left w:val="none" w:sz="0" w:space="0" w:color="auto"/>
                <w:bottom w:val="none" w:sz="0" w:space="0" w:color="auto"/>
                <w:right w:val="none" w:sz="0" w:space="0" w:color="auto"/>
              </w:divBdr>
            </w:div>
            <w:div w:id="177089828">
              <w:marLeft w:val="0"/>
              <w:marRight w:val="0"/>
              <w:marTop w:val="0"/>
              <w:marBottom w:val="0"/>
              <w:divBdr>
                <w:top w:val="none" w:sz="0" w:space="0" w:color="auto"/>
                <w:left w:val="none" w:sz="0" w:space="0" w:color="auto"/>
                <w:bottom w:val="none" w:sz="0" w:space="0" w:color="auto"/>
                <w:right w:val="none" w:sz="0" w:space="0" w:color="auto"/>
              </w:divBdr>
            </w:div>
            <w:div w:id="1335105167">
              <w:marLeft w:val="0"/>
              <w:marRight w:val="0"/>
              <w:marTop w:val="0"/>
              <w:marBottom w:val="0"/>
              <w:divBdr>
                <w:top w:val="none" w:sz="0" w:space="0" w:color="auto"/>
                <w:left w:val="none" w:sz="0" w:space="0" w:color="auto"/>
                <w:bottom w:val="none" w:sz="0" w:space="0" w:color="auto"/>
                <w:right w:val="none" w:sz="0" w:space="0" w:color="auto"/>
              </w:divBdr>
            </w:div>
            <w:div w:id="2003119740">
              <w:marLeft w:val="0"/>
              <w:marRight w:val="0"/>
              <w:marTop w:val="0"/>
              <w:marBottom w:val="0"/>
              <w:divBdr>
                <w:top w:val="none" w:sz="0" w:space="0" w:color="auto"/>
                <w:left w:val="none" w:sz="0" w:space="0" w:color="auto"/>
                <w:bottom w:val="none" w:sz="0" w:space="0" w:color="auto"/>
                <w:right w:val="none" w:sz="0" w:space="0" w:color="auto"/>
              </w:divBdr>
            </w:div>
            <w:div w:id="1340429244">
              <w:marLeft w:val="0"/>
              <w:marRight w:val="0"/>
              <w:marTop w:val="0"/>
              <w:marBottom w:val="0"/>
              <w:divBdr>
                <w:top w:val="none" w:sz="0" w:space="0" w:color="auto"/>
                <w:left w:val="none" w:sz="0" w:space="0" w:color="auto"/>
                <w:bottom w:val="none" w:sz="0" w:space="0" w:color="auto"/>
                <w:right w:val="none" w:sz="0" w:space="0" w:color="auto"/>
              </w:divBdr>
            </w:div>
            <w:div w:id="2049835745">
              <w:marLeft w:val="0"/>
              <w:marRight w:val="0"/>
              <w:marTop w:val="0"/>
              <w:marBottom w:val="0"/>
              <w:divBdr>
                <w:top w:val="none" w:sz="0" w:space="0" w:color="auto"/>
                <w:left w:val="none" w:sz="0" w:space="0" w:color="auto"/>
                <w:bottom w:val="none" w:sz="0" w:space="0" w:color="auto"/>
                <w:right w:val="none" w:sz="0" w:space="0" w:color="auto"/>
              </w:divBdr>
            </w:div>
            <w:div w:id="2113087359">
              <w:marLeft w:val="0"/>
              <w:marRight w:val="0"/>
              <w:marTop w:val="0"/>
              <w:marBottom w:val="0"/>
              <w:divBdr>
                <w:top w:val="none" w:sz="0" w:space="0" w:color="auto"/>
                <w:left w:val="none" w:sz="0" w:space="0" w:color="auto"/>
                <w:bottom w:val="none" w:sz="0" w:space="0" w:color="auto"/>
                <w:right w:val="none" w:sz="0" w:space="0" w:color="auto"/>
              </w:divBdr>
            </w:div>
            <w:div w:id="1374190361">
              <w:marLeft w:val="0"/>
              <w:marRight w:val="0"/>
              <w:marTop w:val="0"/>
              <w:marBottom w:val="0"/>
              <w:divBdr>
                <w:top w:val="none" w:sz="0" w:space="0" w:color="auto"/>
                <w:left w:val="none" w:sz="0" w:space="0" w:color="auto"/>
                <w:bottom w:val="none" w:sz="0" w:space="0" w:color="auto"/>
                <w:right w:val="none" w:sz="0" w:space="0" w:color="auto"/>
              </w:divBdr>
            </w:div>
            <w:div w:id="546572329">
              <w:marLeft w:val="0"/>
              <w:marRight w:val="0"/>
              <w:marTop w:val="0"/>
              <w:marBottom w:val="0"/>
              <w:divBdr>
                <w:top w:val="none" w:sz="0" w:space="0" w:color="auto"/>
                <w:left w:val="none" w:sz="0" w:space="0" w:color="auto"/>
                <w:bottom w:val="none" w:sz="0" w:space="0" w:color="auto"/>
                <w:right w:val="none" w:sz="0" w:space="0" w:color="auto"/>
              </w:divBdr>
            </w:div>
            <w:div w:id="527959076">
              <w:marLeft w:val="0"/>
              <w:marRight w:val="0"/>
              <w:marTop w:val="0"/>
              <w:marBottom w:val="0"/>
              <w:divBdr>
                <w:top w:val="none" w:sz="0" w:space="0" w:color="auto"/>
                <w:left w:val="none" w:sz="0" w:space="0" w:color="auto"/>
                <w:bottom w:val="none" w:sz="0" w:space="0" w:color="auto"/>
                <w:right w:val="none" w:sz="0" w:space="0" w:color="auto"/>
              </w:divBdr>
            </w:div>
            <w:div w:id="1456483838">
              <w:marLeft w:val="0"/>
              <w:marRight w:val="0"/>
              <w:marTop w:val="0"/>
              <w:marBottom w:val="0"/>
              <w:divBdr>
                <w:top w:val="none" w:sz="0" w:space="0" w:color="auto"/>
                <w:left w:val="none" w:sz="0" w:space="0" w:color="auto"/>
                <w:bottom w:val="none" w:sz="0" w:space="0" w:color="auto"/>
                <w:right w:val="none" w:sz="0" w:space="0" w:color="auto"/>
              </w:divBdr>
            </w:div>
            <w:div w:id="214781131">
              <w:marLeft w:val="0"/>
              <w:marRight w:val="0"/>
              <w:marTop w:val="0"/>
              <w:marBottom w:val="0"/>
              <w:divBdr>
                <w:top w:val="none" w:sz="0" w:space="0" w:color="auto"/>
                <w:left w:val="none" w:sz="0" w:space="0" w:color="auto"/>
                <w:bottom w:val="none" w:sz="0" w:space="0" w:color="auto"/>
                <w:right w:val="none" w:sz="0" w:space="0" w:color="auto"/>
              </w:divBdr>
            </w:div>
            <w:div w:id="912736103">
              <w:marLeft w:val="0"/>
              <w:marRight w:val="0"/>
              <w:marTop w:val="0"/>
              <w:marBottom w:val="0"/>
              <w:divBdr>
                <w:top w:val="none" w:sz="0" w:space="0" w:color="auto"/>
                <w:left w:val="none" w:sz="0" w:space="0" w:color="auto"/>
                <w:bottom w:val="none" w:sz="0" w:space="0" w:color="auto"/>
                <w:right w:val="none" w:sz="0" w:space="0" w:color="auto"/>
              </w:divBdr>
            </w:div>
            <w:div w:id="1955941307">
              <w:marLeft w:val="0"/>
              <w:marRight w:val="0"/>
              <w:marTop w:val="0"/>
              <w:marBottom w:val="0"/>
              <w:divBdr>
                <w:top w:val="none" w:sz="0" w:space="0" w:color="auto"/>
                <w:left w:val="none" w:sz="0" w:space="0" w:color="auto"/>
                <w:bottom w:val="none" w:sz="0" w:space="0" w:color="auto"/>
                <w:right w:val="none" w:sz="0" w:space="0" w:color="auto"/>
              </w:divBdr>
            </w:div>
            <w:div w:id="1710762573">
              <w:marLeft w:val="0"/>
              <w:marRight w:val="0"/>
              <w:marTop w:val="0"/>
              <w:marBottom w:val="0"/>
              <w:divBdr>
                <w:top w:val="none" w:sz="0" w:space="0" w:color="auto"/>
                <w:left w:val="none" w:sz="0" w:space="0" w:color="auto"/>
                <w:bottom w:val="none" w:sz="0" w:space="0" w:color="auto"/>
                <w:right w:val="none" w:sz="0" w:space="0" w:color="auto"/>
              </w:divBdr>
            </w:div>
            <w:div w:id="1594238248">
              <w:marLeft w:val="0"/>
              <w:marRight w:val="0"/>
              <w:marTop w:val="0"/>
              <w:marBottom w:val="0"/>
              <w:divBdr>
                <w:top w:val="none" w:sz="0" w:space="0" w:color="auto"/>
                <w:left w:val="none" w:sz="0" w:space="0" w:color="auto"/>
                <w:bottom w:val="none" w:sz="0" w:space="0" w:color="auto"/>
                <w:right w:val="none" w:sz="0" w:space="0" w:color="auto"/>
              </w:divBdr>
            </w:div>
            <w:div w:id="1983846768">
              <w:marLeft w:val="0"/>
              <w:marRight w:val="0"/>
              <w:marTop w:val="0"/>
              <w:marBottom w:val="0"/>
              <w:divBdr>
                <w:top w:val="none" w:sz="0" w:space="0" w:color="auto"/>
                <w:left w:val="none" w:sz="0" w:space="0" w:color="auto"/>
                <w:bottom w:val="none" w:sz="0" w:space="0" w:color="auto"/>
                <w:right w:val="none" w:sz="0" w:space="0" w:color="auto"/>
              </w:divBdr>
            </w:div>
            <w:div w:id="1547722297">
              <w:marLeft w:val="0"/>
              <w:marRight w:val="0"/>
              <w:marTop w:val="0"/>
              <w:marBottom w:val="0"/>
              <w:divBdr>
                <w:top w:val="none" w:sz="0" w:space="0" w:color="auto"/>
                <w:left w:val="none" w:sz="0" w:space="0" w:color="auto"/>
                <w:bottom w:val="none" w:sz="0" w:space="0" w:color="auto"/>
                <w:right w:val="none" w:sz="0" w:space="0" w:color="auto"/>
              </w:divBdr>
            </w:div>
            <w:div w:id="1541746188">
              <w:marLeft w:val="0"/>
              <w:marRight w:val="0"/>
              <w:marTop w:val="0"/>
              <w:marBottom w:val="0"/>
              <w:divBdr>
                <w:top w:val="none" w:sz="0" w:space="0" w:color="auto"/>
                <w:left w:val="none" w:sz="0" w:space="0" w:color="auto"/>
                <w:bottom w:val="none" w:sz="0" w:space="0" w:color="auto"/>
                <w:right w:val="none" w:sz="0" w:space="0" w:color="auto"/>
              </w:divBdr>
            </w:div>
            <w:div w:id="487286081">
              <w:marLeft w:val="0"/>
              <w:marRight w:val="0"/>
              <w:marTop w:val="0"/>
              <w:marBottom w:val="0"/>
              <w:divBdr>
                <w:top w:val="none" w:sz="0" w:space="0" w:color="auto"/>
                <w:left w:val="none" w:sz="0" w:space="0" w:color="auto"/>
                <w:bottom w:val="none" w:sz="0" w:space="0" w:color="auto"/>
                <w:right w:val="none" w:sz="0" w:space="0" w:color="auto"/>
              </w:divBdr>
            </w:div>
            <w:div w:id="247277628">
              <w:marLeft w:val="0"/>
              <w:marRight w:val="0"/>
              <w:marTop w:val="0"/>
              <w:marBottom w:val="0"/>
              <w:divBdr>
                <w:top w:val="none" w:sz="0" w:space="0" w:color="auto"/>
                <w:left w:val="none" w:sz="0" w:space="0" w:color="auto"/>
                <w:bottom w:val="none" w:sz="0" w:space="0" w:color="auto"/>
                <w:right w:val="none" w:sz="0" w:space="0" w:color="auto"/>
              </w:divBdr>
            </w:div>
            <w:div w:id="648679344">
              <w:marLeft w:val="0"/>
              <w:marRight w:val="0"/>
              <w:marTop w:val="0"/>
              <w:marBottom w:val="0"/>
              <w:divBdr>
                <w:top w:val="none" w:sz="0" w:space="0" w:color="auto"/>
                <w:left w:val="none" w:sz="0" w:space="0" w:color="auto"/>
                <w:bottom w:val="none" w:sz="0" w:space="0" w:color="auto"/>
                <w:right w:val="none" w:sz="0" w:space="0" w:color="auto"/>
              </w:divBdr>
            </w:div>
            <w:div w:id="1579319146">
              <w:marLeft w:val="0"/>
              <w:marRight w:val="0"/>
              <w:marTop w:val="0"/>
              <w:marBottom w:val="0"/>
              <w:divBdr>
                <w:top w:val="none" w:sz="0" w:space="0" w:color="auto"/>
                <w:left w:val="none" w:sz="0" w:space="0" w:color="auto"/>
                <w:bottom w:val="none" w:sz="0" w:space="0" w:color="auto"/>
                <w:right w:val="none" w:sz="0" w:space="0" w:color="auto"/>
              </w:divBdr>
            </w:div>
            <w:div w:id="847208742">
              <w:marLeft w:val="0"/>
              <w:marRight w:val="0"/>
              <w:marTop w:val="0"/>
              <w:marBottom w:val="0"/>
              <w:divBdr>
                <w:top w:val="none" w:sz="0" w:space="0" w:color="auto"/>
                <w:left w:val="none" w:sz="0" w:space="0" w:color="auto"/>
                <w:bottom w:val="none" w:sz="0" w:space="0" w:color="auto"/>
                <w:right w:val="none" w:sz="0" w:space="0" w:color="auto"/>
              </w:divBdr>
            </w:div>
            <w:div w:id="451442703">
              <w:marLeft w:val="0"/>
              <w:marRight w:val="0"/>
              <w:marTop w:val="0"/>
              <w:marBottom w:val="0"/>
              <w:divBdr>
                <w:top w:val="none" w:sz="0" w:space="0" w:color="auto"/>
                <w:left w:val="none" w:sz="0" w:space="0" w:color="auto"/>
                <w:bottom w:val="none" w:sz="0" w:space="0" w:color="auto"/>
                <w:right w:val="none" w:sz="0" w:space="0" w:color="auto"/>
              </w:divBdr>
            </w:div>
            <w:div w:id="111948673">
              <w:marLeft w:val="0"/>
              <w:marRight w:val="0"/>
              <w:marTop w:val="0"/>
              <w:marBottom w:val="0"/>
              <w:divBdr>
                <w:top w:val="none" w:sz="0" w:space="0" w:color="auto"/>
                <w:left w:val="none" w:sz="0" w:space="0" w:color="auto"/>
                <w:bottom w:val="none" w:sz="0" w:space="0" w:color="auto"/>
                <w:right w:val="none" w:sz="0" w:space="0" w:color="auto"/>
              </w:divBdr>
            </w:div>
            <w:div w:id="59792530">
              <w:marLeft w:val="0"/>
              <w:marRight w:val="0"/>
              <w:marTop w:val="0"/>
              <w:marBottom w:val="0"/>
              <w:divBdr>
                <w:top w:val="none" w:sz="0" w:space="0" w:color="auto"/>
                <w:left w:val="none" w:sz="0" w:space="0" w:color="auto"/>
                <w:bottom w:val="none" w:sz="0" w:space="0" w:color="auto"/>
                <w:right w:val="none" w:sz="0" w:space="0" w:color="auto"/>
              </w:divBdr>
            </w:div>
            <w:div w:id="1724332594">
              <w:marLeft w:val="0"/>
              <w:marRight w:val="0"/>
              <w:marTop w:val="0"/>
              <w:marBottom w:val="0"/>
              <w:divBdr>
                <w:top w:val="none" w:sz="0" w:space="0" w:color="auto"/>
                <w:left w:val="none" w:sz="0" w:space="0" w:color="auto"/>
                <w:bottom w:val="none" w:sz="0" w:space="0" w:color="auto"/>
                <w:right w:val="none" w:sz="0" w:space="0" w:color="auto"/>
              </w:divBdr>
            </w:div>
            <w:div w:id="464086437">
              <w:marLeft w:val="0"/>
              <w:marRight w:val="0"/>
              <w:marTop w:val="0"/>
              <w:marBottom w:val="0"/>
              <w:divBdr>
                <w:top w:val="none" w:sz="0" w:space="0" w:color="auto"/>
                <w:left w:val="none" w:sz="0" w:space="0" w:color="auto"/>
                <w:bottom w:val="none" w:sz="0" w:space="0" w:color="auto"/>
                <w:right w:val="none" w:sz="0" w:space="0" w:color="auto"/>
              </w:divBdr>
            </w:div>
            <w:div w:id="321007526">
              <w:marLeft w:val="0"/>
              <w:marRight w:val="0"/>
              <w:marTop w:val="0"/>
              <w:marBottom w:val="0"/>
              <w:divBdr>
                <w:top w:val="none" w:sz="0" w:space="0" w:color="auto"/>
                <w:left w:val="none" w:sz="0" w:space="0" w:color="auto"/>
                <w:bottom w:val="none" w:sz="0" w:space="0" w:color="auto"/>
                <w:right w:val="none" w:sz="0" w:space="0" w:color="auto"/>
              </w:divBdr>
            </w:div>
            <w:div w:id="101656345">
              <w:marLeft w:val="0"/>
              <w:marRight w:val="0"/>
              <w:marTop w:val="0"/>
              <w:marBottom w:val="0"/>
              <w:divBdr>
                <w:top w:val="none" w:sz="0" w:space="0" w:color="auto"/>
                <w:left w:val="none" w:sz="0" w:space="0" w:color="auto"/>
                <w:bottom w:val="none" w:sz="0" w:space="0" w:color="auto"/>
                <w:right w:val="none" w:sz="0" w:space="0" w:color="auto"/>
              </w:divBdr>
            </w:div>
            <w:div w:id="1831556213">
              <w:marLeft w:val="0"/>
              <w:marRight w:val="0"/>
              <w:marTop w:val="0"/>
              <w:marBottom w:val="0"/>
              <w:divBdr>
                <w:top w:val="none" w:sz="0" w:space="0" w:color="auto"/>
                <w:left w:val="none" w:sz="0" w:space="0" w:color="auto"/>
                <w:bottom w:val="none" w:sz="0" w:space="0" w:color="auto"/>
                <w:right w:val="none" w:sz="0" w:space="0" w:color="auto"/>
              </w:divBdr>
            </w:div>
            <w:div w:id="897977618">
              <w:marLeft w:val="0"/>
              <w:marRight w:val="0"/>
              <w:marTop w:val="0"/>
              <w:marBottom w:val="0"/>
              <w:divBdr>
                <w:top w:val="none" w:sz="0" w:space="0" w:color="auto"/>
                <w:left w:val="none" w:sz="0" w:space="0" w:color="auto"/>
                <w:bottom w:val="none" w:sz="0" w:space="0" w:color="auto"/>
                <w:right w:val="none" w:sz="0" w:space="0" w:color="auto"/>
              </w:divBdr>
            </w:div>
            <w:div w:id="2051178221">
              <w:marLeft w:val="0"/>
              <w:marRight w:val="0"/>
              <w:marTop w:val="0"/>
              <w:marBottom w:val="0"/>
              <w:divBdr>
                <w:top w:val="none" w:sz="0" w:space="0" w:color="auto"/>
                <w:left w:val="none" w:sz="0" w:space="0" w:color="auto"/>
                <w:bottom w:val="none" w:sz="0" w:space="0" w:color="auto"/>
                <w:right w:val="none" w:sz="0" w:space="0" w:color="auto"/>
              </w:divBdr>
            </w:div>
            <w:div w:id="41833100">
              <w:marLeft w:val="0"/>
              <w:marRight w:val="0"/>
              <w:marTop w:val="0"/>
              <w:marBottom w:val="0"/>
              <w:divBdr>
                <w:top w:val="none" w:sz="0" w:space="0" w:color="auto"/>
                <w:left w:val="none" w:sz="0" w:space="0" w:color="auto"/>
                <w:bottom w:val="none" w:sz="0" w:space="0" w:color="auto"/>
                <w:right w:val="none" w:sz="0" w:space="0" w:color="auto"/>
              </w:divBdr>
            </w:div>
            <w:div w:id="1408962457">
              <w:marLeft w:val="0"/>
              <w:marRight w:val="0"/>
              <w:marTop w:val="0"/>
              <w:marBottom w:val="0"/>
              <w:divBdr>
                <w:top w:val="none" w:sz="0" w:space="0" w:color="auto"/>
                <w:left w:val="none" w:sz="0" w:space="0" w:color="auto"/>
                <w:bottom w:val="none" w:sz="0" w:space="0" w:color="auto"/>
                <w:right w:val="none" w:sz="0" w:space="0" w:color="auto"/>
              </w:divBdr>
            </w:div>
            <w:div w:id="1972202450">
              <w:marLeft w:val="0"/>
              <w:marRight w:val="0"/>
              <w:marTop w:val="0"/>
              <w:marBottom w:val="0"/>
              <w:divBdr>
                <w:top w:val="none" w:sz="0" w:space="0" w:color="auto"/>
                <w:left w:val="none" w:sz="0" w:space="0" w:color="auto"/>
                <w:bottom w:val="none" w:sz="0" w:space="0" w:color="auto"/>
                <w:right w:val="none" w:sz="0" w:space="0" w:color="auto"/>
              </w:divBdr>
            </w:div>
            <w:div w:id="1849637384">
              <w:marLeft w:val="0"/>
              <w:marRight w:val="0"/>
              <w:marTop w:val="0"/>
              <w:marBottom w:val="0"/>
              <w:divBdr>
                <w:top w:val="none" w:sz="0" w:space="0" w:color="auto"/>
                <w:left w:val="none" w:sz="0" w:space="0" w:color="auto"/>
                <w:bottom w:val="none" w:sz="0" w:space="0" w:color="auto"/>
                <w:right w:val="none" w:sz="0" w:space="0" w:color="auto"/>
              </w:divBdr>
            </w:div>
            <w:div w:id="1888181230">
              <w:marLeft w:val="0"/>
              <w:marRight w:val="0"/>
              <w:marTop w:val="0"/>
              <w:marBottom w:val="0"/>
              <w:divBdr>
                <w:top w:val="none" w:sz="0" w:space="0" w:color="auto"/>
                <w:left w:val="none" w:sz="0" w:space="0" w:color="auto"/>
                <w:bottom w:val="none" w:sz="0" w:space="0" w:color="auto"/>
                <w:right w:val="none" w:sz="0" w:space="0" w:color="auto"/>
              </w:divBdr>
            </w:div>
            <w:div w:id="1302072385">
              <w:marLeft w:val="0"/>
              <w:marRight w:val="0"/>
              <w:marTop w:val="0"/>
              <w:marBottom w:val="0"/>
              <w:divBdr>
                <w:top w:val="none" w:sz="0" w:space="0" w:color="auto"/>
                <w:left w:val="none" w:sz="0" w:space="0" w:color="auto"/>
                <w:bottom w:val="none" w:sz="0" w:space="0" w:color="auto"/>
                <w:right w:val="none" w:sz="0" w:space="0" w:color="auto"/>
              </w:divBdr>
            </w:div>
            <w:div w:id="489640343">
              <w:marLeft w:val="0"/>
              <w:marRight w:val="0"/>
              <w:marTop w:val="0"/>
              <w:marBottom w:val="0"/>
              <w:divBdr>
                <w:top w:val="none" w:sz="0" w:space="0" w:color="auto"/>
                <w:left w:val="none" w:sz="0" w:space="0" w:color="auto"/>
                <w:bottom w:val="none" w:sz="0" w:space="0" w:color="auto"/>
                <w:right w:val="none" w:sz="0" w:space="0" w:color="auto"/>
              </w:divBdr>
            </w:div>
            <w:div w:id="538323620">
              <w:marLeft w:val="0"/>
              <w:marRight w:val="0"/>
              <w:marTop w:val="0"/>
              <w:marBottom w:val="0"/>
              <w:divBdr>
                <w:top w:val="none" w:sz="0" w:space="0" w:color="auto"/>
                <w:left w:val="none" w:sz="0" w:space="0" w:color="auto"/>
                <w:bottom w:val="none" w:sz="0" w:space="0" w:color="auto"/>
                <w:right w:val="none" w:sz="0" w:space="0" w:color="auto"/>
              </w:divBdr>
            </w:div>
            <w:div w:id="1766457366">
              <w:marLeft w:val="0"/>
              <w:marRight w:val="0"/>
              <w:marTop w:val="0"/>
              <w:marBottom w:val="0"/>
              <w:divBdr>
                <w:top w:val="none" w:sz="0" w:space="0" w:color="auto"/>
                <w:left w:val="none" w:sz="0" w:space="0" w:color="auto"/>
                <w:bottom w:val="none" w:sz="0" w:space="0" w:color="auto"/>
                <w:right w:val="none" w:sz="0" w:space="0" w:color="auto"/>
              </w:divBdr>
            </w:div>
            <w:div w:id="1186014645">
              <w:marLeft w:val="0"/>
              <w:marRight w:val="0"/>
              <w:marTop w:val="0"/>
              <w:marBottom w:val="0"/>
              <w:divBdr>
                <w:top w:val="none" w:sz="0" w:space="0" w:color="auto"/>
                <w:left w:val="none" w:sz="0" w:space="0" w:color="auto"/>
                <w:bottom w:val="none" w:sz="0" w:space="0" w:color="auto"/>
                <w:right w:val="none" w:sz="0" w:space="0" w:color="auto"/>
              </w:divBdr>
            </w:div>
            <w:div w:id="284624602">
              <w:marLeft w:val="0"/>
              <w:marRight w:val="0"/>
              <w:marTop w:val="0"/>
              <w:marBottom w:val="0"/>
              <w:divBdr>
                <w:top w:val="none" w:sz="0" w:space="0" w:color="auto"/>
                <w:left w:val="none" w:sz="0" w:space="0" w:color="auto"/>
                <w:bottom w:val="none" w:sz="0" w:space="0" w:color="auto"/>
                <w:right w:val="none" w:sz="0" w:space="0" w:color="auto"/>
              </w:divBdr>
            </w:div>
            <w:div w:id="1849707459">
              <w:marLeft w:val="0"/>
              <w:marRight w:val="0"/>
              <w:marTop w:val="0"/>
              <w:marBottom w:val="0"/>
              <w:divBdr>
                <w:top w:val="none" w:sz="0" w:space="0" w:color="auto"/>
                <w:left w:val="none" w:sz="0" w:space="0" w:color="auto"/>
                <w:bottom w:val="none" w:sz="0" w:space="0" w:color="auto"/>
                <w:right w:val="none" w:sz="0" w:space="0" w:color="auto"/>
              </w:divBdr>
            </w:div>
            <w:div w:id="426468211">
              <w:marLeft w:val="0"/>
              <w:marRight w:val="0"/>
              <w:marTop w:val="0"/>
              <w:marBottom w:val="0"/>
              <w:divBdr>
                <w:top w:val="none" w:sz="0" w:space="0" w:color="auto"/>
                <w:left w:val="none" w:sz="0" w:space="0" w:color="auto"/>
                <w:bottom w:val="none" w:sz="0" w:space="0" w:color="auto"/>
                <w:right w:val="none" w:sz="0" w:space="0" w:color="auto"/>
              </w:divBdr>
            </w:div>
            <w:div w:id="1345203052">
              <w:marLeft w:val="0"/>
              <w:marRight w:val="0"/>
              <w:marTop w:val="0"/>
              <w:marBottom w:val="0"/>
              <w:divBdr>
                <w:top w:val="none" w:sz="0" w:space="0" w:color="auto"/>
                <w:left w:val="none" w:sz="0" w:space="0" w:color="auto"/>
                <w:bottom w:val="none" w:sz="0" w:space="0" w:color="auto"/>
                <w:right w:val="none" w:sz="0" w:space="0" w:color="auto"/>
              </w:divBdr>
            </w:div>
            <w:div w:id="1489132922">
              <w:marLeft w:val="0"/>
              <w:marRight w:val="0"/>
              <w:marTop w:val="0"/>
              <w:marBottom w:val="0"/>
              <w:divBdr>
                <w:top w:val="none" w:sz="0" w:space="0" w:color="auto"/>
                <w:left w:val="none" w:sz="0" w:space="0" w:color="auto"/>
                <w:bottom w:val="none" w:sz="0" w:space="0" w:color="auto"/>
                <w:right w:val="none" w:sz="0" w:space="0" w:color="auto"/>
              </w:divBdr>
            </w:div>
            <w:div w:id="604003443">
              <w:marLeft w:val="0"/>
              <w:marRight w:val="0"/>
              <w:marTop w:val="0"/>
              <w:marBottom w:val="0"/>
              <w:divBdr>
                <w:top w:val="none" w:sz="0" w:space="0" w:color="auto"/>
                <w:left w:val="none" w:sz="0" w:space="0" w:color="auto"/>
                <w:bottom w:val="none" w:sz="0" w:space="0" w:color="auto"/>
                <w:right w:val="none" w:sz="0" w:space="0" w:color="auto"/>
              </w:divBdr>
            </w:div>
            <w:div w:id="1203713369">
              <w:marLeft w:val="0"/>
              <w:marRight w:val="0"/>
              <w:marTop w:val="0"/>
              <w:marBottom w:val="0"/>
              <w:divBdr>
                <w:top w:val="none" w:sz="0" w:space="0" w:color="auto"/>
                <w:left w:val="none" w:sz="0" w:space="0" w:color="auto"/>
                <w:bottom w:val="none" w:sz="0" w:space="0" w:color="auto"/>
                <w:right w:val="none" w:sz="0" w:space="0" w:color="auto"/>
              </w:divBdr>
            </w:div>
            <w:div w:id="799760999">
              <w:marLeft w:val="0"/>
              <w:marRight w:val="0"/>
              <w:marTop w:val="0"/>
              <w:marBottom w:val="0"/>
              <w:divBdr>
                <w:top w:val="none" w:sz="0" w:space="0" w:color="auto"/>
                <w:left w:val="none" w:sz="0" w:space="0" w:color="auto"/>
                <w:bottom w:val="none" w:sz="0" w:space="0" w:color="auto"/>
                <w:right w:val="none" w:sz="0" w:space="0" w:color="auto"/>
              </w:divBdr>
            </w:div>
            <w:div w:id="946079940">
              <w:marLeft w:val="0"/>
              <w:marRight w:val="0"/>
              <w:marTop w:val="0"/>
              <w:marBottom w:val="0"/>
              <w:divBdr>
                <w:top w:val="none" w:sz="0" w:space="0" w:color="auto"/>
                <w:left w:val="none" w:sz="0" w:space="0" w:color="auto"/>
                <w:bottom w:val="none" w:sz="0" w:space="0" w:color="auto"/>
                <w:right w:val="none" w:sz="0" w:space="0" w:color="auto"/>
              </w:divBdr>
            </w:div>
            <w:div w:id="1580556141">
              <w:marLeft w:val="0"/>
              <w:marRight w:val="0"/>
              <w:marTop w:val="0"/>
              <w:marBottom w:val="0"/>
              <w:divBdr>
                <w:top w:val="none" w:sz="0" w:space="0" w:color="auto"/>
                <w:left w:val="none" w:sz="0" w:space="0" w:color="auto"/>
                <w:bottom w:val="none" w:sz="0" w:space="0" w:color="auto"/>
                <w:right w:val="none" w:sz="0" w:space="0" w:color="auto"/>
              </w:divBdr>
            </w:div>
            <w:div w:id="91359674">
              <w:marLeft w:val="0"/>
              <w:marRight w:val="0"/>
              <w:marTop w:val="0"/>
              <w:marBottom w:val="0"/>
              <w:divBdr>
                <w:top w:val="none" w:sz="0" w:space="0" w:color="auto"/>
                <w:left w:val="none" w:sz="0" w:space="0" w:color="auto"/>
                <w:bottom w:val="none" w:sz="0" w:space="0" w:color="auto"/>
                <w:right w:val="none" w:sz="0" w:space="0" w:color="auto"/>
              </w:divBdr>
            </w:div>
            <w:div w:id="492378384">
              <w:marLeft w:val="0"/>
              <w:marRight w:val="0"/>
              <w:marTop w:val="0"/>
              <w:marBottom w:val="0"/>
              <w:divBdr>
                <w:top w:val="none" w:sz="0" w:space="0" w:color="auto"/>
                <w:left w:val="none" w:sz="0" w:space="0" w:color="auto"/>
                <w:bottom w:val="none" w:sz="0" w:space="0" w:color="auto"/>
                <w:right w:val="none" w:sz="0" w:space="0" w:color="auto"/>
              </w:divBdr>
            </w:div>
            <w:div w:id="2105880665">
              <w:marLeft w:val="0"/>
              <w:marRight w:val="0"/>
              <w:marTop w:val="0"/>
              <w:marBottom w:val="0"/>
              <w:divBdr>
                <w:top w:val="none" w:sz="0" w:space="0" w:color="auto"/>
                <w:left w:val="none" w:sz="0" w:space="0" w:color="auto"/>
                <w:bottom w:val="none" w:sz="0" w:space="0" w:color="auto"/>
                <w:right w:val="none" w:sz="0" w:space="0" w:color="auto"/>
              </w:divBdr>
            </w:div>
            <w:div w:id="1779910691">
              <w:marLeft w:val="0"/>
              <w:marRight w:val="0"/>
              <w:marTop w:val="0"/>
              <w:marBottom w:val="0"/>
              <w:divBdr>
                <w:top w:val="none" w:sz="0" w:space="0" w:color="auto"/>
                <w:left w:val="none" w:sz="0" w:space="0" w:color="auto"/>
                <w:bottom w:val="none" w:sz="0" w:space="0" w:color="auto"/>
                <w:right w:val="none" w:sz="0" w:space="0" w:color="auto"/>
              </w:divBdr>
            </w:div>
            <w:div w:id="233588558">
              <w:marLeft w:val="0"/>
              <w:marRight w:val="0"/>
              <w:marTop w:val="0"/>
              <w:marBottom w:val="0"/>
              <w:divBdr>
                <w:top w:val="none" w:sz="0" w:space="0" w:color="auto"/>
                <w:left w:val="none" w:sz="0" w:space="0" w:color="auto"/>
                <w:bottom w:val="none" w:sz="0" w:space="0" w:color="auto"/>
                <w:right w:val="none" w:sz="0" w:space="0" w:color="auto"/>
              </w:divBdr>
            </w:div>
            <w:div w:id="116415007">
              <w:marLeft w:val="0"/>
              <w:marRight w:val="0"/>
              <w:marTop w:val="0"/>
              <w:marBottom w:val="0"/>
              <w:divBdr>
                <w:top w:val="none" w:sz="0" w:space="0" w:color="auto"/>
                <w:left w:val="none" w:sz="0" w:space="0" w:color="auto"/>
                <w:bottom w:val="none" w:sz="0" w:space="0" w:color="auto"/>
                <w:right w:val="none" w:sz="0" w:space="0" w:color="auto"/>
              </w:divBdr>
            </w:div>
            <w:div w:id="1763257715">
              <w:marLeft w:val="0"/>
              <w:marRight w:val="0"/>
              <w:marTop w:val="0"/>
              <w:marBottom w:val="0"/>
              <w:divBdr>
                <w:top w:val="none" w:sz="0" w:space="0" w:color="auto"/>
                <w:left w:val="none" w:sz="0" w:space="0" w:color="auto"/>
                <w:bottom w:val="none" w:sz="0" w:space="0" w:color="auto"/>
                <w:right w:val="none" w:sz="0" w:space="0" w:color="auto"/>
              </w:divBdr>
            </w:div>
            <w:div w:id="739330754">
              <w:marLeft w:val="0"/>
              <w:marRight w:val="0"/>
              <w:marTop w:val="0"/>
              <w:marBottom w:val="0"/>
              <w:divBdr>
                <w:top w:val="none" w:sz="0" w:space="0" w:color="auto"/>
                <w:left w:val="none" w:sz="0" w:space="0" w:color="auto"/>
                <w:bottom w:val="none" w:sz="0" w:space="0" w:color="auto"/>
                <w:right w:val="none" w:sz="0" w:space="0" w:color="auto"/>
              </w:divBdr>
            </w:div>
            <w:div w:id="561525903">
              <w:marLeft w:val="0"/>
              <w:marRight w:val="0"/>
              <w:marTop w:val="0"/>
              <w:marBottom w:val="0"/>
              <w:divBdr>
                <w:top w:val="none" w:sz="0" w:space="0" w:color="auto"/>
                <w:left w:val="none" w:sz="0" w:space="0" w:color="auto"/>
                <w:bottom w:val="none" w:sz="0" w:space="0" w:color="auto"/>
                <w:right w:val="none" w:sz="0" w:space="0" w:color="auto"/>
              </w:divBdr>
            </w:div>
            <w:div w:id="1755010289">
              <w:marLeft w:val="0"/>
              <w:marRight w:val="0"/>
              <w:marTop w:val="0"/>
              <w:marBottom w:val="0"/>
              <w:divBdr>
                <w:top w:val="none" w:sz="0" w:space="0" w:color="auto"/>
                <w:left w:val="none" w:sz="0" w:space="0" w:color="auto"/>
                <w:bottom w:val="none" w:sz="0" w:space="0" w:color="auto"/>
                <w:right w:val="none" w:sz="0" w:space="0" w:color="auto"/>
              </w:divBdr>
            </w:div>
            <w:div w:id="924613118">
              <w:marLeft w:val="0"/>
              <w:marRight w:val="0"/>
              <w:marTop w:val="0"/>
              <w:marBottom w:val="0"/>
              <w:divBdr>
                <w:top w:val="none" w:sz="0" w:space="0" w:color="auto"/>
                <w:left w:val="none" w:sz="0" w:space="0" w:color="auto"/>
                <w:bottom w:val="none" w:sz="0" w:space="0" w:color="auto"/>
                <w:right w:val="none" w:sz="0" w:space="0" w:color="auto"/>
              </w:divBdr>
            </w:div>
            <w:div w:id="1104181674">
              <w:marLeft w:val="0"/>
              <w:marRight w:val="0"/>
              <w:marTop w:val="0"/>
              <w:marBottom w:val="0"/>
              <w:divBdr>
                <w:top w:val="none" w:sz="0" w:space="0" w:color="auto"/>
                <w:left w:val="none" w:sz="0" w:space="0" w:color="auto"/>
                <w:bottom w:val="none" w:sz="0" w:space="0" w:color="auto"/>
                <w:right w:val="none" w:sz="0" w:space="0" w:color="auto"/>
              </w:divBdr>
            </w:div>
            <w:div w:id="269558004">
              <w:marLeft w:val="0"/>
              <w:marRight w:val="0"/>
              <w:marTop w:val="0"/>
              <w:marBottom w:val="0"/>
              <w:divBdr>
                <w:top w:val="none" w:sz="0" w:space="0" w:color="auto"/>
                <w:left w:val="none" w:sz="0" w:space="0" w:color="auto"/>
                <w:bottom w:val="none" w:sz="0" w:space="0" w:color="auto"/>
                <w:right w:val="none" w:sz="0" w:space="0" w:color="auto"/>
              </w:divBdr>
            </w:div>
            <w:div w:id="830103244">
              <w:marLeft w:val="0"/>
              <w:marRight w:val="0"/>
              <w:marTop w:val="0"/>
              <w:marBottom w:val="0"/>
              <w:divBdr>
                <w:top w:val="none" w:sz="0" w:space="0" w:color="auto"/>
                <w:left w:val="none" w:sz="0" w:space="0" w:color="auto"/>
                <w:bottom w:val="none" w:sz="0" w:space="0" w:color="auto"/>
                <w:right w:val="none" w:sz="0" w:space="0" w:color="auto"/>
              </w:divBdr>
            </w:div>
            <w:div w:id="1268848437">
              <w:marLeft w:val="0"/>
              <w:marRight w:val="0"/>
              <w:marTop w:val="0"/>
              <w:marBottom w:val="0"/>
              <w:divBdr>
                <w:top w:val="none" w:sz="0" w:space="0" w:color="auto"/>
                <w:left w:val="none" w:sz="0" w:space="0" w:color="auto"/>
                <w:bottom w:val="none" w:sz="0" w:space="0" w:color="auto"/>
                <w:right w:val="none" w:sz="0" w:space="0" w:color="auto"/>
              </w:divBdr>
            </w:div>
            <w:div w:id="1679699523">
              <w:marLeft w:val="0"/>
              <w:marRight w:val="0"/>
              <w:marTop w:val="0"/>
              <w:marBottom w:val="0"/>
              <w:divBdr>
                <w:top w:val="none" w:sz="0" w:space="0" w:color="auto"/>
                <w:left w:val="none" w:sz="0" w:space="0" w:color="auto"/>
                <w:bottom w:val="none" w:sz="0" w:space="0" w:color="auto"/>
                <w:right w:val="none" w:sz="0" w:space="0" w:color="auto"/>
              </w:divBdr>
            </w:div>
            <w:div w:id="1376615932">
              <w:marLeft w:val="0"/>
              <w:marRight w:val="0"/>
              <w:marTop w:val="0"/>
              <w:marBottom w:val="0"/>
              <w:divBdr>
                <w:top w:val="none" w:sz="0" w:space="0" w:color="auto"/>
                <w:left w:val="none" w:sz="0" w:space="0" w:color="auto"/>
                <w:bottom w:val="none" w:sz="0" w:space="0" w:color="auto"/>
                <w:right w:val="none" w:sz="0" w:space="0" w:color="auto"/>
              </w:divBdr>
            </w:div>
            <w:div w:id="1280647804">
              <w:marLeft w:val="0"/>
              <w:marRight w:val="0"/>
              <w:marTop w:val="0"/>
              <w:marBottom w:val="0"/>
              <w:divBdr>
                <w:top w:val="none" w:sz="0" w:space="0" w:color="auto"/>
                <w:left w:val="none" w:sz="0" w:space="0" w:color="auto"/>
                <w:bottom w:val="none" w:sz="0" w:space="0" w:color="auto"/>
                <w:right w:val="none" w:sz="0" w:space="0" w:color="auto"/>
              </w:divBdr>
            </w:div>
            <w:div w:id="550663">
              <w:marLeft w:val="0"/>
              <w:marRight w:val="0"/>
              <w:marTop w:val="0"/>
              <w:marBottom w:val="0"/>
              <w:divBdr>
                <w:top w:val="none" w:sz="0" w:space="0" w:color="auto"/>
                <w:left w:val="none" w:sz="0" w:space="0" w:color="auto"/>
                <w:bottom w:val="none" w:sz="0" w:space="0" w:color="auto"/>
                <w:right w:val="none" w:sz="0" w:space="0" w:color="auto"/>
              </w:divBdr>
            </w:div>
            <w:div w:id="311837449">
              <w:marLeft w:val="0"/>
              <w:marRight w:val="0"/>
              <w:marTop w:val="0"/>
              <w:marBottom w:val="0"/>
              <w:divBdr>
                <w:top w:val="none" w:sz="0" w:space="0" w:color="auto"/>
                <w:left w:val="none" w:sz="0" w:space="0" w:color="auto"/>
                <w:bottom w:val="none" w:sz="0" w:space="0" w:color="auto"/>
                <w:right w:val="none" w:sz="0" w:space="0" w:color="auto"/>
              </w:divBdr>
            </w:div>
            <w:div w:id="1196891062">
              <w:marLeft w:val="0"/>
              <w:marRight w:val="0"/>
              <w:marTop w:val="0"/>
              <w:marBottom w:val="0"/>
              <w:divBdr>
                <w:top w:val="none" w:sz="0" w:space="0" w:color="auto"/>
                <w:left w:val="none" w:sz="0" w:space="0" w:color="auto"/>
                <w:bottom w:val="none" w:sz="0" w:space="0" w:color="auto"/>
                <w:right w:val="none" w:sz="0" w:space="0" w:color="auto"/>
              </w:divBdr>
            </w:div>
            <w:div w:id="676228585">
              <w:marLeft w:val="0"/>
              <w:marRight w:val="0"/>
              <w:marTop w:val="0"/>
              <w:marBottom w:val="0"/>
              <w:divBdr>
                <w:top w:val="none" w:sz="0" w:space="0" w:color="auto"/>
                <w:left w:val="none" w:sz="0" w:space="0" w:color="auto"/>
                <w:bottom w:val="none" w:sz="0" w:space="0" w:color="auto"/>
                <w:right w:val="none" w:sz="0" w:space="0" w:color="auto"/>
              </w:divBdr>
            </w:div>
            <w:div w:id="497691954">
              <w:marLeft w:val="0"/>
              <w:marRight w:val="0"/>
              <w:marTop w:val="0"/>
              <w:marBottom w:val="0"/>
              <w:divBdr>
                <w:top w:val="none" w:sz="0" w:space="0" w:color="auto"/>
                <w:left w:val="none" w:sz="0" w:space="0" w:color="auto"/>
                <w:bottom w:val="none" w:sz="0" w:space="0" w:color="auto"/>
                <w:right w:val="none" w:sz="0" w:space="0" w:color="auto"/>
              </w:divBdr>
            </w:div>
            <w:div w:id="1567640940">
              <w:marLeft w:val="0"/>
              <w:marRight w:val="0"/>
              <w:marTop w:val="0"/>
              <w:marBottom w:val="0"/>
              <w:divBdr>
                <w:top w:val="none" w:sz="0" w:space="0" w:color="auto"/>
                <w:left w:val="none" w:sz="0" w:space="0" w:color="auto"/>
                <w:bottom w:val="none" w:sz="0" w:space="0" w:color="auto"/>
                <w:right w:val="none" w:sz="0" w:space="0" w:color="auto"/>
              </w:divBdr>
            </w:div>
            <w:div w:id="1345327464">
              <w:marLeft w:val="0"/>
              <w:marRight w:val="0"/>
              <w:marTop w:val="0"/>
              <w:marBottom w:val="0"/>
              <w:divBdr>
                <w:top w:val="none" w:sz="0" w:space="0" w:color="auto"/>
                <w:left w:val="none" w:sz="0" w:space="0" w:color="auto"/>
                <w:bottom w:val="none" w:sz="0" w:space="0" w:color="auto"/>
                <w:right w:val="none" w:sz="0" w:space="0" w:color="auto"/>
              </w:divBdr>
            </w:div>
            <w:div w:id="1345471189">
              <w:marLeft w:val="0"/>
              <w:marRight w:val="0"/>
              <w:marTop w:val="0"/>
              <w:marBottom w:val="0"/>
              <w:divBdr>
                <w:top w:val="none" w:sz="0" w:space="0" w:color="auto"/>
                <w:left w:val="none" w:sz="0" w:space="0" w:color="auto"/>
                <w:bottom w:val="none" w:sz="0" w:space="0" w:color="auto"/>
                <w:right w:val="none" w:sz="0" w:space="0" w:color="auto"/>
              </w:divBdr>
            </w:div>
            <w:div w:id="29694321">
              <w:marLeft w:val="0"/>
              <w:marRight w:val="0"/>
              <w:marTop w:val="0"/>
              <w:marBottom w:val="0"/>
              <w:divBdr>
                <w:top w:val="none" w:sz="0" w:space="0" w:color="auto"/>
                <w:left w:val="none" w:sz="0" w:space="0" w:color="auto"/>
                <w:bottom w:val="none" w:sz="0" w:space="0" w:color="auto"/>
                <w:right w:val="none" w:sz="0" w:space="0" w:color="auto"/>
              </w:divBdr>
            </w:div>
            <w:div w:id="19596373">
              <w:marLeft w:val="0"/>
              <w:marRight w:val="0"/>
              <w:marTop w:val="0"/>
              <w:marBottom w:val="0"/>
              <w:divBdr>
                <w:top w:val="none" w:sz="0" w:space="0" w:color="auto"/>
                <w:left w:val="none" w:sz="0" w:space="0" w:color="auto"/>
                <w:bottom w:val="none" w:sz="0" w:space="0" w:color="auto"/>
                <w:right w:val="none" w:sz="0" w:space="0" w:color="auto"/>
              </w:divBdr>
            </w:div>
            <w:div w:id="907305140">
              <w:marLeft w:val="0"/>
              <w:marRight w:val="0"/>
              <w:marTop w:val="0"/>
              <w:marBottom w:val="0"/>
              <w:divBdr>
                <w:top w:val="none" w:sz="0" w:space="0" w:color="auto"/>
                <w:left w:val="none" w:sz="0" w:space="0" w:color="auto"/>
                <w:bottom w:val="none" w:sz="0" w:space="0" w:color="auto"/>
                <w:right w:val="none" w:sz="0" w:space="0" w:color="auto"/>
              </w:divBdr>
            </w:div>
            <w:div w:id="165486237">
              <w:marLeft w:val="0"/>
              <w:marRight w:val="0"/>
              <w:marTop w:val="0"/>
              <w:marBottom w:val="0"/>
              <w:divBdr>
                <w:top w:val="none" w:sz="0" w:space="0" w:color="auto"/>
                <w:left w:val="none" w:sz="0" w:space="0" w:color="auto"/>
                <w:bottom w:val="none" w:sz="0" w:space="0" w:color="auto"/>
                <w:right w:val="none" w:sz="0" w:space="0" w:color="auto"/>
              </w:divBdr>
            </w:div>
            <w:div w:id="1834175538">
              <w:marLeft w:val="0"/>
              <w:marRight w:val="0"/>
              <w:marTop w:val="0"/>
              <w:marBottom w:val="0"/>
              <w:divBdr>
                <w:top w:val="none" w:sz="0" w:space="0" w:color="auto"/>
                <w:left w:val="none" w:sz="0" w:space="0" w:color="auto"/>
                <w:bottom w:val="none" w:sz="0" w:space="0" w:color="auto"/>
                <w:right w:val="none" w:sz="0" w:space="0" w:color="auto"/>
              </w:divBdr>
            </w:div>
            <w:div w:id="801076111">
              <w:marLeft w:val="0"/>
              <w:marRight w:val="0"/>
              <w:marTop w:val="0"/>
              <w:marBottom w:val="0"/>
              <w:divBdr>
                <w:top w:val="none" w:sz="0" w:space="0" w:color="auto"/>
                <w:left w:val="none" w:sz="0" w:space="0" w:color="auto"/>
                <w:bottom w:val="none" w:sz="0" w:space="0" w:color="auto"/>
                <w:right w:val="none" w:sz="0" w:space="0" w:color="auto"/>
              </w:divBdr>
            </w:div>
            <w:div w:id="1529559125">
              <w:marLeft w:val="0"/>
              <w:marRight w:val="0"/>
              <w:marTop w:val="0"/>
              <w:marBottom w:val="0"/>
              <w:divBdr>
                <w:top w:val="none" w:sz="0" w:space="0" w:color="auto"/>
                <w:left w:val="none" w:sz="0" w:space="0" w:color="auto"/>
                <w:bottom w:val="none" w:sz="0" w:space="0" w:color="auto"/>
                <w:right w:val="none" w:sz="0" w:space="0" w:color="auto"/>
              </w:divBdr>
            </w:div>
            <w:div w:id="452142223">
              <w:marLeft w:val="0"/>
              <w:marRight w:val="0"/>
              <w:marTop w:val="0"/>
              <w:marBottom w:val="0"/>
              <w:divBdr>
                <w:top w:val="none" w:sz="0" w:space="0" w:color="auto"/>
                <w:left w:val="none" w:sz="0" w:space="0" w:color="auto"/>
                <w:bottom w:val="none" w:sz="0" w:space="0" w:color="auto"/>
                <w:right w:val="none" w:sz="0" w:space="0" w:color="auto"/>
              </w:divBdr>
            </w:div>
            <w:div w:id="340935636">
              <w:marLeft w:val="0"/>
              <w:marRight w:val="0"/>
              <w:marTop w:val="0"/>
              <w:marBottom w:val="0"/>
              <w:divBdr>
                <w:top w:val="none" w:sz="0" w:space="0" w:color="auto"/>
                <w:left w:val="none" w:sz="0" w:space="0" w:color="auto"/>
                <w:bottom w:val="none" w:sz="0" w:space="0" w:color="auto"/>
                <w:right w:val="none" w:sz="0" w:space="0" w:color="auto"/>
              </w:divBdr>
            </w:div>
            <w:div w:id="1043021431">
              <w:marLeft w:val="0"/>
              <w:marRight w:val="0"/>
              <w:marTop w:val="0"/>
              <w:marBottom w:val="0"/>
              <w:divBdr>
                <w:top w:val="none" w:sz="0" w:space="0" w:color="auto"/>
                <w:left w:val="none" w:sz="0" w:space="0" w:color="auto"/>
                <w:bottom w:val="none" w:sz="0" w:space="0" w:color="auto"/>
                <w:right w:val="none" w:sz="0" w:space="0" w:color="auto"/>
              </w:divBdr>
            </w:div>
            <w:div w:id="2086105631">
              <w:marLeft w:val="0"/>
              <w:marRight w:val="0"/>
              <w:marTop w:val="0"/>
              <w:marBottom w:val="0"/>
              <w:divBdr>
                <w:top w:val="none" w:sz="0" w:space="0" w:color="auto"/>
                <w:left w:val="none" w:sz="0" w:space="0" w:color="auto"/>
                <w:bottom w:val="none" w:sz="0" w:space="0" w:color="auto"/>
                <w:right w:val="none" w:sz="0" w:space="0" w:color="auto"/>
              </w:divBdr>
            </w:div>
            <w:div w:id="1207831624">
              <w:marLeft w:val="0"/>
              <w:marRight w:val="0"/>
              <w:marTop w:val="0"/>
              <w:marBottom w:val="0"/>
              <w:divBdr>
                <w:top w:val="none" w:sz="0" w:space="0" w:color="auto"/>
                <w:left w:val="none" w:sz="0" w:space="0" w:color="auto"/>
                <w:bottom w:val="none" w:sz="0" w:space="0" w:color="auto"/>
                <w:right w:val="none" w:sz="0" w:space="0" w:color="auto"/>
              </w:divBdr>
            </w:div>
            <w:div w:id="619645944">
              <w:marLeft w:val="0"/>
              <w:marRight w:val="0"/>
              <w:marTop w:val="0"/>
              <w:marBottom w:val="0"/>
              <w:divBdr>
                <w:top w:val="none" w:sz="0" w:space="0" w:color="auto"/>
                <w:left w:val="none" w:sz="0" w:space="0" w:color="auto"/>
                <w:bottom w:val="none" w:sz="0" w:space="0" w:color="auto"/>
                <w:right w:val="none" w:sz="0" w:space="0" w:color="auto"/>
              </w:divBdr>
            </w:div>
            <w:div w:id="948849665">
              <w:marLeft w:val="0"/>
              <w:marRight w:val="0"/>
              <w:marTop w:val="0"/>
              <w:marBottom w:val="0"/>
              <w:divBdr>
                <w:top w:val="none" w:sz="0" w:space="0" w:color="auto"/>
                <w:left w:val="none" w:sz="0" w:space="0" w:color="auto"/>
                <w:bottom w:val="none" w:sz="0" w:space="0" w:color="auto"/>
                <w:right w:val="none" w:sz="0" w:space="0" w:color="auto"/>
              </w:divBdr>
            </w:div>
            <w:div w:id="1879009248">
              <w:marLeft w:val="0"/>
              <w:marRight w:val="0"/>
              <w:marTop w:val="0"/>
              <w:marBottom w:val="0"/>
              <w:divBdr>
                <w:top w:val="none" w:sz="0" w:space="0" w:color="auto"/>
                <w:left w:val="none" w:sz="0" w:space="0" w:color="auto"/>
                <w:bottom w:val="none" w:sz="0" w:space="0" w:color="auto"/>
                <w:right w:val="none" w:sz="0" w:space="0" w:color="auto"/>
              </w:divBdr>
            </w:div>
            <w:div w:id="653804748">
              <w:marLeft w:val="0"/>
              <w:marRight w:val="0"/>
              <w:marTop w:val="0"/>
              <w:marBottom w:val="0"/>
              <w:divBdr>
                <w:top w:val="none" w:sz="0" w:space="0" w:color="auto"/>
                <w:left w:val="none" w:sz="0" w:space="0" w:color="auto"/>
                <w:bottom w:val="none" w:sz="0" w:space="0" w:color="auto"/>
                <w:right w:val="none" w:sz="0" w:space="0" w:color="auto"/>
              </w:divBdr>
            </w:div>
            <w:div w:id="1400707412">
              <w:marLeft w:val="0"/>
              <w:marRight w:val="0"/>
              <w:marTop w:val="0"/>
              <w:marBottom w:val="0"/>
              <w:divBdr>
                <w:top w:val="none" w:sz="0" w:space="0" w:color="auto"/>
                <w:left w:val="none" w:sz="0" w:space="0" w:color="auto"/>
                <w:bottom w:val="none" w:sz="0" w:space="0" w:color="auto"/>
                <w:right w:val="none" w:sz="0" w:space="0" w:color="auto"/>
              </w:divBdr>
            </w:div>
            <w:div w:id="1243494518">
              <w:marLeft w:val="0"/>
              <w:marRight w:val="0"/>
              <w:marTop w:val="0"/>
              <w:marBottom w:val="0"/>
              <w:divBdr>
                <w:top w:val="none" w:sz="0" w:space="0" w:color="auto"/>
                <w:left w:val="none" w:sz="0" w:space="0" w:color="auto"/>
                <w:bottom w:val="none" w:sz="0" w:space="0" w:color="auto"/>
                <w:right w:val="none" w:sz="0" w:space="0" w:color="auto"/>
              </w:divBdr>
            </w:div>
            <w:div w:id="221984266">
              <w:marLeft w:val="0"/>
              <w:marRight w:val="0"/>
              <w:marTop w:val="0"/>
              <w:marBottom w:val="0"/>
              <w:divBdr>
                <w:top w:val="none" w:sz="0" w:space="0" w:color="auto"/>
                <w:left w:val="none" w:sz="0" w:space="0" w:color="auto"/>
                <w:bottom w:val="none" w:sz="0" w:space="0" w:color="auto"/>
                <w:right w:val="none" w:sz="0" w:space="0" w:color="auto"/>
              </w:divBdr>
            </w:div>
            <w:div w:id="1117724306">
              <w:marLeft w:val="0"/>
              <w:marRight w:val="0"/>
              <w:marTop w:val="0"/>
              <w:marBottom w:val="0"/>
              <w:divBdr>
                <w:top w:val="none" w:sz="0" w:space="0" w:color="auto"/>
                <w:left w:val="none" w:sz="0" w:space="0" w:color="auto"/>
                <w:bottom w:val="none" w:sz="0" w:space="0" w:color="auto"/>
                <w:right w:val="none" w:sz="0" w:space="0" w:color="auto"/>
              </w:divBdr>
            </w:div>
            <w:div w:id="1170833249">
              <w:marLeft w:val="0"/>
              <w:marRight w:val="0"/>
              <w:marTop w:val="0"/>
              <w:marBottom w:val="0"/>
              <w:divBdr>
                <w:top w:val="none" w:sz="0" w:space="0" w:color="auto"/>
                <w:left w:val="none" w:sz="0" w:space="0" w:color="auto"/>
                <w:bottom w:val="none" w:sz="0" w:space="0" w:color="auto"/>
                <w:right w:val="none" w:sz="0" w:space="0" w:color="auto"/>
              </w:divBdr>
            </w:div>
            <w:div w:id="1563755335">
              <w:marLeft w:val="0"/>
              <w:marRight w:val="0"/>
              <w:marTop w:val="0"/>
              <w:marBottom w:val="0"/>
              <w:divBdr>
                <w:top w:val="none" w:sz="0" w:space="0" w:color="auto"/>
                <w:left w:val="none" w:sz="0" w:space="0" w:color="auto"/>
                <w:bottom w:val="none" w:sz="0" w:space="0" w:color="auto"/>
                <w:right w:val="none" w:sz="0" w:space="0" w:color="auto"/>
              </w:divBdr>
            </w:div>
            <w:div w:id="1108817879">
              <w:marLeft w:val="0"/>
              <w:marRight w:val="0"/>
              <w:marTop w:val="0"/>
              <w:marBottom w:val="0"/>
              <w:divBdr>
                <w:top w:val="none" w:sz="0" w:space="0" w:color="auto"/>
                <w:left w:val="none" w:sz="0" w:space="0" w:color="auto"/>
                <w:bottom w:val="none" w:sz="0" w:space="0" w:color="auto"/>
                <w:right w:val="none" w:sz="0" w:space="0" w:color="auto"/>
              </w:divBdr>
            </w:div>
            <w:div w:id="1579631634">
              <w:marLeft w:val="0"/>
              <w:marRight w:val="0"/>
              <w:marTop w:val="0"/>
              <w:marBottom w:val="0"/>
              <w:divBdr>
                <w:top w:val="none" w:sz="0" w:space="0" w:color="auto"/>
                <w:left w:val="none" w:sz="0" w:space="0" w:color="auto"/>
                <w:bottom w:val="none" w:sz="0" w:space="0" w:color="auto"/>
                <w:right w:val="none" w:sz="0" w:space="0" w:color="auto"/>
              </w:divBdr>
            </w:div>
            <w:div w:id="2003003043">
              <w:marLeft w:val="0"/>
              <w:marRight w:val="0"/>
              <w:marTop w:val="0"/>
              <w:marBottom w:val="0"/>
              <w:divBdr>
                <w:top w:val="none" w:sz="0" w:space="0" w:color="auto"/>
                <w:left w:val="none" w:sz="0" w:space="0" w:color="auto"/>
                <w:bottom w:val="none" w:sz="0" w:space="0" w:color="auto"/>
                <w:right w:val="none" w:sz="0" w:space="0" w:color="auto"/>
              </w:divBdr>
            </w:div>
            <w:div w:id="389771587">
              <w:marLeft w:val="0"/>
              <w:marRight w:val="0"/>
              <w:marTop w:val="0"/>
              <w:marBottom w:val="0"/>
              <w:divBdr>
                <w:top w:val="none" w:sz="0" w:space="0" w:color="auto"/>
                <w:left w:val="none" w:sz="0" w:space="0" w:color="auto"/>
                <w:bottom w:val="none" w:sz="0" w:space="0" w:color="auto"/>
                <w:right w:val="none" w:sz="0" w:space="0" w:color="auto"/>
              </w:divBdr>
            </w:div>
            <w:div w:id="962733887">
              <w:marLeft w:val="0"/>
              <w:marRight w:val="0"/>
              <w:marTop w:val="0"/>
              <w:marBottom w:val="0"/>
              <w:divBdr>
                <w:top w:val="none" w:sz="0" w:space="0" w:color="auto"/>
                <w:left w:val="none" w:sz="0" w:space="0" w:color="auto"/>
                <w:bottom w:val="none" w:sz="0" w:space="0" w:color="auto"/>
                <w:right w:val="none" w:sz="0" w:space="0" w:color="auto"/>
              </w:divBdr>
            </w:div>
            <w:div w:id="632248041">
              <w:marLeft w:val="0"/>
              <w:marRight w:val="0"/>
              <w:marTop w:val="0"/>
              <w:marBottom w:val="0"/>
              <w:divBdr>
                <w:top w:val="none" w:sz="0" w:space="0" w:color="auto"/>
                <w:left w:val="none" w:sz="0" w:space="0" w:color="auto"/>
                <w:bottom w:val="none" w:sz="0" w:space="0" w:color="auto"/>
                <w:right w:val="none" w:sz="0" w:space="0" w:color="auto"/>
              </w:divBdr>
            </w:div>
            <w:div w:id="1091657510">
              <w:marLeft w:val="0"/>
              <w:marRight w:val="0"/>
              <w:marTop w:val="0"/>
              <w:marBottom w:val="0"/>
              <w:divBdr>
                <w:top w:val="none" w:sz="0" w:space="0" w:color="auto"/>
                <w:left w:val="none" w:sz="0" w:space="0" w:color="auto"/>
                <w:bottom w:val="none" w:sz="0" w:space="0" w:color="auto"/>
                <w:right w:val="none" w:sz="0" w:space="0" w:color="auto"/>
              </w:divBdr>
            </w:div>
            <w:div w:id="1417898647">
              <w:marLeft w:val="0"/>
              <w:marRight w:val="0"/>
              <w:marTop w:val="0"/>
              <w:marBottom w:val="0"/>
              <w:divBdr>
                <w:top w:val="none" w:sz="0" w:space="0" w:color="auto"/>
                <w:left w:val="none" w:sz="0" w:space="0" w:color="auto"/>
                <w:bottom w:val="none" w:sz="0" w:space="0" w:color="auto"/>
                <w:right w:val="none" w:sz="0" w:space="0" w:color="auto"/>
              </w:divBdr>
            </w:div>
            <w:div w:id="1176380892">
              <w:marLeft w:val="0"/>
              <w:marRight w:val="0"/>
              <w:marTop w:val="0"/>
              <w:marBottom w:val="0"/>
              <w:divBdr>
                <w:top w:val="none" w:sz="0" w:space="0" w:color="auto"/>
                <w:left w:val="none" w:sz="0" w:space="0" w:color="auto"/>
                <w:bottom w:val="none" w:sz="0" w:space="0" w:color="auto"/>
                <w:right w:val="none" w:sz="0" w:space="0" w:color="auto"/>
              </w:divBdr>
            </w:div>
            <w:div w:id="2117558095">
              <w:marLeft w:val="0"/>
              <w:marRight w:val="0"/>
              <w:marTop w:val="0"/>
              <w:marBottom w:val="0"/>
              <w:divBdr>
                <w:top w:val="none" w:sz="0" w:space="0" w:color="auto"/>
                <w:left w:val="none" w:sz="0" w:space="0" w:color="auto"/>
                <w:bottom w:val="none" w:sz="0" w:space="0" w:color="auto"/>
                <w:right w:val="none" w:sz="0" w:space="0" w:color="auto"/>
              </w:divBdr>
            </w:div>
            <w:div w:id="2095781806">
              <w:marLeft w:val="0"/>
              <w:marRight w:val="0"/>
              <w:marTop w:val="0"/>
              <w:marBottom w:val="0"/>
              <w:divBdr>
                <w:top w:val="none" w:sz="0" w:space="0" w:color="auto"/>
                <w:left w:val="none" w:sz="0" w:space="0" w:color="auto"/>
                <w:bottom w:val="none" w:sz="0" w:space="0" w:color="auto"/>
                <w:right w:val="none" w:sz="0" w:space="0" w:color="auto"/>
              </w:divBdr>
            </w:div>
            <w:div w:id="142893893">
              <w:marLeft w:val="0"/>
              <w:marRight w:val="0"/>
              <w:marTop w:val="0"/>
              <w:marBottom w:val="0"/>
              <w:divBdr>
                <w:top w:val="none" w:sz="0" w:space="0" w:color="auto"/>
                <w:left w:val="none" w:sz="0" w:space="0" w:color="auto"/>
                <w:bottom w:val="none" w:sz="0" w:space="0" w:color="auto"/>
                <w:right w:val="none" w:sz="0" w:space="0" w:color="auto"/>
              </w:divBdr>
            </w:div>
            <w:div w:id="57676920">
              <w:marLeft w:val="0"/>
              <w:marRight w:val="0"/>
              <w:marTop w:val="0"/>
              <w:marBottom w:val="0"/>
              <w:divBdr>
                <w:top w:val="none" w:sz="0" w:space="0" w:color="auto"/>
                <w:left w:val="none" w:sz="0" w:space="0" w:color="auto"/>
                <w:bottom w:val="none" w:sz="0" w:space="0" w:color="auto"/>
                <w:right w:val="none" w:sz="0" w:space="0" w:color="auto"/>
              </w:divBdr>
            </w:div>
            <w:div w:id="1487746902">
              <w:marLeft w:val="0"/>
              <w:marRight w:val="0"/>
              <w:marTop w:val="0"/>
              <w:marBottom w:val="0"/>
              <w:divBdr>
                <w:top w:val="none" w:sz="0" w:space="0" w:color="auto"/>
                <w:left w:val="none" w:sz="0" w:space="0" w:color="auto"/>
                <w:bottom w:val="none" w:sz="0" w:space="0" w:color="auto"/>
                <w:right w:val="none" w:sz="0" w:space="0" w:color="auto"/>
              </w:divBdr>
            </w:div>
            <w:div w:id="2047951166">
              <w:marLeft w:val="0"/>
              <w:marRight w:val="0"/>
              <w:marTop w:val="0"/>
              <w:marBottom w:val="0"/>
              <w:divBdr>
                <w:top w:val="none" w:sz="0" w:space="0" w:color="auto"/>
                <w:left w:val="none" w:sz="0" w:space="0" w:color="auto"/>
                <w:bottom w:val="none" w:sz="0" w:space="0" w:color="auto"/>
                <w:right w:val="none" w:sz="0" w:space="0" w:color="auto"/>
              </w:divBdr>
            </w:div>
            <w:div w:id="284971195">
              <w:marLeft w:val="0"/>
              <w:marRight w:val="0"/>
              <w:marTop w:val="0"/>
              <w:marBottom w:val="0"/>
              <w:divBdr>
                <w:top w:val="none" w:sz="0" w:space="0" w:color="auto"/>
                <w:left w:val="none" w:sz="0" w:space="0" w:color="auto"/>
                <w:bottom w:val="none" w:sz="0" w:space="0" w:color="auto"/>
                <w:right w:val="none" w:sz="0" w:space="0" w:color="auto"/>
              </w:divBdr>
            </w:div>
            <w:div w:id="1066612899">
              <w:marLeft w:val="0"/>
              <w:marRight w:val="0"/>
              <w:marTop w:val="0"/>
              <w:marBottom w:val="0"/>
              <w:divBdr>
                <w:top w:val="none" w:sz="0" w:space="0" w:color="auto"/>
                <w:left w:val="none" w:sz="0" w:space="0" w:color="auto"/>
                <w:bottom w:val="none" w:sz="0" w:space="0" w:color="auto"/>
                <w:right w:val="none" w:sz="0" w:space="0" w:color="auto"/>
              </w:divBdr>
            </w:div>
            <w:div w:id="1594195353">
              <w:marLeft w:val="0"/>
              <w:marRight w:val="0"/>
              <w:marTop w:val="0"/>
              <w:marBottom w:val="0"/>
              <w:divBdr>
                <w:top w:val="none" w:sz="0" w:space="0" w:color="auto"/>
                <w:left w:val="none" w:sz="0" w:space="0" w:color="auto"/>
                <w:bottom w:val="none" w:sz="0" w:space="0" w:color="auto"/>
                <w:right w:val="none" w:sz="0" w:space="0" w:color="auto"/>
              </w:divBdr>
            </w:div>
            <w:div w:id="259488682">
              <w:marLeft w:val="0"/>
              <w:marRight w:val="0"/>
              <w:marTop w:val="0"/>
              <w:marBottom w:val="0"/>
              <w:divBdr>
                <w:top w:val="none" w:sz="0" w:space="0" w:color="auto"/>
                <w:left w:val="none" w:sz="0" w:space="0" w:color="auto"/>
                <w:bottom w:val="none" w:sz="0" w:space="0" w:color="auto"/>
                <w:right w:val="none" w:sz="0" w:space="0" w:color="auto"/>
              </w:divBdr>
            </w:div>
            <w:div w:id="1678078471">
              <w:marLeft w:val="0"/>
              <w:marRight w:val="0"/>
              <w:marTop w:val="0"/>
              <w:marBottom w:val="0"/>
              <w:divBdr>
                <w:top w:val="none" w:sz="0" w:space="0" w:color="auto"/>
                <w:left w:val="none" w:sz="0" w:space="0" w:color="auto"/>
                <w:bottom w:val="none" w:sz="0" w:space="0" w:color="auto"/>
                <w:right w:val="none" w:sz="0" w:space="0" w:color="auto"/>
              </w:divBdr>
            </w:div>
            <w:div w:id="236522557">
              <w:marLeft w:val="0"/>
              <w:marRight w:val="0"/>
              <w:marTop w:val="0"/>
              <w:marBottom w:val="0"/>
              <w:divBdr>
                <w:top w:val="none" w:sz="0" w:space="0" w:color="auto"/>
                <w:left w:val="none" w:sz="0" w:space="0" w:color="auto"/>
                <w:bottom w:val="none" w:sz="0" w:space="0" w:color="auto"/>
                <w:right w:val="none" w:sz="0" w:space="0" w:color="auto"/>
              </w:divBdr>
            </w:div>
            <w:div w:id="289022072">
              <w:marLeft w:val="0"/>
              <w:marRight w:val="0"/>
              <w:marTop w:val="0"/>
              <w:marBottom w:val="0"/>
              <w:divBdr>
                <w:top w:val="none" w:sz="0" w:space="0" w:color="auto"/>
                <w:left w:val="none" w:sz="0" w:space="0" w:color="auto"/>
                <w:bottom w:val="none" w:sz="0" w:space="0" w:color="auto"/>
                <w:right w:val="none" w:sz="0" w:space="0" w:color="auto"/>
              </w:divBdr>
            </w:div>
            <w:div w:id="666860486">
              <w:marLeft w:val="0"/>
              <w:marRight w:val="0"/>
              <w:marTop w:val="0"/>
              <w:marBottom w:val="0"/>
              <w:divBdr>
                <w:top w:val="none" w:sz="0" w:space="0" w:color="auto"/>
                <w:left w:val="none" w:sz="0" w:space="0" w:color="auto"/>
                <w:bottom w:val="none" w:sz="0" w:space="0" w:color="auto"/>
                <w:right w:val="none" w:sz="0" w:space="0" w:color="auto"/>
              </w:divBdr>
            </w:div>
            <w:div w:id="108014068">
              <w:marLeft w:val="0"/>
              <w:marRight w:val="0"/>
              <w:marTop w:val="0"/>
              <w:marBottom w:val="0"/>
              <w:divBdr>
                <w:top w:val="none" w:sz="0" w:space="0" w:color="auto"/>
                <w:left w:val="none" w:sz="0" w:space="0" w:color="auto"/>
                <w:bottom w:val="none" w:sz="0" w:space="0" w:color="auto"/>
                <w:right w:val="none" w:sz="0" w:space="0" w:color="auto"/>
              </w:divBdr>
            </w:div>
            <w:div w:id="2125494701">
              <w:marLeft w:val="0"/>
              <w:marRight w:val="0"/>
              <w:marTop w:val="0"/>
              <w:marBottom w:val="0"/>
              <w:divBdr>
                <w:top w:val="none" w:sz="0" w:space="0" w:color="auto"/>
                <w:left w:val="none" w:sz="0" w:space="0" w:color="auto"/>
                <w:bottom w:val="none" w:sz="0" w:space="0" w:color="auto"/>
                <w:right w:val="none" w:sz="0" w:space="0" w:color="auto"/>
              </w:divBdr>
            </w:div>
            <w:div w:id="140928774">
              <w:marLeft w:val="0"/>
              <w:marRight w:val="0"/>
              <w:marTop w:val="0"/>
              <w:marBottom w:val="0"/>
              <w:divBdr>
                <w:top w:val="none" w:sz="0" w:space="0" w:color="auto"/>
                <w:left w:val="none" w:sz="0" w:space="0" w:color="auto"/>
                <w:bottom w:val="none" w:sz="0" w:space="0" w:color="auto"/>
                <w:right w:val="none" w:sz="0" w:space="0" w:color="auto"/>
              </w:divBdr>
            </w:div>
            <w:div w:id="1701126660">
              <w:marLeft w:val="0"/>
              <w:marRight w:val="0"/>
              <w:marTop w:val="0"/>
              <w:marBottom w:val="0"/>
              <w:divBdr>
                <w:top w:val="none" w:sz="0" w:space="0" w:color="auto"/>
                <w:left w:val="none" w:sz="0" w:space="0" w:color="auto"/>
                <w:bottom w:val="none" w:sz="0" w:space="0" w:color="auto"/>
                <w:right w:val="none" w:sz="0" w:space="0" w:color="auto"/>
              </w:divBdr>
            </w:div>
            <w:div w:id="32777718">
              <w:marLeft w:val="0"/>
              <w:marRight w:val="0"/>
              <w:marTop w:val="0"/>
              <w:marBottom w:val="0"/>
              <w:divBdr>
                <w:top w:val="none" w:sz="0" w:space="0" w:color="auto"/>
                <w:left w:val="none" w:sz="0" w:space="0" w:color="auto"/>
                <w:bottom w:val="none" w:sz="0" w:space="0" w:color="auto"/>
                <w:right w:val="none" w:sz="0" w:space="0" w:color="auto"/>
              </w:divBdr>
            </w:div>
            <w:div w:id="1475101796">
              <w:marLeft w:val="0"/>
              <w:marRight w:val="0"/>
              <w:marTop w:val="0"/>
              <w:marBottom w:val="0"/>
              <w:divBdr>
                <w:top w:val="none" w:sz="0" w:space="0" w:color="auto"/>
                <w:left w:val="none" w:sz="0" w:space="0" w:color="auto"/>
                <w:bottom w:val="none" w:sz="0" w:space="0" w:color="auto"/>
                <w:right w:val="none" w:sz="0" w:space="0" w:color="auto"/>
              </w:divBdr>
            </w:div>
            <w:div w:id="1022629740">
              <w:marLeft w:val="0"/>
              <w:marRight w:val="0"/>
              <w:marTop w:val="0"/>
              <w:marBottom w:val="0"/>
              <w:divBdr>
                <w:top w:val="none" w:sz="0" w:space="0" w:color="auto"/>
                <w:left w:val="none" w:sz="0" w:space="0" w:color="auto"/>
                <w:bottom w:val="none" w:sz="0" w:space="0" w:color="auto"/>
                <w:right w:val="none" w:sz="0" w:space="0" w:color="auto"/>
              </w:divBdr>
            </w:div>
            <w:div w:id="326909583">
              <w:marLeft w:val="0"/>
              <w:marRight w:val="0"/>
              <w:marTop w:val="0"/>
              <w:marBottom w:val="0"/>
              <w:divBdr>
                <w:top w:val="none" w:sz="0" w:space="0" w:color="auto"/>
                <w:left w:val="none" w:sz="0" w:space="0" w:color="auto"/>
                <w:bottom w:val="none" w:sz="0" w:space="0" w:color="auto"/>
                <w:right w:val="none" w:sz="0" w:space="0" w:color="auto"/>
              </w:divBdr>
            </w:div>
            <w:div w:id="379136211">
              <w:marLeft w:val="0"/>
              <w:marRight w:val="0"/>
              <w:marTop w:val="0"/>
              <w:marBottom w:val="0"/>
              <w:divBdr>
                <w:top w:val="none" w:sz="0" w:space="0" w:color="auto"/>
                <w:left w:val="none" w:sz="0" w:space="0" w:color="auto"/>
                <w:bottom w:val="none" w:sz="0" w:space="0" w:color="auto"/>
                <w:right w:val="none" w:sz="0" w:space="0" w:color="auto"/>
              </w:divBdr>
            </w:div>
            <w:div w:id="950238558">
              <w:marLeft w:val="0"/>
              <w:marRight w:val="0"/>
              <w:marTop w:val="0"/>
              <w:marBottom w:val="0"/>
              <w:divBdr>
                <w:top w:val="none" w:sz="0" w:space="0" w:color="auto"/>
                <w:left w:val="none" w:sz="0" w:space="0" w:color="auto"/>
                <w:bottom w:val="none" w:sz="0" w:space="0" w:color="auto"/>
                <w:right w:val="none" w:sz="0" w:space="0" w:color="auto"/>
              </w:divBdr>
            </w:div>
            <w:div w:id="979262257">
              <w:marLeft w:val="0"/>
              <w:marRight w:val="0"/>
              <w:marTop w:val="0"/>
              <w:marBottom w:val="0"/>
              <w:divBdr>
                <w:top w:val="none" w:sz="0" w:space="0" w:color="auto"/>
                <w:left w:val="none" w:sz="0" w:space="0" w:color="auto"/>
                <w:bottom w:val="none" w:sz="0" w:space="0" w:color="auto"/>
                <w:right w:val="none" w:sz="0" w:space="0" w:color="auto"/>
              </w:divBdr>
            </w:div>
            <w:div w:id="167646241">
              <w:marLeft w:val="0"/>
              <w:marRight w:val="0"/>
              <w:marTop w:val="0"/>
              <w:marBottom w:val="0"/>
              <w:divBdr>
                <w:top w:val="none" w:sz="0" w:space="0" w:color="auto"/>
                <w:left w:val="none" w:sz="0" w:space="0" w:color="auto"/>
                <w:bottom w:val="none" w:sz="0" w:space="0" w:color="auto"/>
                <w:right w:val="none" w:sz="0" w:space="0" w:color="auto"/>
              </w:divBdr>
            </w:div>
            <w:div w:id="975255747">
              <w:marLeft w:val="0"/>
              <w:marRight w:val="0"/>
              <w:marTop w:val="0"/>
              <w:marBottom w:val="0"/>
              <w:divBdr>
                <w:top w:val="none" w:sz="0" w:space="0" w:color="auto"/>
                <w:left w:val="none" w:sz="0" w:space="0" w:color="auto"/>
                <w:bottom w:val="none" w:sz="0" w:space="0" w:color="auto"/>
                <w:right w:val="none" w:sz="0" w:space="0" w:color="auto"/>
              </w:divBdr>
            </w:div>
            <w:div w:id="442311202">
              <w:marLeft w:val="0"/>
              <w:marRight w:val="0"/>
              <w:marTop w:val="0"/>
              <w:marBottom w:val="0"/>
              <w:divBdr>
                <w:top w:val="none" w:sz="0" w:space="0" w:color="auto"/>
                <w:left w:val="none" w:sz="0" w:space="0" w:color="auto"/>
                <w:bottom w:val="none" w:sz="0" w:space="0" w:color="auto"/>
                <w:right w:val="none" w:sz="0" w:space="0" w:color="auto"/>
              </w:divBdr>
            </w:div>
            <w:div w:id="1954550073">
              <w:marLeft w:val="0"/>
              <w:marRight w:val="0"/>
              <w:marTop w:val="0"/>
              <w:marBottom w:val="0"/>
              <w:divBdr>
                <w:top w:val="none" w:sz="0" w:space="0" w:color="auto"/>
                <w:left w:val="none" w:sz="0" w:space="0" w:color="auto"/>
                <w:bottom w:val="none" w:sz="0" w:space="0" w:color="auto"/>
                <w:right w:val="none" w:sz="0" w:space="0" w:color="auto"/>
              </w:divBdr>
            </w:div>
            <w:div w:id="1293900046">
              <w:marLeft w:val="0"/>
              <w:marRight w:val="0"/>
              <w:marTop w:val="0"/>
              <w:marBottom w:val="0"/>
              <w:divBdr>
                <w:top w:val="none" w:sz="0" w:space="0" w:color="auto"/>
                <w:left w:val="none" w:sz="0" w:space="0" w:color="auto"/>
                <w:bottom w:val="none" w:sz="0" w:space="0" w:color="auto"/>
                <w:right w:val="none" w:sz="0" w:space="0" w:color="auto"/>
              </w:divBdr>
            </w:div>
            <w:div w:id="182868438">
              <w:marLeft w:val="0"/>
              <w:marRight w:val="0"/>
              <w:marTop w:val="0"/>
              <w:marBottom w:val="0"/>
              <w:divBdr>
                <w:top w:val="none" w:sz="0" w:space="0" w:color="auto"/>
                <w:left w:val="none" w:sz="0" w:space="0" w:color="auto"/>
                <w:bottom w:val="none" w:sz="0" w:space="0" w:color="auto"/>
                <w:right w:val="none" w:sz="0" w:space="0" w:color="auto"/>
              </w:divBdr>
            </w:div>
            <w:div w:id="360788747">
              <w:marLeft w:val="0"/>
              <w:marRight w:val="0"/>
              <w:marTop w:val="0"/>
              <w:marBottom w:val="0"/>
              <w:divBdr>
                <w:top w:val="none" w:sz="0" w:space="0" w:color="auto"/>
                <w:left w:val="none" w:sz="0" w:space="0" w:color="auto"/>
                <w:bottom w:val="none" w:sz="0" w:space="0" w:color="auto"/>
                <w:right w:val="none" w:sz="0" w:space="0" w:color="auto"/>
              </w:divBdr>
            </w:div>
            <w:div w:id="858008047">
              <w:marLeft w:val="0"/>
              <w:marRight w:val="0"/>
              <w:marTop w:val="0"/>
              <w:marBottom w:val="0"/>
              <w:divBdr>
                <w:top w:val="none" w:sz="0" w:space="0" w:color="auto"/>
                <w:left w:val="none" w:sz="0" w:space="0" w:color="auto"/>
                <w:bottom w:val="none" w:sz="0" w:space="0" w:color="auto"/>
                <w:right w:val="none" w:sz="0" w:space="0" w:color="auto"/>
              </w:divBdr>
            </w:div>
            <w:div w:id="1404372957">
              <w:marLeft w:val="0"/>
              <w:marRight w:val="0"/>
              <w:marTop w:val="0"/>
              <w:marBottom w:val="0"/>
              <w:divBdr>
                <w:top w:val="none" w:sz="0" w:space="0" w:color="auto"/>
                <w:left w:val="none" w:sz="0" w:space="0" w:color="auto"/>
                <w:bottom w:val="none" w:sz="0" w:space="0" w:color="auto"/>
                <w:right w:val="none" w:sz="0" w:space="0" w:color="auto"/>
              </w:divBdr>
            </w:div>
            <w:div w:id="1020283490">
              <w:marLeft w:val="0"/>
              <w:marRight w:val="0"/>
              <w:marTop w:val="0"/>
              <w:marBottom w:val="0"/>
              <w:divBdr>
                <w:top w:val="none" w:sz="0" w:space="0" w:color="auto"/>
                <w:left w:val="none" w:sz="0" w:space="0" w:color="auto"/>
                <w:bottom w:val="none" w:sz="0" w:space="0" w:color="auto"/>
                <w:right w:val="none" w:sz="0" w:space="0" w:color="auto"/>
              </w:divBdr>
            </w:div>
            <w:div w:id="987704745">
              <w:marLeft w:val="0"/>
              <w:marRight w:val="0"/>
              <w:marTop w:val="0"/>
              <w:marBottom w:val="0"/>
              <w:divBdr>
                <w:top w:val="none" w:sz="0" w:space="0" w:color="auto"/>
                <w:left w:val="none" w:sz="0" w:space="0" w:color="auto"/>
                <w:bottom w:val="none" w:sz="0" w:space="0" w:color="auto"/>
                <w:right w:val="none" w:sz="0" w:space="0" w:color="auto"/>
              </w:divBdr>
            </w:div>
            <w:div w:id="1049458287">
              <w:marLeft w:val="0"/>
              <w:marRight w:val="0"/>
              <w:marTop w:val="0"/>
              <w:marBottom w:val="0"/>
              <w:divBdr>
                <w:top w:val="none" w:sz="0" w:space="0" w:color="auto"/>
                <w:left w:val="none" w:sz="0" w:space="0" w:color="auto"/>
                <w:bottom w:val="none" w:sz="0" w:space="0" w:color="auto"/>
                <w:right w:val="none" w:sz="0" w:space="0" w:color="auto"/>
              </w:divBdr>
            </w:div>
            <w:div w:id="1011030372">
              <w:marLeft w:val="0"/>
              <w:marRight w:val="0"/>
              <w:marTop w:val="0"/>
              <w:marBottom w:val="0"/>
              <w:divBdr>
                <w:top w:val="none" w:sz="0" w:space="0" w:color="auto"/>
                <w:left w:val="none" w:sz="0" w:space="0" w:color="auto"/>
                <w:bottom w:val="none" w:sz="0" w:space="0" w:color="auto"/>
                <w:right w:val="none" w:sz="0" w:space="0" w:color="auto"/>
              </w:divBdr>
            </w:div>
            <w:div w:id="685978649">
              <w:marLeft w:val="0"/>
              <w:marRight w:val="0"/>
              <w:marTop w:val="0"/>
              <w:marBottom w:val="0"/>
              <w:divBdr>
                <w:top w:val="none" w:sz="0" w:space="0" w:color="auto"/>
                <w:left w:val="none" w:sz="0" w:space="0" w:color="auto"/>
                <w:bottom w:val="none" w:sz="0" w:space="0" w:color="auto"/>
                <w:right w:val="none" w:sz="0" w:space="0" w:color="auto"/>
              </w:divBdr>
            </w:div>
            <w:div w:id="695928365">
              <w:marLeft w:val="0"/>
              <w:marRight w:val="0"/>
              <w:marTop w:val="0"/>
              <w:marBottom w:val="0"/>
              <w:divBdr>
                <w:top w:val="none" w:sz="0" w:space="0" w:color="auto"/>
                <w:left w:val="none" w:sz="0" w:space="0" w:color="auto"/>
                <w:bottom w:val="none" w:sz="0" w:space="0" w:color="auto"/>
                <w:right w:val="none" w:sz="0" w:space="0" w:color="auto"/>
              </w:divBdr>
            </w:div>
            <w:div w:id="137302810">
              <w:marLeft w:val="0"/>
              <w:marRight w:val="0"/>
              <w:marTop w:val="0"/>
              <w:marBottom w:val="0"/>
              <w:divBdr>
                <w:top w:val="none" w:sz="0" w:space="0" w:color="auto"/>
                <w:left w:val="none" w:sz="0" w:space="0" w:color="auto"/>
                <w:bottom w:val="none" w:sz="0" w:space="0" w:color="auto"/>
                <w:right w:val="none" w:sz="0" w:space="0" w:color="auto"/>
              </w:divBdr>
            </w:div>
            <w:div w:id="1310937043">
              <w:marLeft w:val="0"/>
              <w:marRight w:val="0"/>
              <w:marTop w:val="0"/>
              <w:marBottom w:val="0"/>
              <w:divBdr>
                <w:top w:val="none" w:sz="0" w:space="0" w:color="auto"/>
                <w:left w:val="none" w:sz="0" w:space="0" w:color="auto"/>
                <w:bottom w:val="none" w:sz="0" w:space="0" w:color="auto"/>
                <w:right w:val="none" w:sz="0" w:space="0" w:color="auto"/>
              </w:divBdr>
            </w:div>
            <w:div w:id="1796096234">
              <w:marLeft w:val="0"/>
              <w:marRight w:val="0"/>
              <w:marTop w:val="0"/>
              <w:marBottom w:val="0"/>
              <w:divBdr>
                <w:top w:val="none" w:sz="0" w:space="0" w:color="auto"/>
                <w:left w:val="none" w:sz="0" w:space="0" w:color="auto"/>
                <w:bottom w:val="none" w:sz="0" w:space="0" w:color="auto"/>
                <w:right w:val="none" w:sz="0" w:space="0" w:color="auto"/>
              </w:divBdr>
            </w:div>
            <w:div w:id="2004819415">
              <w:marLeft w:val="0"/>
              <w:marRight w:val="0"/>
              <w:marTop w:val="0"/>
              <w:marBottom w:val="0"/>
              <w:divBdr>
                <w:top w:val="none" w:sz="0" w:space="0" w:color="auto"/>
                <w:left w:val="none" w:sz="0" w:space="0" w:color="auto"/>
                <w:bottom w:val="none" w:sz="0" w:space="0" w:color="auto"/>
                <w:right w:val="none" w:sz="0" w:space="0" w:color="auto"/>
              </w:divBdr>
            </w:div>
            <w:div w:id="1568491795">
              <w:marLeft w:val="0"/>
              <w:marRight w:val="0"/>
              <w:marTop w:val="0"/>
              <w:marBottom w:val="0"/>
              <w:divBdr>
                <w:top w:val="none" w:sz="0" w:space="0" w:color="auto"/>
                <w:left w:val="none" w:sz="0" w:space="0" w:color="auto"/>
                <w:bottom w:val="none" w:sz="0" w:space="0" w:color="auto"/>
                <w:right w:val="none" w:sz="0" w:space="0" w:color="auto"/>
              </w:divBdr>
            </w:div>
            <w:div w:id="1820879134">
              <w:marLeft w:val="0"/>
              <w:marRight w:val="0"/>
              <w:marTop w:val="0"/>
              <w:marBottom w:val="0"/>
              <w:divBdr>
                <w:top w:val="none" w:sz="0" w:space="0" w:color="auto"/>
                <w:left w:val="none" w:sz="0" w:space="0" w:color="auto"/>
                <w:bottom w:val="none" w:sz="0" w:space="0" w:color="auto"/>
                <w:right w:val="none" w:sz="0" w:space="0" w:color="auto"/>
              </w:divBdr>
            </w:div>
            <w:div w:id="1274052222">
              <w:marLeft w:val="0"/>
              <w:marRight w:val="0"/>
              <w:marTop w:val="0"/>
              <w:marBottom w:val="0"/>
              <w:divBdr>
                <w:top w:val="none" w:sz="0" w:space="0" w:color="auto"/>
                <w:left w:val="none" w:sz="0" w:space="0" w:color="auto"/>
                <w:bottom w:val="none" w:sz="0" w:space="0" w:color="auto"/>
                <w:right w:val="none" w:sz="0" w:space="0" w:color="auto"/>
              </w:divBdr>
            </w:div>
            <w:div w:id="1534464370">
              <w:marLeft w:val="0"/>
              <w:marRight w:val="0"/>
              <w:marTop w:val="0"/>
              <w:marBottom w:val="0"/>
              <w:divBdr>
                <w:top w:val="none" w:sz="0" w:space="0" w:color="auto"/>
                <w:left w:val="none" w:sz="0" w:space="0" w:color="auto"/>
                <w:bottom w:val="none" w:sz="0" w:space="0" w:color="auto"/>
                <w:right w:val="none" w:sz="0" w:space="0" w:color="auto"/>
              </w:divBdr>
            </w:div>
            <w:div w:id="1547136245">
              <w:marLeft w:val="0"/>
              <w:marRight w:val="0"/>
              <w:marTop w:val="0"/>
              <w:marBottom w:val="0"/>
              <w:divBdr>
                <w:top w:val="none" w:sz="0" w:space="0" w:color="auto"/>
                <w:left w:val="none" w:sz="0" w:space="0" w:color="auto"/>
                <w:bottom w:val="none" w:sz="0" w:space="0" w:color="auto"/>
                <w:right w:val="none" w:sz="0" w:space="0" w:color="auto"/>
              </w:divBdr>
            </w:div>
            <w:div w:id="242296748">
              <w:marLeft w:val="0"/>
              <w:marRight w:val="0"/>
              <w:marTop w:val="0"/>
              <w:marBottom w:val="0"/>
              <w:divBdr>
                <w:top w:val="none" w:sz="0" w:space="0" w:color="auto"/>
                <w:left w:val="none" w:sz="0" w:space="0" w:color="auto"/>
                <w:bottom w:val="none" w:sz="0" w:space="0" w:color="auto"/>
                <w:right w:val="none" w:sz="0" w:space="0" w:color="auto"/>
              </w:divBdr>
            </w:div>
            <w:div w:id="225923884">
              <w:marLeft w:val="0"/>
              <w:marRight w:val="0"/>
              <w:marTop w:val="0"/>
              <w:marBottom w:val="0"/>
              <w:divBdr>
                <w:top w:val="none" w:sz="0" w:space="0" w:color="auto"/>
                <w:left w:val="none" w:sz="0" w:space="0" w:color="auto"/>
                <w:bottom w:val="none" w:sz="0" w:space="0" w:color="auto"/>
                <w:right w:val="none" w:sz="0" w:space="0" w:color="auto"/>
              </w:divBdr>
            </w:div>
            <w:div w:id="1553152901">
              <w:marLeft w:val="0"/>
              <w:marRight w:val="0"/>
              <w:marTop w:val="0"/>
              <w:marBottom w:val="0"/>
              <w:divBdr>
                <w:top w:val="none" w:sz="0" w:space="0" w:color="auto"/>
                <w:left w:val="none" w:sz="0" w:space="0" w:color="auto"/>
                <w:bottom w:val="none" w:sz="0" w:space="0" w:color="auto"/>
                <w:right w:val="none" w:sz="0" w:space="0" w:color="auto"/>
              </w:divBdr>
            </w:div>
            <w:div w:id="1738361055">
              <w:marLeft w:val="0"/>
              <w:marRight w:val="0"/>
              <w:marTop w:val="0"/>
              <w:marBottom w:val="0"/>
              <w:divBdr>
                <w:top w:val="none" w:sz="0" w:space="0" w:color="auto"/>
                <w:left w:val="none" w:sz="0" w:space="0" w:color="auto"/>
                <w:bottom w:val="none" w:sz="0" w:space="0" w:color="auto"/>
                <w:right w:val="none" w:sz="0" w:space="0" w:color="auto"/>
              </w:divBdr>
            </w:div>
            <w:div w:id="992837288">
              <w:marLeft w:val="0"/>
              <w:marRight w:val="0"/>
              <w:marTop w:val="0"/>
              <w:marBottom w:val="0"/>
              <w:divBdr>
                <w:top w:val="none" w:sz="0" w:space="0" w:color="auto"/>
                <w:left w:val="none" w:sz="0" w:space="0" w:color="auto"/>
                <w:bottom w:val="none" w:sz="0" w:space="0" w:color="auto"/>
                <w:right w:val="none" w:sz="0" w:space="0" w:color="auto"/>
              </w:divBdr>
            </w:div>
            <w:div w:id="481116807">
              <w:marLeft w:val="0"/>
              <w:marRight w:val="0"/>
              <w:marTop w:val="0"/>
              <w:marBottom w:val="0"/>
              <w:divBdr>
                <w:top w:val="none" w:sz="0" w:space="0" w:color="auto"/>
                <w:left w:val="none" w:sz="0" w:space="0" w:color="auto"/>
                <w:bottom w:val="none" w:sz="0" w:space="0" w:color="auto"/>
                <w:right w:val="none" w:sz="0" w:space="0" w:color="auto"/>
              </w:divBdr>
            </w:div>
            <w:div w:id="1190413986">
              <w:marLeft w:val="0"/>
              <w:marRight w:val="0"/>
              <w:marTop w:val="0"/>
              <w:marBottom w:val="0"/>
              <w:divBdr>
                <w:top w:val="none" w:sz="0" w:space="0" w:color="auto"/>
                <w:left w:val="none" w:sz="0" w:space="0" w:color="auto"/>
                <w:bottom w:val="none" w:sz="0" w:space="0" w:color="auto"/>
                <w:right w:val="none" w:sz="0" w:space="0" w:color="auto"/>
              </w:divBdr>
            </w:div>
            <w:div w:id="1369447778">
              <w:marLeft w:val="0"/>
              <w:marRight w:val="0"/>
              <w:marTop w:val="0"/>
              <w:marBottom w:val="0"/>
              <w:divBdr>
                <w:top w:val="none" w:sz="0" w:space="0" w:color="auto"/>
                <w:left w:val="none" w:sz="0" w:space="0" w:color="auto"/>
                <w:bottom w:val="none" w:sz="0" w:space="0" w:color="auto"/>
                <w:right w:val="none" w:sz="0" w:space="0" w:color="auto"/>
              </w:divBdr>
            </w:div>
            <w:div w:id="1145899219">
              <w:marLeft w:val="0"/>
              <w:marRight w:val="0"/>
              <w:marTop w:val="0"/>
              <w:marBottom w:val="0"/>
              <w:divBdr>
                <w:top w:val="none" w:sz="0" w:space="0" w:color="auto"/>
                <w:left w:val="none" w:sz="0" w:space="0" w:color="auto"/>
                <w:bottom w:val="none" w:sz="0" w:space="0" w:color="auto"/>
                <w:right w:val="none" w:sz="0" w:space="0" w:color="auto"/>
              </w:divBdr>
            </w:div>
            <w:div w:id="403837127">
              <w:marLeft w:val="0"/>
              <w:marRight w:val="0"/>
              <w:marTop w:val="0"/>
              <w:marBottom w:val="0"/>
              <w:divBdr>
                <w:top w:val="none" w:sz="0" w:space="0" w:color="auto"/>
                <w:left w:val="none" w:sz="0" w:space="0" w:color="auto"/>
                <w:bottom w:val="none" w:sz="0" w:space="0" w:color="auto"/>
                <w:right w:val="none" w:sz="0" w:space="0" w:color="auto"/>
              </w:divBdr>
            </w:div>
            <w:div w:id="571620914">
              <w:marLeft w:val="0"/>
              <w:marRight w:val="0"/>
              <w:marTop w:val="0"/>
              <w:marBottom w:val="0"/>
              <w:divBdr>
                <w:top w:val="none" w:sz="0" w:space="0" w:color="auto"/>
                <w:left w:val="none" w:sz="0" w:space="0" w:color="auto"/>
                <w:bottom w:val="none" w:sz="0" w:space="0" w:color="auto"/>
                <w:right w:val="none" w:sz="0" w:space="0" w:color="auto"/>
              </w:divBdr>
            </w:div>
            <w:div w:id="600992210">
              <w:marLeft w:val="0"/>
              <w:marRight w:val="0"/>
              <w:marTop w:val="0"/>
              <w:marBottom w:val="0"/>
              <w:divBdr>
                <w:top w:val="none" w:sz="0" w:space="0" w:color="auto"/>
                <w:left w:val="none" w:sz="0" w:space="0" w:color="auto"/>
                <w:bottom w:val="none" w:sz="0" w:space="0" w:color="auto"/>
                <w:right w:val="none" w:sz="0" w:space="0" w:color="auto"/>
              </w:divBdr>
            </w:div>
            <w:div w:id="1346132088">
              <w:marLeft w:val="0"/>
              <w:marRight w:val="0"/>
              <w:marTop w:val="0"/>
              <w:marBottom w:val="0"/>
              <w:divBdr>
                <w:top w:val="none" w:sz="0" w:space="0" w:color="auto"/>
                <w:left w:val="none" w:sz="0" w:space="0" w:color="auto"/>
                <w:bottom w:val="none" w:sz="0" w:space="0" w:color="auto"/>
                <w:right w:val="none" w:sz="0" w:space="0" w:color="auto"/>
              </w:divBdr>
            </w:div>
            <w:div w:id="684524760">
              <w:marLeft w:val="0"/>
              <w:marRight w:val="0"/>
              <w:marTop w:val="0"/>
              <w:marBottom w:val="0"/>
              <w:divBdr>
                <w:top w:val="none" w:sz="0" w:space="0" w:color="auto"/>
                <w:left w:val="none" w:sz="0" w:space="0" w:color="auto"/>
                <w:bottom w:val="none" w:sz="0" w:space="0" w:color="auto"/>
                <w:right w:val="none" w:sz="0" w:space="0" w:color="auto"/>
              </w:divBdr>
            </w:div>
            <w:div w:id="1428232564">
              <w:marLeft w:val="0"/>
              <w:marRight w:val="0"/>
              <w:marTop w:val="0"/>
              <w:marBottom w:val="0"/>
              <w:divBdr>
                <w:top w:val="none" w:sz="0" w:space="0" w:color="auto"/>
                <w:left w:val="none" w:sz="0" w:space="0" w:color="auto"/>
                <w:bottom w:val="none" w:sz="0" w:space="0" w:color="auto"/>
                <w:right w:val="none" w:sz="0" w:space="0" w:color="auto"/>
              </w:divBdr>
            </w:div>
            <w:div w:id="2066103447">
              <w:marLeft w:val="0"/>
              <w:marRight w:val="0"/>
              <w:marTop w:val="0"/>
              <w:marBottom w:val="0"/>
              <w:divBdr>
                <w:top w:val="none" w:sz="0" w:space="0" w:color="auto"/>
                <w:left w:val="none" w:sz="0" w:space="0" w:color="auto"/>
                <w:bottom w:val="none" w:sz="0" w:space="0" w:color="auto"/>
                <w:right w:val="none" w:sz="0" w:space="0" w:color="auto"/>
              </w:divBdr>
            </w:div>
            <w:div w:id="2101023015">
              <w:marLeft w:val="0"/>
              <w:marRight w:val="0"/>
              <w:marTop w:val="0"/>
              <w:marBottom w:val="0"/>
              <w:divBdr>
                <w:top w:val="none" w:sz="0" w:space="0" w:color="auto"/>
                <w:left w:val="none" w:sz="0" w:space="0" w:color="auto"/>
                <w:bottom w:val="none" w:sz="0" w:space="0" w:color="auto"/>
                <w:right w:val="none" w:sz="0" w:space="0" w:color="auto"/>
              </w:divBdr>
            </w:div>
            <w:div w:id="118039214">
              <w:marLeft w:val="0"/>
              <w:marRight w:val="0"/>
              <w:marTop w:val="0"/>
              <w:marBottom w:val="0"/>
              <w:divBdr>
                <w:top w:val="none" w:sz="0" w:space="0" w:color="auto"/>
                <w:left w:val="none" w:sz="0" w:space="0" w:color="auto"/>
                <w:bottom w:val="none" w:sz="0" w:space="0" w:color="auto"/>
                <w:right w:val="none" w:sz="0" w:space="0" w:color="auto"/>
              </w:divBdr>
            </w:div>
            <w:div w:id="147484407">
              <w:marLeft w:val="0"/>
              <w:marRight w:val="0"/>
              <w:marTop w:val="0"/>
              <w:marBottom w:val="0"/>
              <w:divBdr>
                <w:top w:val="none" w:sz="0" w:space="0" w:color="auto"/>
                <w:left w:val="none" w:sz="0" w:space="0" w:color="auto"/>
                <w:bottom w:val="none" w:sz="0" w:space="0" w:color="auto"/>
                <w:right w:val="none" w:sz="0" w:space="0" w:color="auto"/>
              </w:divBdr>
            </w:div>
            <w:div w:id="425812498">
              <w:marLeft w:val="0"/>
              <w:marRight w:val="0"/>
              <w:marTop w:val="0"/>
              <w:marBottom w:val="0"/>
              <w:divBdr>
                <w:top w:val="none" w:sz="0" w:space="0" w:color="auto"/>
                <w:left w:val="none" w:sz="0" w:space="0" w:color="auto"/>
                <w:bottom w:val="none" w:sz="0" w:space="0" w:color="auto"/>
                <w:right w:val="none" w:sz="0" w:space="0" w:color="auto"/>
              </w:divBdr>
            </w:div>
            <w:div w:id="1919319422">
              <w:marLeft w:val="0"/>
              <w:marRight w:val="0"/>
              <w:marTop w:val="0"/>
              <w:marBottom w:val="0"/>
              <w:divBdr>
                <w:top w:val="none" w:sz="0" w:space="0" w:color="auto"/>
                <w:left w:val="none" w:sz="0" w:space="0" w:color="auto"/>
                <w:bottom w:val="none" w:sz="0" w:space="0" w:color="auto"/>
                <w:right w:val="none" w:sz="0" w:space="0" w:color="auto"/>
              </w:divBdr>
            </w:div>
            <w:div w:id="607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7618">
      <w:bodyDiv w:val="1"/>
      <w:marLeft w:val="0"/>
      <w:marRight w:val="0"/>
      <w:marTop w:val="0"/>
      <w:marBottom w:val="0"/>
      <w:divBdr>
        <w:top w:val="none" w:sz="0" w:space="0" w:color="auto"/>
        <w:left w:val="none" w:sz="0" w:space="0" w:color="auto"/>
        <w:bottom w:val="none" w:sz="0" w:space="0" w:color="auto"/>
        <w:right w:val="none" w:sz="0" w:space="0" w:color="auto"/>
      </w:divBdr>
      <w:divsChild>
        <w:div w:id="751047182">
          <w:marLeft w:val="0"/>
          <w:marRight w:val="0"/>
          <w:marTop w:val="0"/>
          <w:marBottom w:val="0"/>
          <w:divBdr>
            <w:top w:val="none" w:sz="0" w:space="0" w:color="auto"/>
            <w:left w:val="none" w:sz="0" w:space="0" w:color="auto"/>
            <w:bottom w:val="none" w:sz="0" w:space="0" w:color="auto"/>
            <w:right w:val="none" w:sz="0" w:space="0" w:color="auto"/>
          </w:divBdr>
          <w:divsChild>
            <w:div w:id="173225663">
              <w:marLeft w:val="0"/>
              <w:marRight w:val="0"/>
              <w:marTop w:val="0"/>
              <w:marBottom w:val="0"/>
              <w:divBdr>
                <w:top w:val="none" w:sz="0" w:space="0" w:color="auto"/>
                <w:left w:val="none" w:sz="0" w:space="0" w:color="auto"/>
                <w:bottom w:val="none" w:sz="0" w:space="0" w:color="auto"/>
                <w:right w:val="none" w:sz="0" w:space="0" w:color="auto"/>
              </w:divBdr>
            </w:div>
            <w:div w:id="1251743588">
              <w:marLeft w:val="0"/>
              <w:marRight w:val="0"/>
              <w:marTop w:val="0"/>
              <w:marBottom w:val="0"/>
              <w:divBdr>
                <w:top w:val="none" w:sz="0" w:space="0" w:color="auto"/>
                <w:left w:val="none" w:sz="0" w:space="0" w:color="auto"/>
                <w:bottom w:val="none" w:sz="0" w:space="0" w:color="auto"/>
                <w:right w:val="none" w:sz="0" w:space="0" w:color="auto"/>
              </w:divBdr>
            </w:div>
            <w:div w:id="1945766561">
              <w:marLeft w:val="0"/>
              <w:marRight w:val="0"/>
              <w:marTop w:val="0"/>
              <w:marBottom w:val="0"/>
              <w:divBdr>
                <w:top w:val="none" w:sz="0" w:space="0" w:color="auto"/>
                <w:left w:val="none" w:sz="0" w:space="0" w:color="auto"/>
                <w:bottom w:val="none" w:sz="0" w:space="0" w:color="auto"/>
                <w:right w:val="none" w:sz="0" w:space="0" w:color="auto"/>
              </w:divBdr>
            </w:div>
            <w:div w:id="1049451353">
              <w:marLeft w:val="0"/>
              <w:marRight w:val="0"/>
              <w:marTop w:val="0"/>
              <w:marBottom w:val="0"/>
              <w:divBdr>
                <w:top w:val="none" w:sz="0" w:space="0" w:color="auto"/>
                <w:left w:val="none" w:sz="0" w:space="0" w:color="auto"/>
                <w:bottom w:val="none" w:sz="0" w:space="0" w:color="auto"/>
                <w:right w:val="none" w:sz="0" w:space="0" w:color="auto"/>
              </w:divBdr>
            </w:div>
            <w:div w:id="203031718">
              <w:marLeft w:val="0"/>
              <w:marRight w:val="0"/>
              <w:marTop w:val="0"/>
              <w:marBottom w:val="0"/>
              <w:divBdr>
                <w:top w:val="none" w:sz="0" w:space="0" w:color="auto"/>
                <w:left w:val="none" w:sz="0" w:space="0" w:color="auto"/>
                <w:bottom w:val="none" w:sz="0" w:space="0" w:color="auto"/>
                <w:right w:val="none" w:sz="0" w:space="0" w:color="auto"/>
              </w:divBdr>
            </w:div>
            <w:div w:id="1269973904">
              <w:marLeft w:val="0"/>
              <w:marRight w:val="0"/>
              <w:marTop w:val="0"/>
              <w:marBottom w:val="0"/>
              <w:divBdr>
                <w:top w:val="none" w:sz="0" w:space="0" w:color="auto"/>
                <w:left w:val="none" w:sz="0" w:space="0" w:color="auto"/>
                <w:bottom w:val="none" w:sz="0" w:space="0" w:color="auto"/>
                <w:right w:val="none" w:sz="0" w:space="0" w:color="auto"/>
              </w:divBdr>
            </w:div>
            <w:div w:id="419834897">
              <w:marLeft w:val="0"/>
              <w:marRight w:val="0"/>
              <w:marTop w:val="0"/>
              <w:marBottom w:val="0"/>
              <w:divBdr>
                <w:top w:val="none" w:sz="0" w:space="0" w:color="auto"/>
                <w:left w:val="none" w:sz="0" w:space="0" w:color="auto"/>
                <w:bottom w:val="none" w:sz="0" w:space="0" w:color="auto"/>
                <w:right w:val="none" w:sz="0" w:space="0" w:color="auto"/>
              </w:divBdr>
            </w:div>
            <w:div w:id="784545330">
              <w:marLeft w:val="0"/>
              <w:marRight w:val="0"/>
              <w:marTop w:val="0"/>
              <w:marBottom w:val="0"/>
              <w:divBdr>
                <w:top w:val="none" w:sz="0" w:space="0" w:color="auto"/>
                <w:left w:val="none" w:sz="0" w:space="0" w:color="auto"/>
                <w:bottom w:val="none" w:sz="0" w:space="0" w:color="auto"/>
                <w:right w:val="none" w:sz="0" w:space="0" w:color="auto"/>
              </w:divBdr>
            </w:div>
            <w:div w:id="1090661728">
              <w:marLeft w:val="0"/>
              <w:marRight w:val="0"/>
              <w:marTop w:val="0"/>
              <w:marBottom w:val="0"/>
              <w:divBdr>
                <w:top w:val="none" w:sz="0" w:space="0" w:color="auto"/>
                <w:left w:val="none" w:sz="0" w:space="0" w:color="auto"/>
                <w:bottom w:val="none" w:sz="0" w:space="0" w:color="auto"/>
                <w:right w:val="none" w:sz="0" w:space="0" w:color="auto"/>
              </w:divBdr>
            </w:div>
            <w:div w:id="1436483790">
              <w:marLeft w:val="0"/>
              <w:marRight w:val="0"/>
              <w:marTop w:val="0"/>
              <w:marBottom w:val="0"/>
              <w:divBdr>
                <w:top w:val="none" w:sz="0" w:space="0" w:color="auto"/>
                <w:left w:val="none" w:sz="0" w:space="0" w:color="auto"/>
                <w:bottom w:val="none" w:sz="0" w:space="0" w:color="auto"/>
                <w:right w:val="none" w:sz="0" w:space="0" w:color="auto"/>
              </w:divBdr>
            </w:div>
            <w:div w:id="1974821345">
              <w:marLeft w:val="0"/>
              <w:marRight w:val="0"/>
              <w:marTop w:val="0"/>
              <w:marBottom w:val="0"/>
              <w:divBdr>
                <w:top w:val="none" w:sz="0" w:space="0" w:color="auto"/>
                <w:left w:val="none" w:sz="0" w:space="0" w:color="auto"/>
                <w:bottom w:val="none" w:sz="0" w:space="0" w:color="auto"/>
                <w:right w:val="none" w:sz="0" w:space="0" w:color="auto"/>
              </w:divBdr>
            </w:div>
            <w:div w:id="564029967">
              <w:marLeft w:val="0"/>
              <w:marRight w:val="0"/>
              <w:marTop w:val="0"/>
              <w:marBottom w:val="0"/>
              <w:divBdr>
                <w:top w:val="none" w:sz="0" w:space="0" w:color="auto"/>
                <w:left w:val="none" w:sz="0" w:space="0" w:color="auto"/>
                <w:bottom w:val="none" w:sz="0" w:space="0" w:color="auto"/>
                <w:right w:val="none" w:sz="0" w:space="0" w:color="auto"/>
              </w:divBdr>
            </w:div>
            <w:div w:id="2049405029">
              <w:marLeft w:val="0"/>
              <w:marRight w:val="0"/>
              <w:marTop w:val="0"/>
              <w:marBottom w:val="0"/>
              <w:divBdr>
                <w:top w:val="none" w:sz="0" w:space="0" w:color="auto"/>
                <w:left w:val="none" w:sz="0" w:space="0" w:color="auto"/>
                <w:bottom w:val="none" w:sz="0" w:space="0" w:color="auto"/>
                <w:right w:val="none" w:sz="0" w:space="0" w:color="auto"/>
              </w:divBdr>
            </w:div>
            <w:div w:id="105469114">
              <w:marLeft w:val="0"/>
              <w:marRight w:val="0"/>
              <w:marTop w:val="0"/>
              <w:marBottom w:val="0"/>
              <w:divBdr>
                <w:top w:val="none" w:sz="0" w:space="0" w:color="auto"/>
                <w:left w:val="none" w:sz="0" w:space="0" w:color="auto"/>
                <w:bottom w:val="none" w:sz="0" w:space="0" w:color="auto"/>
                <w:right w:val="none" w:sz="0" w:space="0" w:color="auto"/>
              </w:divBdr>
            </w:div>
            <w:div w:id="274678327">
              <w:marLeft w:val="0"/>
              <w:marRight w:val="0"/>
              <w:marTop w:val="0"/>
              <w:marBottom w:val="0"/>
              <w:divBdr>
                <w:top w:val="none" w:sz="0" w:space="0" w:color="auto"/>
                <w:left w:val="none" w:sz="0" w:space="0" w:color="auto"/>
                <w:bottom w:val="none" w:sz="0" w:space="0" w:color="auto"/>
                <w:right w:val="none" w:sz="0" w:space="0" w:color="auto"/>
              </w:divBdr>
            </w:div>
            <w:div w:id="1467694965">
              <w:marLeft w:val="0"/>
              <w:marRight w:val="0"/>
              <w:marTop w:val="0"/>
              <w:marBottom w:val="0"/>
              <w:divBdr>
                <w:top w:val="none" w:sz="0" w:space="0" w:color="auto"/>
                <w:left w:val="none" w:sz="0" w:space="0" w:color="auto"/>
                <w:bottom w:val="none" w:sz="0" w:space="0" w:color="auto"/>
                <w:right w:val="none" w:sz="0" w:space="0" w:color="auto"/>
              </w:divBdr>
            </w:div>
            <w:div w:id="30736842">
              <w:marLeft w:val="0"/>
              <w:marRight w:val="0"/>
              <w:marTop w:val="0"/>
              <w:marBottom w:val="0"/>
              <w:divBdr>
                <w:top w:val="none" w:sz="0" w:space="0" w:color="auto"/>
                <w:left w:val="none" w:sz="0" w:space="0" w:color="auto"/>
                <w:bottom w:val="none" w:sz="0" w:space="0" w:color="auto"/>
                <w:right w:val="none" w:sz="0" w:space="0" w:color="auto"/>
              </w:divBdr>
            </w:div>
            <w:div w:id="451678304">
              <w:marLeft w:val="0"/>
              <w:marRight w:val="0"/>
              <w:marTop w:val="0"/>
              <w:marBottom w:val="0"/>
              <w:divBdr>
                <w:top w:val="none" w:sz="0" w:space="0" w:color="auto"/>
                <w:left w:val="none" w:sz="0" w:space="0" w:color="auto"/>
                <w:bottom w:val="none" w:sz="0" w:space="0" w:color="auto"/>
                <w:right w:val="none" w:sz="0" w:space="0" w:color="auto"/>
              </w:divBdr>
            </w:div>
            <w:div w:id="1342850540">
              <w:marLeft w:val="0"/>
              <w:marRight w:val="0"/>
              <w:marTop w:val="0"/>
              <w:marBottom w:val="0"/>
              <w:divBdr>
                <w:top w:val="none" w:sz="0" w:space="0" w:color="auto"/>
                <w:left w:val="none" w:sz="0" w:space="0" w:color="auto"/>
                <w:bottom w:val="none" w:sz="0" w:space="0" w:color="auto"/>
                <w:right w:val="none" w:sz="0" w:space="0" w:color="auto"/>
              </w:divBdr>
            </w:div>
            <w:div w:id="243950917">
              <w:marLeft w:val="0"/>
              <w:marRight w:val="0"/>
              <w:marTop w:val="0"/>
              <w:marBottom w:val="0"/>
              <w:divBdr>
                <w:top w:val="none" w:sz="0" w:space="0" w:color="auto"/>
                <w:left w:val="none" w:sz="0" w:space="0" w:color="auto"/>
                <w:bottom w:val="none" w:sz="0" w:space="0" w:color="auto"/>
                <w:right w:val="none" w:sz="0" w:space="0" w:color="auto"/>
              </w:divBdr>
            </w:div>
            <w:div w:id="623148157">
              <w:marLeft w:val="0"/>
              <w:marRight w:val="0"/>
              <w:marTop w:val="0"/>
              <w:marBottom w:val="0"/>
              <w:divBdr>
                <w:top w:val="none" w:sz="0" w:space="0" w:color="auto"/>
                <w:left w:val="none" w:sz="0" w:space="0" w:color="auto"/>
                <w:bottom w:val="none" w:sz="0" w:space="0" w:color="auto"/>
                <w:right w:val="none" w:sz="0" w:space="0" w:color="auto"/>
              </w:divBdr>
            </w:div>
            <w:div w:id="16751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328">
      <w:bodyDiv w:val="1"/>
      <w:marLeft w:val="0"/>
      <w:marRight w:val="0"/>
      <w:marTop w:val="0"/>
      <w:marBottom w:val="0"/>
      <w:divBdr>
        <w:top w:val="none" w:sz="0" w:space="0" w:color="auto"/>
        <w:left w:val="none" w:sz="0" w:space="0" w:color="auto"/>
        <w:bottom w:val="none" w:sz="0" w:space="0" w:color="auto"/>
        <w:right w:val="none" w:sz="0" w:space="0" w:color="auto"/>
      </w:divBdr>
      <w:divsChild>
        <w:div w:id="1236623341">
          <w:marLeft w:val="0"/>
          <w:marRight w:val="0"/>
          <w:marTop w:val="0"/>
          <w:marBottom w:val="0"/>
          <w:divBdr>
            <w:top w:val="none" w:sz="0" w:space="0" w:color="auto"/>
            <w:left w:val="none" w:sz="0" w:space="0" w:color="auto"/>
            <w:bottom w:val="none" w:sz="0" w:space="0" w:color="auto"/>
            <w:right w:val="none" w:sz="0" w:space="0" w:color="auto"/>
          </w:divBdr>
          <w:divsChild>
            <w:div w:id="159466297">
              <w:marLeft w:val="0"/>
              <w:marRight w:val="0"/>
              <w:marTop w:val="0"/>
              <w:marBottom w:val="0"/>
              <w:divBdr>
                <w:top w:val="none" w:sz="0" w:space="0" w:color="auto"/>
                <w:left w:val="none" w:sz="0" w:space="0" w:color="auto"/>
                <w:bottom w:val="none" w:sz="0" w:space="0" w:color="auto"/>
                <w:right w:val="none" w:sz="0" w:space="0" w:color="auto"/>
              </w:divBdr>
            </w:div>
            <w:div w:id="2115709562">
              <w:marLeft w:val="0"/>
              <w:marRight w:val="0"/>
              <w:marTop w:val="0"/>
              <w:marBottom w:val="0"/>
              <w:divBdr>
                <w:top w:val="none" w:sz="0" w:space="0" w:color="auto"/>
                <w:left w:val="none" w:sz="0" w:space="0" w:color="auto"/>
                <w:bottom w:val="none" w:sz="0" w:space="0" w:color="auto"/>
                <w:right w:val="none" w:sz="0" w:space="0" w:color="auto"/>
              </w:divBdr>
            </w:div>
            <w:div w:id="544760110">
              <w:marLeft w:val="0"/>
              <w:marRight w:val="0"/>
              <w:marTop w:val="0"/>
              <w:marBottom w:val="0"/>
              <w:divBdr>
                <w:top w:val="none" w:sz="0" w:space="0" w:color="auto"/>
                <w:left w:val="none" w:sz="0" w:space="0" w:color="auto"/>
                <w:bottom w:val="none" w:sz="0" w:space="0" w:color="auto"/>
                <w:right w:val="none" w:sz="0" w:space="0" w:color="auto"/>
              </w:divBdr>
            </w:div>
            <w:div w:id="905651839">
              <w:marLeft w:val="0"/>
              <w:marRight w:val="0"/>
              <w:marTop w:val="0"/>
              <w:marBottom w:val="0"/>
              <w:divBdr>
                <w:top w:val="none" w:sz="0" w:space="0" w:color="auto"/>
                <w:left w:val="none" w:sz="0" w:space="0" w:color="auto"/>
                <w:bottom w:val="none" w:sz="0" w:space="0" w:color="auto"/>
                <w:right w:val="none" w:sz="0" w:space="0" w:color="auto"/>
              </w:divBdr>
            </w:div>
            <w:div w:id="1676496587">
              <w:marLeft w:val="0"/>
              <w:marRight w:val="0"/>
              <w:marTop w:val="0"/>
              <w:marBottom w:val="0"/>
              <w:divBdr>
                <w:top w:val="none" w:sz="0" w:space="0" w:color="auto"/>
                <w:left w:val="none" w:sz="0" w:space="0" w:color="auto"/>
                <w:bottom w:val="none" w:sz="0" w:space="0" w:color="auto"/>
                <w:right w:val="none" w:sz="0" w:space="0" w:color="auto"/>
              </w:divBdr>
            </w:div>
            <w:div w:id="1761757051">
              <w:marLeft w:val="0"/>
              <w:marRight w:val="0"/>
              <w:marTop w:val="0"/>
              <w:marBottom w:val="0"/>
              <w:divBdr>
                <w:top w:val="none" w:sz="0" w:space="0" w:color="auto"/>
                <w:left w:val="none" w:sz="0" w:space="0" w:color="auto"/>
                <w:bottom w:val="none" w:sz="0" w:space="0" w:color="auto"/>
                <w:right w:val="none" w:sz="0" w:space="0" w:color="auto"/>
              </w:divBdr>
            </w:div>
            <w:div w:id="1267418942">
              <w:marLeft w:val="0"/>
              <w:marRight w:val="0"/>
              <w:marTop w:val="0"/>
              <w:marBottom w:val="0"/>
              <w:divBdr>
                <w:top w:val="none" w:sz="0" w:space="0" w:color="auto"/>
                <w:left w:val="none" w:sz="0" w:space="0" w:color="auto"/>
                <w:bottom w:val="none" w:sz="0" w:space="0" w:color="auto"/>
                <w:right w:val="none" w:sz="0" w:space="0" w:color="auto"/>
              </w:divBdr>
            </w:div>
            <w:div w:id="666132929">
              <w:marLeft w:val="0"/>
              <w:marRight w:val="0"/>
              <w:marTop w:val="0"/>
              <w:marBottom w:val="0"/>
              <w:divBdr>
                <w:top w:val="none" w:sz="0" w:space="0" w:color="auto"/>
                <w:left w:val="none" w:sz="0" w:space="0" w:color="auto"/>
                <w:bottom w:val="none" w:sz="0" w:space="0" w:color="auto"/>
                <w:right w:val="none" w:sz="0" w:space="0" w:color="auto"/>
              </w:divBdr>
            </w:div>
            <w:div w:id="1500384790">
              <w:marLeft w:val="0"/>
              <w:marRight w:val="0"/>
              <w:marTop w:val="0"/>
              <w:marBottom w:val="0"/>
              <w:divBdr>
                <w:top w:val="none" w:sz="0" w:space="0" w:color="auto"/>
                <w:left w:val="none" w:sz="0" w:space="0" w:color="auto"/>
                <w:bottom w:val="none" w:sz="0" w:space="0" w:color="auto"/>
                <w:right w:val="none" w:sz="0" w:space="0" w:color="auto"/>
              </w:divBdr>
            </w:div>
            <w:div w:id="1622492961">
              <w:marLeft w:val="0"/>
              <w:marRight w:val="0"/>
              <w:marTop w:val="0"/>
              <w:marBottom w:val="0"/>
              <w:divBdr>
                <w:top w:val="none" w:sz="0" w:space="0" w:color="auto"/>
                <w:left w:val="none" w:sz="0" w:space="0" w:color="auto"/>
                <w:bottom w:val="none" w:sz="0" w:space="0" w:color="auto"/>
                <w:right w:val="none" w:sz="0" w:space="0" w:color="auto"/>
              </w:divBdr>
            </w:div>
            <w:div w:id="1630625320">
              <w:marLeft w:val="0"/>
              <w:marRight w:val="0"/>
              <w:marTop w:val="0"/>
              <w:marBottom w:val="0"/>
              <w:divBdr>
                <w:top w:val="none" w:sz="0" w:space="0" w:color="auto"/>
                <w:left w:val="none" w:sz="0" w:space="0" w:color="auto"/>
                <w:bottom w:val="none" w:sz="0" w:space="0" w:color="auto"/>
                <w:right w:val="none" w:sz="0" w:space="0" w:color="auto"/>
              </w:divBdr>
            </w:div>
            <w:div w:id="1402948364">
              <w:marLeft w:val="0"/>
              <w:marRight w:val="0"/>
              <w:marTop w:val="0"/>
              <w:marBottom w:val="0"/>
              <w:divBdr>
                <w:top w:val="none" w:sz="0" w:space="0" w:color="auto"/>
                <w:left w:val="none" w:sz="0" w:space="0" w:color="auto"/>
                <w:bottom w:val="none" w:sz="0" w:space="0" w:color="auto"/>
                <w:right w:val="none" w:sz="0" w:space="0" w:color="auto"/>
              </w:divBdr>
            </w:div>
            <w:div w:id="394592976">
              <w:marLeft w:val="0"/>
              <w:marRight w:val="0"/>
              <w:marTop w:val="0"/>
              <w:marBottom w:val="0"/>
              <w:divBdr>
                <w:top w:val="none" w:sz="0" w:space="0" w:color="auto"/>
                <w:left w:val="none" w:sz="0" w:space="0" w:color="auto"/>
                <w:bottom w:val="none" w:sz="0" w:space="0" w:color="auto"/>
                <w:right w:val="none" w:sz="0" w:space="0" w:color="auto"/>
              </w:divBdr>
            </w:div>
            <w:div w:id="1666862570">
              <w:marLeft w:val="0"/>
              <w:marRight w:val="0"/>
              <w:marTop w:val="0"/>
              <w:marBottom w:val="0"/>
              <w:divBdr>
                <w:top w:val="none" w:sz="0" w:space="0" w:color="auto"/>
                <w:left w:val="none" w:sz="0" w:space="0" w:color="auto"/>
                <w:bottom w:val="none" w:sz="0" w:space="0" w:color="auto"/>
                <w:right w:val="none" w:sz="0" w:space="0" w:color="auto"/>
              </w:divBdr>
            </w:div>
            <w:div w:id="912468720">
              <w:marLeft w:val="0"/>
              <w:marRight w:val="0"/>
              <w:marTop w:val="0"/>
              <w:marBottom w:val="0"/>
              <w:divBdr>
                <w:top w:val="none" w:sz="0" w:space="0" w:color="auto"/>
                <w:left w:val="none" w:sz="0" w:space="0" w:color="auto"/>
                <w:bottom w:val="none" w:sz="0" w:space="0" w:color="auto"/>
                <w:right w:val="none" w:sz="0" w:space="0" w:color="auto"/>
              </w:divBdr>
            </w:div>
            <w:div w:id="1069884662">
              <w:marLeft w:val="0"/>
              <w:marRight w:val="0"/>
              <w:marTop w:val="0"/>
              <w:marBottom w:val="0"/>
              <w:divBdr>
                <w:top w:val="none" w:sz="0" w:space="0" w:color="auto"/>
                <w:left w:val="none" w:sz="0" w:space="0" w:color="auto"/>
                <w:bottom w:val="none" w:sz="0" w:space="0" w:color="auto"/>
                <w:right w:val="none" w:sz="0" w:space="0" w:color="auto"/>
              </w:divBdr>
            </w:div>
            <w:div w:id="17317697">
              <w:marLeft w:val="0"/>
              <w:marRight w:val="0"/>
              <w:marTop w:val="0"/>
              <w:marBottom w:val="0"/>
              <w:divBdr>
                <w:top w:val="none" w:sz="0" w:space="0" w:color="auto"/>
                <w:left w:val="none" w:sz="0" w:space="0" w:color="auto"/>
                <w:bottom w:val="none" w:sz="0" w:space="0" w:color="auto"/>
                <w:right w:val="none" w:sz="0" w:space="0" w:color="auto"/>
              </w:divBdr>
            </w:div>
            <w:div w:id="1065958445">
              <w:marLeft w:val="0"/>
              <w:marRight w:val="0"/>
              <w:marTop w:val="0"/>
              <w:marBottom w:val="0"/>
              <w:divBdr>
                <w:top w:val="none" w:sz="0" w:space="0" w:color="auto"/>
                <w:left w:val="none" w:sz="0" w:space="0" w:color="auto"/>
                <w:bottom w:val="none" w:sz="0" w:space="0" w:color="auto"/>
                <w:right w:val="none" w:sz="0" w:space="0" w:color="auto"/>
              </w:divBdr>
            </w:div>
            <w:div w:id="386612969">
              <w:marLeft w:val="0"/>
              <w:marRight w:val="0"/>
              <w:marTop w:val="0"/>
              <w:marBottom w:val="0"/>
              <w:divBdr>
                <w:top w:val="none" w:sz="0" w:space="0" w:color="auto"/>
                <w:left w:val="none" w:sz="0" w:space="0" w:color="auto"/>
                <w:bottom w:val="none" w:sz="0" w:space="0" w:color="auto"/>
                <w:right w:val="none" w:sz="0" w:space="0" w:color="auto"/>
              </w:divBdr>
            </w:div>
            <w:div w:id="245845659">
              <w:marLeft w:val="0"/>
              <w:marRight w:val="0"/>
              <w:marTop w:val="0"/>
              <w:marBottom w:val="0"/>
              <w:divBdr>
                <w:top w:val="none" w:sz="0" w:space="0" w:color="auto"/>
                <w:left w:val="none" w:sz="0" w:space="0" w:color="auto"/>
                <w:bottom w:val="none" w:sz="0" w:space="0" w:color="auto"/>
                <w:right w:val="none" w:sz="0" w:space="0" w:color="auto"/>
              </w:divBdr>
            </w:div>
            <w:div w:id="569581874">
              <w:marLeft w:val="0"/>
              <w:marRight w:val="0"/>
              <w:marTop w:val="0"/>
              <w:marBottom w:val="0"/>
              <w:divBdr>
                <w:top w:val="none" w:sz="0" w:space="0" w:color="auto"/>
                <w:left w:val="none" w:sz="0" w:space="0" w:color="auto"/>
                <w:bottom w:val="none" w:sz="0" w:space="0" w:color="auto"/>
                <w:right w:val="none" w:sz="0" w:space="0" w:color="auto"/>
              </w:divBdr>
            </w:div>
            <w:div w:id="145438616">
              <w:marLeft w:val="0"/>
              <w:marRight w:val="0"/>
              <w:marTop w:val="0"/>
              <w:marBottom w:val="0"/>
              <w:divBdr>
                <w:top w:val="none" w:sz="0" w:space="0" w:color="auto"/>
                <w:left w:val="none" w:sz="0" w:space="0" w:color="auto"/>
                <w:bottom w:val="none" w:sz="0" w:space="0" w:color="auto"/>
                <w:right w:val="none" w:sz="0" w:space="0" w:color="auto"/>
              </w:divBdr>
            </w:div>
            <w:div w:id="1368993672">
              <w:marLeft w:val="0"/>
              <w:marRight w:val="0"/>
              <w:marTop w:val="0"/>
              <w:marBottom w:val="0"/>
              <w:divBdr>
                <w:top w:val="none" w:sz="0" w:space="0" w:color="auto"/>
                <w:left w:val="none" w:sz="0" w:space="0" w:color="auto"/>
                <w:bottom w:val="none" w:sz="0" w:space="0" w:color="auto"/>
                <w:right w:val="none" w:sz="0" w:space="0" w:color="auto"/>
              </w:divBdr>
            </w:div>
            <w:div w:id="440732761">
              <w:marLeft w:val="0"/>
              <w:marRight w:val="0"/>
              <w:marTop w:val="0"/>
              <w:marBottom w:val="0"/>
              <w:divBdr>
                <w:top w:val="none" w:sz="0" w:space="0" w:color="auto"/>
                <w:left w:val="none" w:sz="0" w:space="0" w:color="auto"/>
                <w:bottom w:val="none" w:sz="0" w:space="0" w:color="auto"/>
                <w:right w:val="none" w:sz="0" w:space="0" w:color="auto"/>
              </w:divBdr>
            </w:div>
            <w:div w:id="1296833719">
              <w:marLeft w:val="0"/>
              <w:marRight w:val="0"/>
              <w:marTop w:val="0"/>
              <w:marBottom w:val="0"/>
              <w:divBdr>
                <w:top w:val="none" w:sz="0" w:space="0" w:color="auto"/>
                <w:left w:val="none" w:sz="0" w:space="0" w:color="auto"/>
                <w:bottom w:val="none" w:sz="0" w:space="0" w:color="auto"/>
                <w:right w:val="none" w:sz="0" w:space="0" w:color="auto"/>
              </w:divBdr>
            </w:div>
            <w:div w:id="489758808">
              <w:marLeft w:val="0"/>
              <w:marRight w:val="0"/>
              <w:marTop w:val="0"/>
              <w:marBottom w:val="0"/>
              <w:divBdr>
                <w:top w:val="none" w:sz="0" w:space="0" w:color="auto"/>
                <w:left w:val="none" w:sz="0" w:space="0" w:color="auto"/>
                <w:bottom w:val="none" w:sz="0" w:space="0" w:color="auto"/>
                <w:right w:val="none" w:sz="0" w:space="0" w:color="auto"/>
              </w:divBdr>
            </w:div>
            <w:div w:id="1916619853">
              <w:marLeft w:val="0"/>
              <w:marRight w:val="0"/>
              <w:marTop w:val="0"/>
              <w:marBottom w:val="0"/>
              <w:divBdr>
                <w:top w:val="none" w:sz="0" w:space="0" w:color="auto"/>
                <w:left w:val="none" w:sz="0" w:space="0" w:color="auto"/>
                <w:bottom w:val="none" w:sz="0" w:space="0" w:color="auto"/>
                <w:right w:val="none" w:sz="0" w:space="0" w:color="auto"/>
              </w:divBdr>
            </w:div>
            <w:div w:id="1344936555">
              <w:marLeft w:val="0"/>
              <w:marRight w:val="0"/>
              <w:marTop w:val="0"/>
              <w:marBottom w:val="0"/>
              <w:divBdr>
                <w:top w:val="none" w:sz="0" w:space="0" w:color="auto"/>
                <w:left w:val="none" w:sz="0" w:space="0" w:color="auto"/>
                <w:bottom w:val="none" w:sz="0" w:space="0" w:color="auto"/>
                <w:right w:val="none" w:sz="0" w:space="0" w:color="auto"/>
              </w:divBdr>
            </w:div>
            <w:div w:id="65613277">
              <w:marLeft w:val="0"/>
              <w:marRight w:val="0"/>
              <w:marTop w:val="0"/>
              <w:marBottom w:val="0"/>
              <w:divBdr>
                <w:top w:val="none" w:sz="0" w:space="0" w:color="auto"/>
                <w:left w:val="none" w:sz="0" w:space="0" w:color="auto"/>
                <w:bottom w:val="none" w:sz="0" w:space="0" w:color="auto"/>
                <w:right w:val="none" w:sz="0" w:space="0" w:color="auto"/>
              </w:divBdr>
            </w:div>
            <w:div w:id="85538802">
              <w:marLeft w:val="0"/>
              <w:marRight w:val="0"/>
              <w:marTop w:val="0"/>
              <w:marBottom w:val="0"/>
              <w:divBdr>
                <w:top w:val="none" w:sz="0" w:space="0" w:color="auto"/>
                <w:left w:val="none" w:sz="0" w:space="0" w:color="auto"/>
                <w:bottom w:val="none" w:sz="0" w:space="0" w:color="auto"/>
                <w:right w:val="none" w:sz="0" w:space="0" w:color="auto"/>
              </w:divBdr>
            </w:div>
            <w:div w:id="1788963960">
              <w:marLeft w:val="0"/>
              <w:marRight w:val="0"/>
              <w:marTop w:val="0"/>
              <w:marBottom w:val="0"/>
              <w:divBdr>
                <w:top w:val="none" w:sz="0" w:space="0" w:color="auto"/>
                <w:left w:val="none" w:sz="0" w:space="0" w:color="auto"/>
                <w:bottom w:val="none" w:sz="0" w:space="0" w:color="auto"/>
                <w:right w:val="none" w:sz="0" w:space="0" w:color="auto"/>
              </w:divBdr>
            </w:div>
            <w:div w:id="1486513365">
              <w:marLeft w:val="0"/>
              <w:marRight w:val="0"/>
              <w:marTop w:val="0"/>
              <w:marBottom w:val="0"/>
              <w:divBdr>
                <w:top w:val="none" w:sz="0" w:space="0" w:color="auto"/>
                <w:left w:val="none" w:sz="0" w:space="0" w:color="auto"/>
                <w:bottom w:val="none" w:sz="0" w:space="0" w:color="auto"/>
                <w:right w:val="none" w:sz="0" w:space="0" w:color="auto"/>
              </w:divBdr>
            </w:div>
            <w:div w:id="1638291036">
              <w:marLeft w:val="0"/>
              <w:marRight w:val="0"/>
              <w:marTop w:val="0"/>
              <w:marBottom w:val="0"/>
              <w:divBdr>
                <w:top w:val="none" w:sz="0" w:space="0" w:color="auto"/>
                <w:left w:val="none" w:sz="0" w:space="0" w:color="auto"/>
                <w:bottom w:val="none" w:sz="0" w:space="0" w:color="auto"/>
                <w:right w:val="none" w:sz="0" w:space="0" w:color="auto"/>
              </w:divBdr>
            </w:div>
            <w:div w:id="738359655">
              <w:marLeft w:val="0"/>
              <w:marRight w:val="0"/>
              <w:marTop w:val="0"/>
              <w:marBottom w:val="0"/>
              <w:divBdr>
                <w:top w:val="none" w:sz="0" w:space="0" w:color="auto"/>
                <w:left w:val="none" w:sz="0" w:space="0" w:color="auto"/>
                <w:bottom w:val="none" w:sz="0" w:space="0" w:color="auto"/>
                <w:right w:val="none" w:sz="0" w:space="0" w:color="auto"/>
              </w:divBdr>
            </w:div>
            <w:div w:id="544754309">
              <w:marLeft w:val="0"/>
              <w:marRight w:val="0"/>
              <w:marTop w:val="0"/>
              <w:marBottom w:val="0"/>
              <w:divBdr>
                <w:top w:val="none" w:sz="0" w:space="0" w:color="auto"/>
                <w:left w:val="none" w:sz="0" w:space="0" w:color="auto"/>
                <w:bottom w:val="none" w:sz="0" w:space="0" w:color="auto"/>
                <w:right w:val="none" w:sz="0" w:space="0" w:color="auto"/>
              </w:divBdr>
            </w:div>
            <w:div w:id="1566915475">
              <w:marLeft w:val="0"/>
              <w:marRight w:val="0"/>
              <w:marTop w:val="0"/>
              <w:marBottom w:val="0"/>
              <w:divBdr>
                <w:top w:val="none" w:sz="0" w:space="0" w:color="auto"/>
                <w:left w:val="none" w:sz="0" w:space="0" w:color="auto"/>
                <w:bottom w:val="none" w:sz="0" w:space="0" w:color="auto"/>
                <w:right w:val="none" w:sz="0" w:space="0" w:color="auto"/>
              </w:divBdr>
            </w:div>
            <w:div w:id="129445359">
              <w:marLeft w:val="0"/>
              <w:marRight w:val="0"/>
              <w:marTop w:val="0"/>
              <w:marBottom w:val="0"/>
              <w:divBdr>
                <w:top w:val="none" w:sz="0" w:space="0" w:color="auto"/>
                <w:left w:val="none" w:sz="0" w:space="0" w:color="auto"/>
                <w:bottom w:val="none" w:sz="0" w:space="0" w:color="auto"/>
                <w:right w:val="none" w:sz="0" w:space="0" w:color="auto"/>
              </w:divBdr>
            </w:div>
            <w:div w:id="937563234">
              <w:marLeft w:val="0"/>
              <w:marRight w:val="0"/>
              <w:marTop w:val="0"/>
              <w:marBottom w:val="0"/>
              <w:divBdr>
                <w:top w:val="none" w:sz="0" w:space="0" w:color="auto"/>
                <w:left w:val="none" w:sz="0" w:space="0" w:color="auto"/>
                <w:bottom w:val="none" w:sz="0" w:space="0" w:color="auto"/>
                <w:right w:val="none" w:sz="0" w:space="0" w:color="auto"/>
              </w:divBdr>
            </w:div>
            <w:div w:id="212471335">
              <w:marLeft w:val="0"/>
              <w:marRight w:val="0"/>
              <w:marTop w:val="0"/>
              <w:marBottom w:val="0"/>
              <w:divBdr>
                <w:top w:val="none" w:sz="0" w:space="0" w:color="auto"/>
                <w:left w:val="none" w:sz="0" w:space="0" w:color="auto"/>
                <w:bottom w:val="none" w:sz="0" w:space="0" w:color="auto"/>
                <w:right w:val="none" w:sz="0" w:space="0" w:color="auto"/>
              </w:divBdr>
            </w:div>
            <w:div w:id="2108575508">
              <w:marLeft w:val="0"/>
              <w:marRight w:val="0"/>
              <w:marTop w:val="0"/>
              <w:marBottom w:val="0"/>
              <w:divBdr>
                <w:top w:val="none" w:sz="0" w:space="0" w:color="auto"/>
                <w:left w:val="none" w:sz="0" w:space="0" w:color="auto"/>
                <w:bottom w:val="none" w:sz="0" w:space="0" w:color="auto"/>
                <w:right w:val="none" w:sz="0" w:space="0" w:color="auto"/>
              </w:divBdr>
            </w:div>
            <w:div w:id="1500999246">
              <w:marLeft w:val="0"/>
              <w:marRight w:val="0"/>
              <w:marTop w:val="0"/>
              <w:marBottom w:val="0"/>
              <w:divBdr>
                <w:top w:val="none" w:sz="0" w:space="0" w:color="auto"/>
                <w:left w:val="none" w:sz="0" w:space="0" w:color="auto"/>
                <w:bottom w:val="none" w:sz="0" w:space="0" w:color="auto"/>
                <w:right w:val="none" w:sz="0" w:space="0" w:color="auto"/>
              </w:divBdr>
            </w:div>
            <w:div w:id="1207522499">
              <w:marLeft w:val="0"/>
              <w:marRight w:val="0"/>
              <w:marTop w:val="0"/>
              <w:marBottom w:val="0"/>
              <w:divBdr>
                <w:top w:val="none" w:sz="0" w:space="0" w:color="auto"/>
                <w:left w:val="none" w:sz="0" w:space="0" w:color="auto"/>
                <w:bottom w:val="none" w:sz="0" w:space="0" w:color="auto"/>
                <w:right w:val="none" w:sz="0" w:space="0" w:color="auto"/>
              </w:divBdr>
            </w:div>
            <w:div w:id="1618634142">
              <w:marLeft w:val="0"/>
              <w:marRight w:val="0"/>
              <w:marTop w:val="0"/>
              <w:marBottom w:val="0"/>
              <w:divBdr>
                <w:top w:val="none" w:sz="0" w:space="0" w:color="auto"/>
                <w:left w:val="none" w:sz="0" w:space="0" w:color="auto"/>
                <w:bottom w:val="none" w:sz="0" w:space="0" w:color="auto"/>
                <w:right w:val="none" w:sz="0" w:space="0" w:color="auto"/>
              </w:divBdr>
            </w:div>
            <w:div w:id="185751274">
              <w:marLeft w:val="0"/>
              <w:marRight w:val="0"/>
              <w:marTop w:val="0"/>
              <w:marBottom w:val="0"/>
              <w:divBdr>
                <w:top w:val="none" w:sz="0" w:space="0" w:color="auto"/>
                <w:left w:val="none" w:sz="0" w:space="0" w:color="auto"/>
                <w:bottom w:val="none" w:sz="0" w:space="0" w:color="auto"/>
                <w:right w:val="none" w:sz="0" w:space="0" w:color="auto"/>
              </w:divBdr>
            </w:div>
            <w:div w:id="1816951838">
              <w:marLeft w:val="0"/>
              <w:marRight w:val="0"/>
              <w:marTop w:val="0"/>
              <w:marBottom w:val="0"/>
              <w:divBdr>
                <w:top w:val="none" w:sz="0" w:space="0" w:color="auto"/>
                <w:left w:val="none" w:sz="0" w:space="0" w:color="auto"/>
                <w:bottom w:val="none" w:sz="0" w:space="0" w:color="auto"/>
                <w:right w:val="none" w:sz="0" w:space="0" w:color="auto"/>
              </w:divBdr>
            </w:div>
            <w:div w:id="828138781">
              <w:marLeft w:val="0"/>
              <w:marRight w:val="0"/>
              <w:marTop w:val="0"/>
              <w:marBottom w:val="0"/>
              <w:divBdr>
                <w:top w:val="none" w:sz="0" w:space="0" w:color="auto"/>
                <w:left w:val="none" w:sz="0" w:space="0" w:color="auto"/>
                <w:bottom w:val="none" w:sz="0" w:space="0" w:color="auto"/>
                <w:right w:val="none" w:sz="0" w:space="0" w:color="auto"/>
              </w:divBdr>
            </w:div>
            <w:div w:id="554242684">
              <w:marLeft w:val="0"/>
              <w:marRight w:val="0"/>
              <w:marTop w:val="0"/>
              <w:marBottom w:val="0"/>
              <w:divBdr>
                <w:top w:val="none" w:sz="0" w:space="0" w:color="auto"/>
                <w:left w:val="none" w:sz="0" w:space="0" w:color="auto"/>
                <w:bottom w:val="none" w:sz="0" w:space="0" w:color="auto"/>
                <w:right w:val="none" w:sz="0" w:space="0" w:color="auto"/>
              </w:divBdr>
            </w:div>
            <w:div w:id="605037661">
              <w:marLeft w:val="0"/>
              <w:marRight w:val="0"/>
              <w:marTop w:val="0"/>
              <w:marBottom w:val="0"/>
              <w:divBdr>
                <w:top w:val="none" w:sz="0" w:space="0" w:color="auto"/>
                <w:left w:val="none" w:sz="0" w:space="0" w:color="auto"/>
                <w:bottom w:val="none" w:sz="0" w:space="0" w:color="auto"/>
                <w:right w:val="none" w:sz="0" w:space="0" w:color="auto"/>
              </w:divBdr>
            </w:div>
            <w:div w:id="118451335">
              <w:marLeft w:val="0"/>
              <w:marRight w:val="0"/>
              <w:marTop w:val="0"/>
              <w:marBottom w:val="0"/>
              <w:divBdr>
                <w:top w:val="none" w:sz="0" w:space="0" w:color="auto"/>
                <w:left w:val="none" w:sz="0" w:space="0" w:color="auto"/>
                <w:bottom w:val="none" w:sz="0" w:space="0" w:color="auto"/>
                <w:right w:val="none" w:sz="0" w:space="0" w:color="auto"/>
              </w:divBdr>
            </w:div>
            <w:div w:id="499932496">
              <w:marLeft w:val="0"/>
              <w:marRight w:val="0"/>
              <w:marTop w:val="0"/>
              <w:marBottom w:val="0"/>
              <w:divBdr>
                <w:top w:val="none" w:sz="0" w:space="0" w:color="auto"/>
                <w:left w:val="none" w:sz="0" w:space="0" w:color="auto"/>
                <w:bottom w:val="none" w:sz="0" w:space="0" w:color="auto"/>
                <w:right w:val="none" w:sz="0" w:space="0" w:color="auto"/>
              </w:divBdr>
            </w:div>
            <w:div w:id="1883403090">
              <w:marLeft w:val="0"/>
              <w:marRight w:val="0"/>
              <w:marTop w:val="0"/>
              <w:marBottom w:val="0"/>
              <w:divBdr>
                <w:top w:val="none" w:sz="0" w:space="0" w:color="auto"/>
                <w:left w:val="none" w:sz="0" w:space="0" w:color="auto"/>
                <w:bottom w:val="none" w:sz="0" w:space="0" w:color="auto"/>
                <w:right w:val="none" w:sz="0" w:space="0" w:color="auto"/>
              </w:divBdr>
            </w:div>
            <w:div w:id="723531847">
              <w:marLeft w:val="0"/>
              <w:marRight w:val="0"/>
              <w:marTop w:val="0"/>
              <w:marBottom w:val="0"/>
              <w:divBdr>
                <w:top w:val="none" w:sz="0" w:space="0" w:color="auto"/>
                <w:left w:val="none" w:sz="0" w:space="0" w:color="auto"/>
                <w:bottom w:val="none" w:sz="0" w:space="0" w:color="auto"/>
                <w:right w:val="none" w:sz="0" w:space="0" w:color="auto"/>
              </w:divBdr>
            </w:div>
            <w:div w:id="347023516">
              <w:marLeft w:val="0"/>
              <w:marRight w:val="0"/>
              <w:marTop w:val="0"/>
              <w:marBottom w:val="0"/>
              <w:divBdr>
                <w:top w:val="none" w:sz="0" w:space="0" w:color="auto"/>
                <w:left w:val="none" w:sz="0" w:space="0" w:color="auto"/>
                <w:bottom w:val="none" w:sz="0" w:space="0" w:color="auto"/>
                <w:right w:val="none" w:sz="0" w:space="0" w:color="auto"/>
              </w:divBdr>
            </w:div>
            <w:div w:id="219557915">
              <w:marLeft w:val="0"/>
              <w:marRight w:val="0"/>
              <w:marTop w:val="0"/>
              <w:marBottom w:val="0"/>
              <w:divBdr>
                <w:top w:val="none" w:sz="0" w:space="0" w:color="auto"/>
                <w:left w:val="none" w:sz="0" w:space="0" w:color="auto"/>
                <w:bottom w:val="none" w:sz="0" w:space="0" w:color="auto"/>
                <w:right w:val="none" w:sz="0" w:space="0" w:color="auto"/>
              </w:divBdr>
            </w:div>
            <w:div w:id="579408312">
              <w:marLeft w:val="0"/>
              <w:marRight w:val="0"/>
              <w:marTop w:val="0"/>
              <w:marBottom w:val="0"/>
              <w:divBdr>
                <w:top w:val="none" w:sz="0" w:space="0" w:color="auto"/>
                <w:left w:val="none" w:sz="0" w:space="0" w:color="auto"/>
                <w:bottom w:val="none" w:sz="0" w:space="0" w:color="auto"/>
                <w:right w:val="none" w:sz="0" w:space="0" w:color="auto"/>
              </w:divBdr>
            </w:div>
            <w:div w:id="1555578511">
              <w:marLeft w:val="0"/>
              <w:marRight w:val="0"/>
              <w:marTop w:val="0"/>
              <w:marBottom w:val="0"/>
              <w:divBdr>
                <w:top w:val="none" w:sz="0" w:space="0" w:color="auto"/>
                <w:left w:val="none" w:sz="0" w:space="0" w:color="auto"/>
                <w:bottom w:val="none" w:sz="0" w:space="0" w:color="auto"/>
                <w:right w:val="none" w:sz="0" w:space="0" w:color="auto"/>
              </w:divBdr>
            </w:div>
            <w:div w:id="282884478">
              <w:marLeft w:val="0"/>
              <w:marRight w:val="0"/>
              <w:marTop w:val="0"/>
              <w:marBottom w:val="0"/>
              <w:divBdr>
                <w:top w:val="none" w:sz="0" w:space="0" w:color="auto"/>
                <w:left w:val="none" w:sz="0" w:space="0" w:color="auto"/>
                <w:bottom w:val="none" w:sz="0" w:space="0" w:color="auto"/>
                <w:right w:val="none" w:sz="0" w:space="0" w:color="auto"/>
              </w:divBdr>
            </w:div>
            <w:div w:id="341902069">
              <w:marLeft w:val="0"/>
              <w:marRight w:val="0"/>
              <w:marTop w:val="0"/>
              <w:marBottom w:val="0"/>
              <w:divBdr>
                <w:top w:val="none" w:sz="0" w:space="0" w:color="auto"/>
                <w:left w:val="none" w:sz="0" w:space="0" w:color="auto"/>
                <w:bottom w:val="none" w:sz="0" w:space="0" w:color="auto"/>
                <w:right w:val="none" w:sz="0" w:space="0" w:color="auto"/>
              </w:divBdr>
            </w:div>
            <w:div w:id="127599752">
              <w:marLeft w:val="0"/>
              <w:marRight w:val="0"/>
              <w:marTop w:val="0"/>
              <w:marBottom w:val="0"/>
              <w:divBdr>
                <w:top w:val="none" w:sz="0" w:space="0" w:color="auto"/>
                <w:left w:val="none" w:sz="0" w:space="0" w:color="auto"/>
                <w:bottom w:val="none" w:sz="0" w:space="0" w:color="auto"/>
                <w:right w:val="none" w:sz="0" w:space="0" w:color="auto"/>
              </w:divBdr>
            </w:div>
            <w:div w:id="1898973092">
              <w:marLeft w:val="0"/>
              <w:marRight w:val="0"/>
              <w:marTop w:val="0"/>
              <w:marBottom w:val="0"/>
              <w:divBdr>
                <w:top w:val="none" w:sz="0" w:space="0" w:color="auto"/>
                <w:left w:val="none" w:sz="0" w:space="0" w:color="auto"/>
                <w:bottom w:val="none" w:sz="0" w:space="0" w:color="auto"/>
                <w:right w:val="none" w:sz="0" w:space="0" w:color="auto"/>
              </w:divBdr>
            </w:div>
            <w:div w:id="912738351">
              <w:marLeft w:val="0"/>
              <w:marRight w:val="0"/>
              <w:marTop w:val="0"/>
              <w:marBottom w:val="0"/>
              <w:divBdr>
                <w:top w:val="none" w:sz="0" w:space="0" w:color="auto"/>
                <w:left w:val="none" w:sz="0" w:space="0" w:color="auto"/>
                <w:bottom w:val="none" w:sz="0" w:space="0" w:color="auto"/>
                <w:right w:val="none" w:sz="0" w:space="0" w:color="auto"/>
              </w:divBdr>
            </w:div>
            <w:div w:id="1380278369">
              <w:marLeft w:val="0"/>
              <w:marRight w:val="0"/>
              <w:marTop w:val="0"/>
              <w:marBottom w:val="0"/>
              <w:divBdr>
                <w:top w:val="none" w:sz="0" w:space="0" w:color="auto"/>
                <w:left w:val="none" w:sz="0" w:space="0" w:color="auto"/>
                <w:bottom w:val="none" w:sz="0" w:space="0" w:color="auto"/>
                <w:right w:val="none" w:sz="0" w:space="0" w:color="auto"/>
              </w:divBdr>
            </w:div>
            <w:div w:id="522669517">
              <w:marLeft w:val="0"/>
              <w:marRight w:val="0"/>
              <w:marTop w:val="0"/>
              <w:marBottom w:val="0"/>
              <w:divBdr>
                <w:top w:val="none" w:sz="0" w:space="0" w:color="auto"/>
                <w:left w:val="none" w:sz="0" w:space="0" w:color="auto"/>
                <w:bottom w:val="none" w:sz="0" w:space="0" w:color="auto"/>
                <w:right w:val="none" w:sz="0" w:space="0" w:color="auto"/>
              </w:divBdr>
            </w:div>
            <w:div w:id="1047100278">
              <w:marLeft w:val="0"/>
              <w:marRight w:val="0"/>
              <w:marTop w:val="0"/>
              <w:marBottom w:val="0"/>
              <w:divBdr>
                <w:top w:val="none" w:sz="0" w:space="0" w:color="auto"/>
                <w:left w:val="none" w:sz="0" w:space="0" w:color="auto"/>
                <w:bottom w:val="none" w:sz="0" w:space="0" w:color="auto"/>
                <w:right w:val="none" w:sz="0" w:space="0" w:color="auto"/>
              </w:divBdr>
            </w:div>
            <w:div w:id="378164807">
              <w:marLeft w:val="0"/>
              <w:marRight w:val="0"/>
              <w:marTop w:val="0"/>
              <w:marBottom w:val="0"/>
              <w:divBdr>
                <w:top w:val="none" w:sz="0" w:space="0" w:color="auto"/>
                <w:left w:val="none" w:sz="0" w:space="0" w:color="auto"/>
                <w:bottom w:val="none" w:sz="0" w:space="0" w:color="auto"/>
                <w:right w:val="none" w:sz="0" w:space="0" w:color="auto"/>
              </w:divBdr>
            </w:div>
            <w:div w:id="2069761432">
              <w:marLeft w:val="0"/>
              <w:marRight w:val="0"/>
              <w:marTop w:val="0"/>
              <w:marBottom w:val="0"/>
              <w:divBdr>
                <w:top w:val="none" w:sz="0" w:space="0" w:color="auto"/>
                <w:left w:val="none" w:sz="0" w:space="0" w:color="auto"/>
                <w:bottom w:val="none" w:sz="0" w:space="0" w:color="auto"/>
                <w:right w:val="none" w:sz="0" w:space="0" w:color="auto"/>
              </w:divBdr>
            </w:div>
            <w:div w:id="53238169">
              <w:marLeft w:val="0"/>
              <w:marRight w:val="0"/>
              <w:marTop w:val="0"/>
              <w:marBottom w:val="0"/>
              <w:divBdr>
                <w:top w:val="none" w:sz="0" w:space="0" w:color="auto"/>
                <w:left w:val="none" w:sz="0" w:space="0" w:color="auto"/>
                <w:bottom w:val="none" w:sz="0" w:space="0" w:color="auto"/>
                <w:right w:val="none" w:sz="0" w:space="0" w:color="auto"/>
              </w:divBdr>
            </w:div>
            <w:div w:id="1942646625">
              <w:marLeft w:val="0"/>
              <w:marRight w:val="0"/>
              <w:marTop w:val="0"/>
              <w:marBottom w:val="0"/>
              <w:divBdr>
                <w:top w:val="none" w:sz="0" w:space="0" w:color="auto"/>
                <w:left w:val="none" w:sz="0" w:space="0" w:color="auto"/>
                <w:bottom w:val="none" w:sz="0" w:space="0" w:color="auto"/>
                <w:right w:val="none" w:sz="0" w:space="0" w:color="auto"/>
              </w:divBdr>
            </w:div>
            <w:div w:id="92211944">
              <w:marLeft w:val="0"/>
              <w:marRight w:val="0"/>
              <w:marTop w:val="0"/>
              <w:marBottom w:val="0"/>
              <w:divBdr>
                <w:top w:val="none" w:sz="0" w:space="0" w:color="auto"/>
                <w:left w:val="none" w:sz="0" w:space="0" w:color="auto"/>
                <w:bottom w:val="none" w:sz="0" w:space="0" w:color="auto"/>
                <w:right w:val="none" w:sz="0" w:space="0" w:color="auto"/>
              </w:divBdr>
            </w:div>
            <w:div w:id="1941990961">
              <w:marLeft w:val="0"/>
              <w:marRight w:val="0"/>
              <w:marTop w:val="0"/>
              <w:marBottom w:val="0"/>
              <w:divBdr>
                <w:top w:val="none" w:sz="0" w:space="0" w:color="auto"/>
                <w:left w:val="none" w:sz="0" w:space="0" w:color="auto"/>
                <w:bottom w:val="none" w:sz="0" w:space="0" w:color="auto"/>
                <w:right w:val="none" w:sz="0" w:space="0" w:color="auto"/>
              </w:divBdr>
            </w:div>
            <w:div w:id="1988585070">
              <w:marLeft w:val="0"/>
              <w:marRight w:val="0"/>
              <w:marTop w:val="0"/>
              <w:marBottom w:val="0"/>
              <w:divBdr>
                <w:top w:val="none" w:sz="0" w:space="0" w:color="auto"/>
                <w:left w:val="none" w:sz="0" w:space="0" w:color="auto"/>
                <w:bottom w:val="none" w:sz="0" w:space="0" w:color="auto"/>
                <w:right w:val="none" w:sz="0" w:space="0" w:color="auto"/>
              </w:divBdr>
            </w:div>
            <w:div w:id="549457754">
              <w:marLeft w:val="0"/>
              <w:marRight w:val="0"/>
              <w:marTop w:val="0"/>
              <w:marBottom w:val="0"/>
              <w:divBdr>
                <w:top w:val="none" w:sz="0" w:space="0" w:color="auto"/>
                <w:left w:val="none" w:sz="0" w:space="0" w:color="auto"/>
                <w:bottom w:val="none" w:sz="0" w:space="0" w:color="auto"/>
                <w:right w:val="none" w:sz="0" w:space="0" w:color="auto"/>
              </w:divBdr>
            </w:div>
            <w:div w:id="1857382182">
              <w:marLeft w:val="0"/>
              <w:marRight w:val="0"/>
              <w:marTop w:val="0"/>
              <w:marBottom w:val="0"/>
              <w:divBdr>
                <w:top w:val="none" w:sz="0" w:space="0" w:color="auto"/>
                <w:left w:val="none" w:sz="0" w:space="0" w:color="auto"/>
                <w:bottom w:val="none" w:sz="0" w:space="0" w:color="auto"/>
                <w:right w:val="none" w:sz="0" w:space="0" w:color="auto"/>
              </w:divBdr>
            </w:div>
            <w:div w:id="1170212744">
              <w:marLeft w:val="0"/>
              <w:marRight w:val="0"/>
              <w:marTop w:val="0"/>
              <w:marBottom w:val="0"/>
              <w:divBdr>
                <w:top w:val="none" w:sz="0" w:space="0" w:color="auto"/>
                <w:left w:val="none" w:sz="0" w:space="0" w:color="auto"/>
                <w:bottom w:val="none" w:sz="0" w:space="0" w:color="auto"/>
                <w:right w:val="none" w:sz="0" w:space="0" w:color="auto"/>
              </w:divBdr>
            </w:div>
            <w:div w:id="2124419525">
              <w:marLeft w:val="0"/>
              <w:marRight w:val="0"/>
              <w:marTop w:val="0"/>
              <w:marBottom w:val="0"/>
              <w:divBdr>
                <w:top w:val="none" w:sz="0" w:space="0" w:color="auto"/>
                <w:left w:val="none" w:sz="0" w:space="0" w:color="auto"/>
                <w:bottom w:val="none" w:sz="0" w:space="0" w:color="auto"/>
                <w:right w:val="none" w:sz="0" w:space="0" w:color="auto"/>
              </w:divBdr>
            </w:div>
            <w:div w:id="1226260405">
              <w:marLeft w:val="0"/>
              <w:marRight w:val="0"/>
              <w:marTop w:val="0"/>
              <w:marBottom w:val="0"/>
              <w:divBdr>
                <w:top w:val="none" w:sz="0" w:space="0" w:color="auto"/>
                <w:left w:val="none" w:sz="0" w:space="0" w:color="auto"/>
                <w:bottom w:val="none" w:sz="0" w:space="0" w:color="auto"/>
                <w:right w:val="none" w:sz="0" w:space="0" w:color="auto"/>
              </w:divBdr>
            </w:div>
            <w:div w:id="502165420">
              <w:marLeft w:val="0"/>
              <w:marRight w:val="0"/>
              <w:marTop w:val="0"/>
              <w:marBottom w:val="0"/>
              <w:divBdr>
                <w:top w:val="none" w:sz="0" w:space="0" w:color="auto"/>
                <w:left w:val="none" w:sz="0" w:space="0" w:color="auto"/>
                <w:bottom w:val="none" w:sz="0" w:space="0" w:color="auto"/>
                <w:right w:val="none" w:sz="0" w:space="0" w:color="auto"/>
              </w:divBdr>
            </w:div>
            <w:div w:id="1292632921">
              <w:marLeft w:val="0"/>
              <w:marRight w:val="0"/>
              <w:marTop w:val="0"/>
              <w:marBottom w:val="0"/>
              <w:divBdr>
                <w:top w:val="none" w:sz="0" w:space="0" w:color="auto"/>
                <w:left w:val="none" w:sz="0" w:space="0" w:color="auto"/>
                <w:bottom w:val="none" w:sz="0" w:space="0" w:color="auto"/>
                <w:right w:val="none" w:sz="0" w:space="0" w:color="auto"/>
              </w:divBdr>
            </w:div>
            <w:div w:id="89589460">
              <w:marLeft w:val="0"/>
              <w:marRight w:val="0"/>
              <w:marTop w:val="0"/>
              <w:marBottom w:val="0"/>
              <w:divBdr>
                <w:top w:val="none" w:sz="0" w:space="0" w:color="auto"/>
                <w:left w:val="none" w:sz="0" w:space="0" w:color="auto"/>
                <w:bottom w:val="none" w:sz="0" w:space="0" w:color="auto"/>
                <w:right w:val="none" w:sz="0" w:space="0" w:color="auto"/>
              </w:divBdr>
            </w:div>
            <w:div w:id="246041553">
              <w:marLeft w:val="0"/>
              <w:marRight w:val="0"/>
              <w:marTop w:val="0"/>
              <w:marBottom w:val="0"/>
              <w:divBdr>
                <w:top w:val="none" w:sz="0" w:space="0" w:color="auto"/>
                <w:left w:val="none" w:sz="0" w:space="0" w:color="auto"/>
                <w:bottom w:val="none" w:sz="0" w:space="0" w:color="auto"/>
                <w:right w:val="none" w:sz="0" w:space="0" w:color="auto"/>
              </w:divBdr>
            </w:div>
            <w:div w:id="1011639861">
              <w:marLeft w:val="0"/>
              <w:marRight w:val="0"/>
              <w:marTop w:val="0"/>
              <w:marBottom w:val="0"/>
              <w:divBdr>
                <w:top w:val="none" w:sz="0" w:space="0" w:color="auto"/>
                <w:left w:val="none" w:sz="0" w:space="0" w:color="auto"/>
                <w:bottom w:val="none" w:sz="0" w:space="0" w:color="auto"/>
                <w:right w:val="none" w:sz="0" w:space="0" w:color="auto"/>
              </w:divBdr>
            </w:div>
            <w:div w:id="627974321">
              <w:marLeft w:val="0"/>
              <w:marRight w:val="0"/>
              <w:marTop w:val="0"/>
              <w:marBottom w:val="0"/>
              <w:divBdr>
                <w:top w:val="none" w:sz="0" w:space="0" w:color="auto"/>
                <w:left w:val="none" w:sz="0" w:space="0" w:color="auto"/>
                <w:bottom w:val="none" w:sz="0" w:space="0" w:color="auto"/>
                <w:right w:val="none" w:sz="0" w:space="0" w:color="auto"/>
              </w:divBdr>
            </w:div>
            <w:div w:id="930896341">
              <w:marLeft w:val="0"/>
              <w:marRight w:val="0"/>
              <w:marTop w:val="0"/>
              <w:marBottom w:val="0"/>
              <w:divBdr>
                <w:top w:val="none" w:sz="0" w:space="0" w:color="auto"/>
                <w:left w:val="none" w:sz="0" w:space="0" w:color="auto"/>
                <w:bottom w:val="none" w:sz="0" w:space="0" w:color="auto"/>
                <w:right w:val="none" w:sz="0" w:space="0" w:color="auto"/>
              </w:divBdr>
            </w:div>
            <w:div w:id="1533498664">
              <w:marLeft w:val="0"/>
              <w:marRight w:val="0"/>
              <w:marTop w:val="0"/>
              <w:marBottom w:val="0"/>
              <w:divBdr>
                <w:top w:val="none" w:sz="0" w:space="0" w:color="auto"/>
                <w:left w:val="none" w:sz="0" w:space="0" w:color="auto"/>
                <w:bottom w:val="none" w:sz="0" w:space="0" w:color="auto"/>
                <w:right w:val="none" w:sz="0" w:space="0" w:color="auto"/>
              </w:divBdr>
            </w:div>
            <w:div w:id="156532687">
              <w:marLeft w:val="0"/>
              <w:marRight w:val="0"/>
              <w:marTop w:val="0"/>
              <w:marBottom w:val="0"/>
              <w:divBdr>
                <w:top w:val="none" w:sz="0" w:space="0" w:color="auto"/>
                <w:left w:val="none" w:sz="0" w:space="0" w:color="auto"/>
                <w:bottom w:val="none" w:sz="0" w:space="0" w:color="auto"/>
                <w:right w:val="none" w:sz="0" w:space="0" w:color="auto"/>
              </w:divBdr>
            </w:div>
            <w:div w:id="1572078225">
              <w:marLeft w:val="0"/>
              <w:marRight w:val="0"/>
              <w:marTop w:val="0"/>
              <w:marBottom w:val="0"/>
              <w:divBdr>
                <w:top w:val="none" w:sz="0" w:space="0" w:color="auto"/>
                <w:left w:val="none" w:sz="0" w:space="0" w:color="auto"/>
                <w:bottom w:val="none" w:sz="0" w:space="0" w:color="auto"/>
                <w:right w:val="none" w:sz="0" w:space="0" w:color="auto"/>
              </w:divBdr>
            </w:div>
            <w:div w:id="2010525163">
              <w:marLeft w:val="0"/>
              <w:marRight w:val="0"/>
              <w:marTop w:val="0"/>
              <w:marBottom w:val="0"/>
              <w:divBdr>
                <w:top w:val="none" w:sz="0" w:space="0" w:color="auto"/>
                <w:left w:val="none" w:sz="0" w:space="0" w:color="auto"/>
                <w:bottom w:val="none" w:sz="0" w:space="0" w:color="auto"/>
                <w:right w:val="none" w:sz="0" w:space="0" w:color="auto"/>
              </w:divBdr>
            </w:div>
            <w:div w:id="902372942">
              <w:marLeft w:val="0"/>
              <w:marRight w:val="0"/>
              <w:marTop w:val="0"/>
              <w:marBottom w:val="0"/>
              <w:divBdr>
                <w:top w:val="none" w:sz="0" w:space="0" w:color="auto"/>
                <w:left w:val="none" w:sz="0" w:space="0" w:color="auto"/>
                <w:bottom w:val="none" w:sz="0" w:space="0" w:color="auto"/>
                <w:right w:val="none" w:sz="0" w:space="0" w:color="auto"/>
              </w:divBdr>
            </w:div>
            <w:div w:id="804157486">
              <w:marLeft w:val="0"/>
              <w:marRight w:val="0"/>
              <w:marTop w:val="0"/>
              <w:marBottom w:val="0"/>
              <w:divBdr>
                <w:top w:val="none" w:sz="0" w:space="0" w:color="auto"/>
                <w:left w:val="none" w:sz="0" w:space="0" w:color="auto"/>
                <w:bottom w:val="none" w:sz="0" w:space="0" w:color="auto"/>
                <w:right w:val="none" w:sz="0" w:space="0" w:color="auto"/>
              </w:divBdr>
            </w:div>
            <w:div w:id="871190387">
              <w:marLeft w:val="0"/>
              <w:marRight w:val="0"/>
              <w:marTop w:val="0"/>
              <w:marBottom w:val="0"/>
              <w:divBdr>
                <w:top w:val="none" w:sz="0" w:space="0" w:color="auto"/>
                <w:left w:val="none" w:sz="0" w:space="0" w:color="auto"/>
                <w:bottom w:val="none" w:sz="0" w:space="0" w:color="auto"/>
                <w:right w:val="none" w:sz="0" w:space="0" w:color="auto"/>
              </w:divBdr>
            </w:div>
            <w:div w:id="54672090">
              <w:marLeft w:val="0"/>
              <w:marRight w:val="0"/>
              <w:marTop w:val="0"/>
              <w:marBottom w:val="0"/>
              <w:divBdr>
                <w:top w:val="none" w:sz="0" w:space="0" w:color="auto"/>
                <w:left w:val="none" w:sz="0" w:space="0" w:color="auto"/>
                <w:bottom w:val="none" w:sz="0" w:space="0" w:color="auto"/>
                <w:right w:val="none" w:sz="0" w:space="0" w:color="auto"/>
              </w:divBdr>
            </w:div>
            <w:div w:id="1290817866">
              <w:marLeft w:val="0"/>
              <w:marRight w:val="0"/>
              <w:marTop w:val="0"/>
              <w:marBottom w:val="0"/>
              <w:divBdr>
                <w:top w:val="none" w:sz="0" w:space="0" w:color="auto"/>
                <w:left w:val="none" w:sz="0" w:space="0" w:color="auto"/>
                <w:bottom w:val="none" w:sz="0" w:space="0" w:color="auto"/>
                <w:right w:val="none" w:sz="0" w:space="0" w:color="auto"/>
              </w:divBdr>
            </w:div>
            <w:div w:id="684480805">
              <w:marLeft w:val="0"/>
              <w:marRight w:val="0"/>
              <w:marTop w:val="0"/>
              <w:marBottom w:val="0"/>
              <w:divBdr>
                <w:top w:val="none" w:sz="0" w:space="0" w:color="auto"/>
                <w:left w:val="none" w:sz="0" w:space="0" w:color="auto"/>
                <w:bottom w:val="none" w:sz="0" w:space="0" w:color="auto"/>
                <w:right w:val="none" w:sz="0" w:space="0" w:color="auto"/>
              </w:divBdr>
            </w:div>
            <w:div w:id="2139834792">
              <w:marLeft w:val="0"/>
              <w:marRight w:val="0"/>
              <w:marTop w:val="0"/>
              <w:marBottom w:val="0"/>
              <w:divBdr>
                <w:top w:val="none" w:sz="0" w:space="0" w:color="auto"/>
                <w:left w:val="none" w:sz="0" w:space="0" w:color="auto"/>
                <w:bottom w:val="none" w:sz="0" w:space="0" w:color="auto"/>
                <w:right w:val="none" w:sz="0" w:space="0" w:color="auto"/>
              </w:divBdr>
            </w:div>
            <w:div w:id="1470978397">
              <w:marLeft w:val="0"/>
              <w:marRight w:val="0"/>
              <w:marTop w:val="0"/>
              <w:marBottom w:val="0"/>
              <w:divBdr>
                <w:top w:val="none" w:sz="0" w:space="0" w:color="auto"/>
                <w:left w:val="none" w:sz="0" w:space="0" w:color="auto"/>
                <w:bottom w:val="none" w:sz="0" w:space="0" w:color="auto"/>
                <w:right w:val="none" w:sz="0" w:space="0" w:color="auto"/>
              </w:divBdr>
            </w:div>
            <w:div w:id="1455371670">
              <w:marLeft w:val="0"/>
              <w:marRight w:val="0"/>
              <w:marTop w:val="0"/>
              <w:marBottom w:val="0"/>
              <w:divBdr>
                <w:top w:val="none" w:sz="0" w:space="0" w:color="auto"/>
                <w:left w:val="none" w:sz="0" w:space="0" w:color="auto"/>
                <w:bottom w:val="none" w:sz="0" w:space="0" w:color="auto"/>
                <w:right w:val="none" w:sz="0" w:space="0" w:color="auto"/>
              </w:divBdr>
            </w:div>
            <w:div w:id="1132014491">
              <w:marLeft w:val="0"/>
              <w:marRight w:val="0"/>
              <w:marTop w:val="0"/>
              <w:marBottom w:val="0"/>
              <w:divBdr>
                <w:top w:val="none" w:sz="0" w:space="0" w:color="auto"/>
                <w:left w:val="none" w:sz="0" w:space="0" w:color="auto"/>
                <w:bottom w:val="none" w:sz="0" w:space="0" w:color="auto"/>
                <w:right w:val="none" w:sz="0" w:space="0" w:color="auto"/>
              </w:divBdr>
            </w:div>
            <w:div w:id="1862208125">
              <w:marLeft w:val="0"/>
              <w:marRight w:val="0"/>
              <w:marTop w:val="0"/>
              <w:marBottom w:val="0"/>
              <w:divBdr>
                <w:top w:val="none" w:sz="0" w:space="0" w:color="auto"/>
                <w:left w:val="none" w:sz="0" w:space="0" w:color="auto"/>
                <w:bottom w:val="none" w:sz="0" w:space="0" w:color="auto"/>
                <w:right w:val="none" w:sz="0" w:space="0" w:color="auto"/>
              </w:divBdr>
            </w:div>
            <w:div w:id="1473328746">
              <w:marLeft w:val="0"/>
              <w:marRight w:val="0"/>
              <w:marTop w:val="0"/>
              <w:marBottom w:val="0"/>
              <w:divBdr>
                <w:top w:val="none" w:sz="0" w:space="0" w:color="auto"/>
                <w:left w:val="none" w:sz="0" w:space="0" w:color="auto"/>
                <w:bottom w:val="none" w:sz="0" w:space="0" w:color="auto"/>
                <w:right w:val="none" w:sz="0" w:space="0" w:color="auto"/>
              </w:divBdr>
            </w:div>
            <w:div w:id="569464062">
              <w:marLeft w:val="0"/>
              <w:marRight w:val="0"/>
              <w:marTop w:val="0"/>
              <w:marBottom w:val="0"/>
              <w:divBdr>
                <w:top w:val="none" w:sz="0" w:space="0" w:color="auto"/>
                <w:left w:val="none" w:sz="0" w:space="0" w:color="auto"/>
                <w:bottom w:val="none" w:sz="0" w:space="0" w:color="auto"/>
                <w:right w:val="none" w:sz="0" w:space="0" w:color="auto"/>
              </w:divBdr>
            </w:div>
            <w:div w:id="906037552">
              <w:marLeft w:val="0"/>
              <w:marRight w:val="0"/>
              <w:marTop w:val="0"/>
              <w:marBottom w:val="0"/>
              <w:divBdr>
                <w:top w:val="none" w:sz="0" w:space="0" w:color="auto"/>
                <w:left w:val="none" w:sz="0" w:space="0" w:color="auto"/>
                <w:bottom w:val="none" w:sz="0" w:space="0" w:color="auto"/>
                <w:right w:val="none" w:sz="0" w:space="0" w:color="auto"/>
              </w:divBdr>
            </w:div>
            <w:div w:id="1978415715">
              <w:marLeft w:val="0"/>
              <w:marRight w:val="0"/>
              <w:marTop w:val="0"/>
              <w:marBottom w:val="0"/>
              <w:divBdr>
                <w:top w:val="none" w:sz="0" w:space="0" w:color="auto"/>
                <w:left w:val="none" w:sz="0" w:space="0" w:color="auto"/>
                <w:bottom w:val="none" w:sz="0" w:space="0" w:color="auto"/>
                <w:right w:val="none" w:sz="0" w:space="0" w:color="auto"/>
              </w:divBdr>
            </w:div>
            <w:div w:id="2072732700">
              <w:marLeft w:val="0"/>
              <w:marRight w:val="0"/>
              <w:marTop w:val="0"/>
              <w:marBottom w:val="0"/>
              <w:divBdr>
                <w:top w:val="none" w:sz="0" w:space="0" w:color="auto"/>
                <w:left w:val="none" w:sz="0" w:space="0" w:color="auto"/>
                <w:bottom w:val="none" w:sz="0" w:space="0" w:color="auto"/>
                <w:right w:val="none" w:sz="0" w:space="0" w:color="auto"/>
              </w:divBdr>
            </w:div>
            <w:div w:id="436560256">
              <w:marLeft w:val="0"/>
              <w:marRight w:val="0"/>
              <w:marTop w:val="0"/>
              <w:marBottom w:val="0"/>
              <w:divBdr>
                <w:top w:val="none" w:sz="0" w:space="0" w:color="auto"/>
                <w:left w:val="none" w:sz="0" w:space="0" w:color="auto"/>
                <w:bottom w:val="none" w:sz="0" w:space="0" w:color="auto"/>
                <w:right w:val="none" w:sz="0" w:space="0" w:color="auto"/>
              </w:divBdr>
            </w:div>
            <w:div w:id="380134655">
              <w:marLeft w:val="0"/>
              <w:marRight w:val="0"/>
              <w:marTop w:val="0"/>
              <w:marBottom w:val="0"/>
              <w:divBdr>
                <w:top w:val="none" w:sz="0" w:space="0" w:color="auto"/>
                <w:left w:val="none" w:sz="0" w:space="0" w:color="auto"/>
                <w:bottom w:val="none" w:sz="0" w:space="0" w:color="auto"/>
                <w:right w:val="none" w:sz="0" w:space="0" w:color="auto"/>
              </w:divBdr>
            </w:div>
            <w:div w:id="1078407002">
              <w:marLeft w:val="0"/>
              <w:marRight w:val="0"/>
              <w:marTop w:val="0"/>
              <w:marBottom w:val="0"/>
              <w:divBdr>
                <w:top w:val="none" w:sz="0" w:space="0" w:color="auto"/>
                <w:left w:val="none" w:sz="0" w:space="0" w:color="auto"/>
                <w:bottom w:val="none" w:sz="0" w:space="0" w:color="auto"/>
                <w:right w:val="none" w:sz="0" w:space="0" w:color="auto"/>
              </w:divBdr>
            </w:div>
            <w:div w:id="768819285">
              <w:marLeft w:val="0"/>
              <w:marRight w:val="0"/>
              <w:marTop w:val="0"/>
              <w:marBottom w:val="0"/>
              <w:divBdr>
                <w:top w:val="none" w:sz="0" w:space="0" w:color="auto"/>
                <w:left w:val="none" w:sz="0" w:space="0" w:color="auto"/>
                <w:bottom w:val="none" w:sz="0" w:space="0" w:color="auto"/>
                <w:right w:val="none" w:sz="0" w:space="0" w:color="auto"/>
              </w:divBdr>
            </w:div>
            <w:div w:id="224919868">
              <w:marLeft w:val="0"/>
              <w:marRight w:val="0"/>
              <w:marTop w:val="0"/>
              <w:marBottom w:val="0"/>
              <w:divBdr>
                <w:top w:val="none" w:sz="0" w:space="0" w:color="auto"/>
                <w:left w:val="none" w:sz="0" w:space="0" w:color="auto"/>
                <w:bottom w:val="none" w:sz="0" w:space="0" w:color="auto"/>
                <w:right w:val="none" w:sz="0" w:space="0" w:color="auto"/>
              </w:divBdr>
            </w:div>
            <w:div w:id="1585451052">
              <w:marLeft w:val="0"/>
              <w:marRight w:val="0"/>
              <w:marTop w:val="0"/>
              <w:marBottom w:val="0"/>
              <w:divBdr>
                <w:top w:val="none" w:sz="0" w:space="0" w:color="auto"/>
                <w:left w:val="none" w:sz="0" w:space="0" w:color="auto"/>
                <w:bottom w:val="none" w:sz="0" w:space="0" w:color="auto"/>
                <w:right w:val="none" w:sz="0" w:space="0" w:color="auto"/>
              </w:divBdr>
            </w:div>
            <w:div w:id="1663704509">
              <w:marLeft w:val="0"/>
              <w:marRight w:val="0"/>
              <w:marTop w:val="0"/>
              <w:marBottom w:val="0"/>
              <w:divBdr>
                <w:top w:val="none" w:sz="0" w:space="0" w:color="auto"/>
                <w:left w:val="none" w:sz="0" w:space="0" w:color="auto"/>
                <w:bottom w:val="none" w:sz="0" w:space="0" w:color="auto"/>
                <w:right w:val="none" w:sz="0" w:space="0" w:color="auto"/>
              </w:divBdr>
            </w:div>
            <w:div w:id="1660114529">
              <w:marLeft w:val="0"/>
              <w:marRight w:val="0"/>
              <w:marTop w:val="0"/>
              <w:marBottom w:val="0"/>
              <w:divBdr>
                <w:top w:val="none" w:sz="0" w:space="0" w:color="auto"/>
                <w:left w:val="none" w:sz="0" w:space="0" w:color="auto"/>
                <w:bottom w:val="none" w:sz="0" w:space="0" w:color="auto"/>
                <w:right w:val="none" w:sz="0" w:space="0" w:color="auto"/>
              </w:divBdr>
            </w:div>
            <w:div w:id="1694917537">
              <w:marLeft w:val="0"/>
              <w:marRight w:val="0"/>
              <w:marTop w:val="0"/>
              <w:marBottom w:val="0"/>
              <w:divBdr>
                <w:top w:val="none" w:sz="0" w:space="0" w:color="auto"/>
                <w:left w:val="none" w:sz="0" w:space="0" w:color="auto"/>
                <w:bottom w:val="none" w:sz="0" w:space="0" w:color="auto"/>
                <w:right w:val="none" w:sz="0" w:space="0" w:color="auto"/>
              </w:divBdr>
            </w:div>
            <w:div w:id="892078445">
              <w:marLeft w:val="0"/>
              <w:marRight w:val="0"/>
              <w:marTop w:val="0"/>
              <w:marBottom w:val="0"/>
              <w:divBdr>
                <w:top w:val="none" w:sz="0" w:space="0" w:color="auto"/>
                <w:left w:val="none" w:sz="0" w:space="0" w:color="auto"/>
                <w:bottom w:val="none" w:sz="0" w:space="0" w:color="auto"/>
                <w:right w:val="none" w:sz="0" w:space="0" w:color="auto"/>
              </w:divBdr>
            </w:div>
            <w:div w:id="870844546">
              <w:marLeft w:val="0"/>
              <w:marRight w:val="0"/>
              <w:marTop w:val="0"/>
              <w:marBottom w:val="0"/>
              <w:divBdr>
                <w:top w:val="none" w:sz="0" w:space="0" w:color="auto"/>
                <w:left w:val="none" w:sz="0" w:space="0" w:color="auto"/>
                <w:bottom w:val="none" w:sz="0" w:space="0" w:color="auto"/>
                <w:right w:val="none" w:sz="0" w:space="0" w:color="auto"/>
              </w:divBdr>
            </w:div>
            <w:div w:id="1632133841">
              <w:marLeft w:val="0"/>
              <w:marRight w:val="0"/>
              <w:marTop w:val="0"/>
              <w:marBottom w:val="0"/>
              <w:divBdr>
                <w:top w:val="none" w:sz="0" w:space="0" w:color="auto"/>
                <w:left w:val="none" w:sz="0" w:space="0" w:color="auto"/>
                <w:bottom w:val="none" w:sz="0" w:space="0" w:color="auto"/>
                <w:right w:val="none" w:sz="0" w:space="0" w:color="auto"/>
              </w:divBdr>
            </w:div>
            <w:div w:id="49034742">
              <w:marLeft w:val="0"/>
              <w:marRight w:val="0"/>
              <w:marTop w:val="0"/>
              <w:marBottom w:val="0"/>
              <w:divBdr>
                <w:top w:val="none" w:sz="0" w:space="0" w:color="auto"/>
                <w:left w:val="none" w:sz="0" w:space="0" w:color="auto"/>
                <w:bottom w:val="none" w:sz="0" w:space="0" w:color="auto"/>
                <w:right w:val="none" w:sz="0" w:space="0" w:color="auto"/>
              </w:divBdr>
            </w:div>
            <w:div w:id="917053371">
              <w:marLeft w:val="0"/>
              <w:marRight w:val="0"/>
              <w:marTop w:val="0"/>
              <w:marBottom w:val="0"/>
              <w:divBdr>
                <w:top w:val="none" w:sz="0" w:space="0" w:color="auto"/>
                <w:left w:val="none" w:sz="0" w:space="0" w:color="auto"/>
                <w:bottom w:val="none" w:sz="0" w:space="0" w:color="auto"/>
                <w:right w:val="none" w:sz="0" w:space="0" w:color="auto"/>
              </w:divBdr>
            </w:div>
            <w:div w:id="1685597413">
              <w:marLeft w:val="0"/>
              <w:marRight w:val="0"/>
              <w:marTop w:val="0"/>
              <w:marBottom w:val="0"/>
              <w:divBdr>
                <w:top w:val="none" w:sz="0" w:space="0" w:color="auto"/>
                <w:left w:val="none" w:sz="0" w:space="0" w:color="auto"/>
                <w:bottom w:val="none" w:sz="0" w:space="0" w:color="auto"/>
                <w:right w:val="none" w:sz="0" w:space="0" w:color="auto"/>
              </w:divBdr>
            </w:div>
            <w:div w:id="1818841918">
              <w:marLeft w:val="0"/>
              <w:marRight w:val="0"/>
              <w:marTop w:val="0"/>
              <w:marBottom w:val="0"/>
              <w:divBdr>
                <w:top w:val="none" w:sz="0" w:space="0" w:color="auto"/>
                <w:left w:val="none" w:sz="0" w:space="0" w:color="auto"/>
                <w:bottom w:val="none" w:sz="0" w:space="0" w:color="auto"/>
                <w:right w:val="none" w:sz="0" w:space="0" w:color="auto"/>
              </w:divBdr>
            </w:div>
            <w:div w:id="432552680">
              <w:marLeft w:val="0"/>
              <w:marRight w:val="0"/>
              <w:marTop w:val="0"/>
              <w:marBottom w:val="0"/>
              <w:divBdr>
                <w:top w:val="none" w:sz="0" w:space="0" w:color="auto"/>
                <w:left w:val="none" w:sz="0" w:space="0" w:color="auto"/>
                <w:bottom w:val="none" w:sz="0" w:space="0" w:color="auto"/>
                <w:right w:val="none" w:sz="0" w:space="0" w:color="auto"/>
              </w:divBdr>
            </w:div>
            <w:div w:id="2032564837">
              <w:marLeft w:val="0"/>
              <w:marRight w:val="0"/>
              <w:marTop w:val="0"/>
              <w:marBottom w:val="0"/>
              <w:divBdr>
                <w:top w:val="none" w:sz="0" w:space="0" w:color="auto"/>
                <w:left w:val="none" w:sz="0" w:space="0" w:color="auto"/>
                <w:bottom w:val="none" w:sz="0" w:space="0" w:color="auto"/>
                <w:right w:val="none" w:sz="0" w:space="0" w:color="auto"/>
              </w:divBdr>
            </w:div>
            <w:div w:id="330065277">
              <w:marLeft w:val="0"/>
              <w:marRight w:val="0"/>
              <w:marTop w:val="0"/>
              <w:marBottom w:val="0"/>
              <w:divBdr>
                <w:top w:val="none" w:sz="0" w:space="0" w:color="auto"/>
                <w:left w:val="none" w:sz="0" w:space="0" w:color="auto"/>
                <w:bottom w:val="none" w:sz="0" w:space="0" w:color="auto"/>
                <w:right w:val="none" w:sz="0" w:space="0" w:color="auto"/>
              </w:divBdr>
            </w:div>
            <w:div w:id="420685174">
              <w:marLeft w:val="0"/>
              <w:marRight w:val="0"/>
              <w:marTop w:val="0"/>
              <w:marBottom w:val="0"/>
              <w:divBdr>
                <w:top w:val="none" w:sz="0" w:space="0" w:color="auto"/>
                <w:left w:val="none" w:sz="0" w:space="0" w:color="auto"/>
                <w:bottom w:val="none" w:sz="0" w:space="0" w:color="auto"/>
                <w:right w:val="none" w:sz="0" w:space="0" w:color="auto"/>
              </w:divBdr>
            </w:div>
            <w:div w:id="629632483">
              <w:marLeft w:val="0"/>
              <w:marRight w:val="0"/>
              <w:marTop w:val="0"/>
              <w:marBottom w:val="0"/>
              <w:divBdr>
                <w:top w:val="none" w:sz="0" w:space="0" w:color="auto"/>
                <w:left w:val="none" w:sz="0" w:space="0" w:color="auto"/>
                <w:bottom w:val="none" w:sz="0" w:space="0" w:color="auto"/>
                <w:right w:val="none" w:sz="0" w:space="0" w:color="auto"/>
              </w:divBdr>
            </w:div>
            <w:div w:id="1458405146">
              <w:marLeft w:val="0"/>
              <w:marRight w:val="0"/>
              <w:marTop w:val="0"/>
              <w:marBottom w:val="0"/>
              <w:divBdr>
                <w:top w:val="none" w:sz="0" w:space="0" w:color="auto"/>
                <w:left w:val="none" w:sz="0" w:space="0" w:color="auto"/>
                <w:bottom w:val="none" w:sz="0" w:space="0" w:color="auto"/>
                <w:right w:val="none" w:sz="0" w:space="0" w:color="auto"/>
              </w:divBdr>
            </w:div>
            <w:div w:id="812599153">
              <w:marLeft w:val="0"/>
              <w:marRight w:val="0"/>
              <w:marTop w:val="0"/>
              <w:marBottom w:val="0"/>
              <w:divBdr>
                <w:top w:val="none" w:sz="0" w:space="0" w:color="auto"/>
                <w:left w:val="none" w:sz="0" w:space="0" w:color="auto"/>
                <w:bottom w:val="none" w:sz="0" w:space="0" w:color="auto"/>
                <w:right w:val="none" w:sz="0" w:space="0" w:color="auto"/>
              </w:divBdr>
            </w:div>
            <w:div w:id="1150486509">
              <w:marLeft w:val="0"/>
              <w:marRight w:val="0"/>
              <w:marTop w:val="0"/>
              <w:marBottom w:val="0"/>
              <w:divBdr>
                <w:top w:val="none" w:sz="0" w:space="0" w:color="auto"/>
                <w:left w:val="none" w:sz="0" w:space="0" w:color="auto"/>
                <w:bottom w:val="none" w:sz="0" w:space="0" w:color="auto"/>
                <w:right w:val="none" w:sz="0" w:space="0" w:color="auto"/>
              </w:divBdr>
            </w:div>
            <w:div w:id="191189127">
              <w:marLeft w:val="0"/>
              <w:marRight w:val="0"/>
              <w:marTop w:val="0"/>
              <w:marBottom w:val="0"/>
              <w:divBdr>
                <w:top w:val="none" w:sz="0" w:space="0" w:color="auto"/>
                <w:left w:val="none" w:sz="0" w:space="0" w:color="auto"/>
                <w:bottom w:val="none" w:sz="0" w:space="0" w:color="auto"/>
                <w:right w:val="none" w:sz="0" w:space="0" w:color="auto"/>
              </w:divBdr>
            </w:div>
            <w:div w:id="1943688025">
              <w:marLeft w:val="0"/>
              <w:marRight w:val="0"/>
              <w:marTop w:val="0"/>
              <w:marBottom w:val="0"/>
              <w:divBdr>
                <w:top w:val="none" w:sz="0" w:space="0" w:color="auto"/>
                <w:left w:val="none" w:sz="0" w:space="0" w:color="auto"/>
                <w:bottom w:val="none" w:sz="0" w:space="0" w:color="auto"/>
                <w:right w:val="none" w:sz="0" w:space="0" w:color="auto"/>
              </w:divBdr>
            </w:div>
            <w:div w:id="491719483">
              <w:marLeft w:val="0"/>
              <w:marRight w:val="0"/>
              <w:marTop w:val="0"/>
              <w:marBottom w:val="0"/>
              <w:divBdr>
                <w:top w:val="none" w:sz="0" w:space="0" w:color="auto"/>
                <w:left w:val="none" w:sz="0" w:space="0" w:color="auto"/>
                <w:bottom w:val="none" w:sz="0" w:space="0" w:color="auto"/>
                <w:right w:val="none" w:sz="0" w:space="0" w:color="auto"/>
              </w:divBdr>
            </w:div>
            <w:div w:id="1673098933">
              <w:marLeft w:val="0"/>
              <w:marRight w:val="0"/>
              <w:marTop w:val="0"/>
              <w:marBottom w:val="0"/>
              <w:divBdr>
                <w:top w:val="none" w:sz="0" w:space="0" w:color="auto"/>
                <w:left w:val="none" w:sz="0" w:space="0" w:color="auto"/>
                <w:bottom w:val="none" w:sz="0" w:space="0" w:color="auto"/>
                <w:right w:val="none" w:sz="0" w:space="0" w:color="auto"/>
              </w:divBdr>
            </w:div>
            <w:div w:id="634675364">
              <w:marLeft w:val="0"/>
              <w:marRight w:val="0"/>
              <w:marTop w:val="0"/>
              <w:marBottom w:val="0"/>
              <w:divBdr>
                <w:top w:val="none" w:sz="0" w:space="0" w:color="auto"/>
                <w:left w:val="none" w:sz="0" w:space="0" w:color="auto"/>
                <w:bottom w:val="none" w:sz="0" w:space="0" w:color="auto"/>
                <w:right w:val="none" w:sz="0" w:space="0" w:color="auto"/>
              </w:divBdr>
            </w:div>
            <w:div w:id="370307420">
              <w:marLeft w:val="0"/>
              <w:marRight w:val="0"/>
              <w:marTop w:val="0"/>
              <w:marBottom w:val="0"/>
              <w:divBdr>
                <w:top w:val="none" w:sz="0" w:space="0" w:color="auto"/>
                <w:left w:val="none" w:sz="0" w:space="0" w:color="auto"/>
                <w:bottom w:val="none" w:sz="0" w:space="0" w:color="auto"/>
                <w:right w:val="none" w:sz="0" w:space="0" w:color="auto"/>
              </w:divBdr>
            </w:div>
            <w:div w:id="250164284">
              <w:marLeft w:val="0"/>
              <w:marRight w:val="0"/>
              <w:marTop w:val="0"/>
              <w:marBottom w:val="0"/>
              <w:divBdr>
                <w:top w:val="none" w:sz="0" w:space="0" w:color="auto"/>
                <w:left w:val="none" w:sz="0" w:space="0" w:color="auto"/>
                <w:bottom w:val="none" w:sz="0" w:space="0" w:color="auto"/>
                <w:right w:val="none" w:sz="0" w:space="0" w:color="auto"/>
              </w:divBdr>
            </w:div>
            <w:div w:id="2116244387">
              <w:marLeft w:val="0"/>
              <w:marRight w:val="0"/>
              <w:marTop w:val="0"/>
              <w:marBottom w:val="0"/>
              <w:divBdr>
                <w:top w:val="none" w:sz="0" w:space="0" w:color="auto"/>
                <w:left w:val="none" w:sz="0" w:space="0" w:color="auto"/>
                <w:bottom w:val="none" w:sz="0" w:space="0" w:color="auto"/>
                <w:right w:val="none" w:sz="0" w:space="0" w:color="auto"/>
              </w:divBdr>
            </w:div>
            <w:div w:id="680815258">
              <w:marLeft w:val="0"/>
              <w:marRight w:val="0"/>
              <w:marTop w:val="0"/>
              <w:marBottom w:val="0"/>
              <w:divBdr>
                <w:top w:val="none" w:sz="0" w:space="0" w:color="auto"/>
                <w:left w:val="none" w:sz="0" w:space="0" w:color="auto"/>
                <w:bottom w:val="none" w:sz="0" w:space="0" w:color="auto"/>
                <w:right w:val="none" w:sz="0" w:space="0" w:color="auto"/>
              </w:divBdr>
            </w:div>
            <w:div w:id="890724842">
              <w:marLeft w:val="0"/>
              <w:marRight w:val="0"/>
              <w:marTop w:val="0"/>
              <w:marBottom w:val="0"/>
              <w:divBdr>
                <w:top w:val="none" w:sz="0" w:space="0" w:color="auto"/>
                <w:left w:val="none" w:sz="0" w:space="0" w:color="auto"/>
                <w:bottom w:val="none" w:sz="0" w:space="0" w:color="auto"/>
                <w:right w:val="none" w:sz="0" w:space="0" w:color="auto"/>
              </w:divBdr>
            </w:div>
            <w:div w:id="2014839561">
              <w:marLeft w:val="0"/>
              <w:marRight w:val="0"/>
              <w:marTop w:val="0"/>
              <w:marBottom w:val="0"/>
              <w:divBdr>
                <w:top w:val="none" w:sz="0" w:space="0" w:color="auto"/>
                <w:left w:val="none" w:sz="0" w:space="0" w:color="auto"/>
                <w:bottom w:val="none" w:sz="0" w:space="0" w:color="auto"/>
                <w:right w:val="none" w:sz="0" w:space="0" w:color="auto"/>
              </w:divBdr>
            </w:div>
            <w:div w:id="203031956">
              <w:marLeft w:val="0"/>
              <w:marRight w:val="0"/>
              <w:marTop w:val="0"/>
              <w:marBottom w:val="0"/>
              <w:divBdr>
                <w:top w:val="none" w:sz="0" w:space="0" w:color="auto"/>
                <w:left w:val="none" w:sz="0" w:space="0" w:color="auto"/>
                <w:bottom w:val="none" w:sz="0" w:space="0" w:color="auto"/>
                <w:right w:val="none" w:sz="0" w:space="0" w:color="auto"/>
              </w:divBdr>
            </w:div>
            <w:div w:id="153497590">
              <w:marLeft w:val="0"/>
              <w:marRight w:val="0"/>
              <w:marTop w:val="0"/>
              <w:marBottom w:val="0"/>
              <w:divBdr>
                <w:top w:val="none" w:sz="0" w:space="0" w:color="auto"/>
                <w:left w:val="none" w:sz="0" w:space="0" w:color="auto"/>
                <w:bottom w:val="none" w:sz="0" w:space="0" w:color="auto"/>
                <w:right w:val="none" w:sz="0" w:space="0" w:color="auto"/>
              </w:divBdr>
            </w:div>
            <w:div w:id="253394486">
              <w:marLeft w:val="0"/>
              <w:marRight w:val="0"/>
              <w:marTop w:val="0"/>
              <w:marBottom w:val="0"/>
              <w:divBdr>
                <w:top w:val="none" w:sz="0" w:space="0" w:color="auto"/>
                <w:left w:val="none" w:sz="0" w:space="0" w:color="auto"/>
                <w:bottom w:val="none" w:sz="0" w:space="0" w:color="auto"/>
                <w:right w:val="none" w:sz="0" w:space="0" w:color="auto"/>
              </w:divBdr>
            </w:div>
            <w:div w:id="139463744">
              <w:marLeft w:val="0"/>
              <w:marRight w:val="0"/>
              <w:marTop w:val="0"/>
              <w:marBottom w:val="0"/>
              <w:divBdr>
                <w:top w:val="none" w:sz="0" w:space="0" w:color="auto"/>
                <w:left w:val="none" w:sz="0" w:space="0" w:color="auto"/>
                <w:bottom w:val="none" w:sz="0" w:space="0" w:color="auto"/>
                <w:right w:val="none" w:sz="0" w:space="0" w:color="auto"/>
              </w:divBdr>
            </w:div>
            <w:div w:id="10373835">
              <w:marLeft w:val="0"/>
              <w:marRight w:val="0"/>
              <w:marTop w:val="0"/>
              <w:marBottom w:val="0"/>
              <w:divBdr>
                <w:top w:val="none" w:sz="0" w:space="0" w:color="auto"/>
                <w:left w:val="none" w:sz="0" w:space="0" w:color="auto"/>
                <w:bottom w:val="none" w:sz="0" w:space="0" w:color="auto"/>
                <w:right w:val="none" w:sz="0" w:space="0" w:color="auto"/>
              </w:divBdr>
            </w:div>
            <w:div w:id="1625580562">
              <w:marLeft w:val="0"/>
              <w:marRight w:val="0"/>
              <w:marTop w:val="0"/>
              <w:marBottom w:val="0"/>
              <w:divBdr>
                <w:top w:val="none" w:sz="0" w:space="0" w:color="auto"/>
                <w:left w:val="none" w:sz="0" w:space="0" w:color="auto"/>
                <w:bottom w:val="none" w:sz="0" w:space="0" w:color="auto"/>
                <w:right w:val="none" w:sz="0" w:space="0" w:color="auto"/>
              </w:divBdr>
            </w:div>
            <w:div w:id="659502601">
              <w:marLeft w:val="0"/>
              <w:marRight w:val="0"/>
              <w:marTop w:val="0"/>
              <w:marBottom w:val="0"/>
              <w:divBdr>
                <w:top w:val="none" w:sz="0" w:space="0" w:color="auto"/>
                <w:left w:val="none" w:sz="0" w:space="0" w:color="auto"/>
                <w:bottom w:val="none" w:sz="0" w:space="0" w:color="auto"/>
                <w:right w:val="none" w:sz="0" w:space="0" w:color="auto"/>
              </w:divBdr>
            </w:div>
            <w:div w:id="61607126">
              <w:marLeft w:val="0"/>
              <w:marRight w:val="0"/>
              <w:marTop w:val="0"/>
              <w:marBottom w:val="0"/>
              <w:divBdr>
                <w:top w:val="none" w:sz="0" w:space="0" w:color="auto"/>
                <w:left w:val="none" w:sz="0" w:space="0" w:color="auto"/>
                <w:bottom w:val="none" w:sz="0" w:space="0" w:color="auto"/>
                <w:right w:val="none" w:sz="0" w:space="0" w:color="auto"/>
              </w:divBdr>
            </w:div>
            <w:div w:id="103766081">
              <w:marLeft w:val="0"/>
              <w:marRight w:val="0"/>
              <w:marTop w:val="0"/>
              <w:marBottom w:val="0"/>
              <w:divBdr>
                <w:top w:val="none" w:sz="0" w:space="0" w:color="auto"/>
                <w:left w:val="none" w:sz="0" w:space="0" w:color="auto"/>
                <w:bottom w:val="none" w:sz="0" w:space="0" w:color="auto"/>
                <w:right w:val="none" w:sz="0" w:space="0" w:color="auto"/>
              </w:divBdr>
            </w:div>
            <w:div w:id="1283734108">
              <w:marLeft w:val="0"/>
              <w:marRight w:val="0"/>
              <w:marTop w:val="0"/>
              <w:marBottom w:val="0"/>
              <w:divBdr>
                <w:top w:val="none" w:sz="0" w:space="0" w:color="auto"/>
                <w:left w:val="none" w:sz="0" w:space="0" w:color="auto"/>
                <w:bottom w:val="none" w:sz="0" w:space="0" w:color="auto"/>
                <w:right w:val="none" w:sz="0" w:space="0" w:color="auto"/>
              </w:divBdr>
            </w:div>
            <w:div w:id="2115903245">
              <w:marLeft w:val="0"/>
              <w:marRight w:val="0"/>
              <w:marTop w:val="0"/>
              <w:marBottom w:val="0"/>
              <w:divBdr>
                <w:top w:val="none" w:sz="0" w:space="0" w:color="auto"/>
                <w:left w:val="none" w:sz="0" w:space="0" w:color="auto"/>
                <w:bottom w:val="none" w:sz="0" w:space="0" w:color="auto"/>
                <w:right w:val="none" w:sz="0" w:space="0" w:color="auto"/>
              </w:divBdr>
            </w:div>
            <w:div w:id="1355770397">
              <w:marLeft w:val="0"/>
              <w:marRight w:val="0"/>
              <w:marTop w:val="0"/>
              <w:marBottom w:val="0"/>
              <w:divBdr>
                <w:top w:val="none" w:sz="0" w:space="0" w:color="auto"/>
                <w:left w:val="none" w:sz="0" w:space="0" w:color="auto"/>
                <w:bottom w:val="none" w:sz="0" w:space="0" w:color="auto"/>
                <w:right w:val="none" w:sz="0" w:space="0" w:color="auto"/>
              </w:divBdr>
            </w:div>
            <w:div w:id="1956984527">
              <w:marLeft w:val="0"/>
              <w:marRight w:val="0"/>
              <w:marTop w:val="0"/>
              <w:marBottom w:val="0"/>
              <w:divBdr>
                <w:top w:val="none" w:sz="0" w:space="0" w:color="auto"/>
                <w:left w:val="none" w:sz="0" w:space="0" w:color="auto"/>
                <w:bottom w:val="none" w:sz="0" w:space="0" w:color="auto"/>
                <w:right w:val="none" w:sz="0" w:space="0" w:color="auto"/>
              </w:divBdr>
            </w:div>
            <w:div w:id="1074350263">
              <w:marLeft w:val="0"/>
              <w:marRight w:val="0"/>
              <w:marTop w:val="0"/>
              <w:marBottom w:val="0"/>
              <w:divBdr>
                <w:top w:val="none" w:sz="0" w:space="0" w:color="auto"/>
                <w:left w:val="none" w:sz="0" w:space="0" w:color="auto"/>
                <w:bottom w:val="none" w:sz="0" w:space="0" w:color="auto"/>
                <w:right w:val="none" w:sz="0" w:space="0" w:color="auto"/>
              </w:divBdr>
            </w:div>
            <w:div w:id="742993020">
              <w:marLeft w:val="0"/>
              <w:marRight w:val="0"/>
              <w:marTop w:val="0"/>
              <w:marBottom w:val="0"/>
              <w:divBdr>
                <w:top w:val="none" w:sz="0" w:space="0" w:color="auto"/>
                <w:left w:val="none" w:sz="0" w:space="0" w:color="auto"/>
                <w:bottom w:val="none" w:sz="0" w:space="0" w:color="auto"/>
                <w:right w:val="none" w:sz="0" w:space="0" w:color="auto"/>
              </w:divBdr>
            </w:div>
            <w:div w:id="742459262">
              <w:marLeft w:val="0"/>
              <w:marRight w:val="0"/>
              <w:marTop w:val="0"/>
              <w:marBottom w:val="0"/>
              <w:divBdr>
                <w:top w:val="none" w:sz="0" w:space="0" w:color="auto"/>
                <w:left w:val="none" w:sz="0" w:space="0" w:color="auto"/>
                <w:bottom w:val="none" w:sz="0" w:space="0" w:color="auto"/>
                <w:right w:val="none" w:sz="0" w:space="0" w:color="auto"/>
              </w:divBdr>
            </w:div>
            <w:div w:id="2141145512">
              <w:marLeft w:val="0"/>
              <w:marRight w:val="0"/>
              <w:marTop w:val="0"/>
              <w:marBottom w:val="0"/>
              <w:divBdr>
                <w:top w:val="none" w:sz="0" w:space="0" w:color="auto"/>
                <w:left w:val="none" w:sz="0" w:space="0" w:color="auto"/>
                <w:bottom w:val="none" w:sz="0" w:space="0" w:color="auto"/>
                <w:right w:val="none" w:sz="0" w:space="0" w:color="auto"/>
              </w:divBdr>
            </w:div>
            <w:div w:id="1254970043">
              <w:marLeft w:val="0"/>
              <w:marRight w:val="0"/>
              <w:marTop w:val="0"/>
              <w:marBottom w:val="0"/>
              <w:divBdr>
                <w:top w:val="none" w:sz="0" w:space="0" w:color="auto"/>
                <w:left w:val="none" w:sz="0" w:space="0" w:color="auto"/>
                <w:bottom w:val="none" w:sz="0" w:space="0" w:color="auto"/>
                <w:right w:val="none" w:sz="0" w:space="0" w:color="auto"/>
              </w:divBdr>
            </w:div>
            <w:div w:id="1975062099">
              <w:marLeft w:val="0"/>
              <w:marRight w:val="0"/>
              <w:marTop w:val="0"/>
              <w:marBottom w:val="0"/>
              <w:divBdr>
                <w:top w:val="none" w:sz="0" w:space="0" w:color="auto"/>
                <w:left w:val="none" w:sz="0" w:space="0" w:color="auto"/>
                <w:bottom w:val="none" w:sz="0" w:space="0" w:color="auto"/>
                <w:right w:val="none" w:sz="0" w:space="0" w:color="auto"/>
              </w:divBdr>
            </w:div>
            <w:div w:id="579100189">
              <w:marLeft w:val="0"/>
              <w:marRight w:val="0"/>
              <w:marTop w:val="0"/>
              <w:marBottom w:val="0"/>
              <w:divBdr>
                <w:top w:val="none" w:sz="0" w:space="0" w:color="auto"/>
                <w:left w:val="none" w:sz="0" w:space="0" w:color="auto"/>
                <w:bottom w:val="none" w:sz="0" w:space="0" w:color="auto"/>
                <w:right w:val="none" w:sz="0" w:space="0" w:color="auto"/>
              </w:divBdr>
            </w:div>
            <w:div w:id="872500293">
              <w:marLeft w:val="0"/>
              <w:marRight w:val="0"/>
              <w:marTop w:val="0"/>
              <w:marBottom w:val="0"/>
              <w:divBdr>
                <w:top w:val="none" w:sz="0" w:space="0" w:color="auto"/>
                <w:left w:val="none" w:sz="0" w:space="0" w:color="auto"/>
                <w:bottom w:val="none" w:sz="0" w:space="0" w:color="auto"/>
                <w:right w:val="none" w:sz="0" w:space="0" w:color="auto"/>
              </w:divBdr>
            </w:div>
            <w:div w:id="370959428">
              <w:marLeft w:val="0"/>
              <w:marRight w:val="0"/>
              <w:marTop w:val="0"/>
              <w:marBottom w:val="0"/>
              <w:divBdr>
                <w:top w:val="none" w:sz="0" w:space="0" w:color="auto"/>
                <w:left w:val="none" w:sz="0" w:space="0" w:color="auto"/>
                <w:bottom w:val="none" w:sz="0" w:space="0" w:color="auto"/>
                <w:right w:val="none" w:sz="0" w:space="0" w:color="auto"/>
              </w:divBdr>
            </w:div>
            <w:div w:id="596908812">
              <w:marLeft w:val="0"/>
              <w:marRight w:val="0"/>
              <w:marTop w:val="0"/>
              <w:marBottom w:val="0"/>
              <w:divBdr>
                <w:top w:val="none" w:sz="0" w:space="0" w:color="auto"/>
                <w:left w:val="none" w:sz="0" w:space="0" w:color="auto"/>
                <w:bottom w:val="none" w:sz="0" w:space="0" w:color="auto"/>
                <w:right w:val="none" w:sz="0" w:space="0" w:color="auto"/>
              </w:divBdr>
            </w:div>
            <w:div w:id="519204945">
              <w:marLeft w:val="0"/>
              <w:marRight w:val="0"/>
              <w:marTop w:val="0"/>
              <w:marBottom w:val="0"/>
              <w:divBdr>
                <w:top w:val="none" w:sz="0" w:space="0" w:color="auto"/>
                <w:left w:val="none" w:sz="0" w:space="0" w:color="auto"/>
                <w:bottom w:val="none" w:sz="0" w:space="0" w:color="auto"/>
                <w:right w:val="none" w:sz="0" w:space="0" w:color="auto"/>
              </w:divBdr>
            </w:div>
            <w:div w:id="1992634185">
              <w:marLeft w:val="0"/>
              <w:marRight w:val="0"/>
              <w:marTop w:val="0"/>
              <w:marBottom w:val="0"/>
              <w:divBdr>
                <w:top w:val="none" w:sz="0" w:space="0" w:color="auto"/>
                <w:left w:val="none" w:sz="0" w:space="0" w:color="auto"/>
                <w:bottom w:val="none" w:sz="0" w:space="0" w:color="auto"/>
                <w:right w:val="none" w:sz="0" w:space="0" w:color="auto"/>
              </w:divBdr>
            </w:div>
            <w:div w:id="117452688">
              <w:marLeft w:val="0"/>
              <w:marRight w:val="0"/>
              <w:marTop w:val="0"/>
              <w:marBottom w:val="0"/>
              <w:divBdr>
                <w:top w:val="none" w:sz="0" w:space="0" w:color="auto"/>
                <w:left w:val="none" w:sz="0" w:space="0" w:color="auto"/>
                <w:bottom w:val="none" w:sz="0" w:space="0" w:color="auto"/>
                <w:right w:val="none" w:sz="0" w:space="0" w:color="auto"/>
              </w:divBdr>
            </w:div>
            <w:div w:id="1171683480">
              <w:marLeft w:val="0"/>
              <w:marRight w:val="0"/>
              <w:marTop w:val="0"/>
              <w:marBottom w:val="0"/>
              <w:divBdr>
                <w:top w:val="none" w:sz="0" w:space="0" w:color="auto"/>
                <w:left w:val="none" w:sz="0" w:space="0" w:color="auto"/>
                <w:bottom w:val="none" w:sz="0" w:space="0" w:color="auto"/>
                <w:right w:val="none" w:sz="0" w:space="0" w:color="auto"/>
              </w:divBdr>
            </w:div>
            <w:div w:id="262616583">
              <w:marLeft w:val="0"/>
              <w:marRight w:val="0"/>
              <w:marTop w:val="0"/>
              <w:marBottom w:val="0"/>
              <w:divBdr>
                <w:top w:val="none" w:sz="0" w:space="0" w:color="auto"/>
                <w:left w:val="none" w:sz="0" w:space="0" w:color="auto"/>
                <w:bottom w:val="none" w:sz="0" w:space="0" w:color="auto"/>
                <w:right w:val="none" w:sz="0" w:space="0" w:color="auto"/>
              </w:divBdr>
            </w:div>
            <w:div w:id="1017150513">
              <w:marLeft w:val="0"/>
              <w:marRight w:val="0"/>
              <w:marTop w:val="0"/>
              <w:marBottom w:val="0"/>
              <w:divBdr>
                <w:top w:val="none" w:sz="0" w:space="0" w:color="auto"/>
                <w:left w:val="none" w:sz="0" w:space="0" w:color="auto"/>
                <w:bottom w:val="none" w:sz="0" w:space="0" w:color="auto"/>
                <w:right w:val="none" w:sz="0" w:space="0" w:color="auto"/>
              </w:divBdr>
            </w:div>
            <w:div w:id="82187343">
              <w:marLeft w:val="0"/>
              <w:marRight w:val="0"/>
              <w:marTop w:val="0"/>
              <w:marBottom w:val="0"/>
              <w:divBdr>
                <w:top w:val="none" w:sz="0" w:space="0" w:color="auto"/>
                <w:left w:val="none" w:sz="0" w:space="0" w:color="auto"/>
                <w:bottom w:val="none" w:sz="0" w:space="0" w:color="auto"/>
                <w:right w:val="none" w:sz="0" w:space="0" w:color="auto"/>
              </w:divBdr>
            </w:div>
            <w:div w:id="760951276">
              <w:marLeft w:val="0"/>
              <w:marRight w:val="0"/>
              <w:marTop w:val="0"/>
              <w:marBottom w:val="0"/>
              <w:divBdr>
                <w:top w:val="none" w:sz="0" w:space="0" w:color="auto"/>
                <w:left w:val="none" w:sz="0" w:space="0" w:color="auto"/>
                <w:bottom w:val="none" w:sz="0" w:space="0" w:color="auto"/>
                <w:right w:val="none" w:sz="0" w:space="0" w:color="auto"/>
              </w:divBdr>
            </w:div>
            <w:div w:id="974798557">
              <w:marLeft w:val="0"/>
              <w:marRight w:val="0"/>
              <w:marTop w:val="0"/>
              <w:marBottom w:val="0"/>
              <w:divBdr>
                <w:top w:val="none" w:sz="0" w:space="0" w:color="auto"/>
                <w:left w:val="none" w:sz="0" w:space="0" w:color="auto"/>
                <w:bottom w:val="none" w:sz="0" w:space="0" w:color="auto"/>
                <w:right w:val="none" w:sz="0" w:space="0" w:color="auto"/>
              </w:divBdr>
            </w:div>
            <w:div w:id="1026368308">
              <w:marLeft w:val="0"/>
              <w:marRight w:val="0"/>
              <w:marTop w:val="0"/>
              <w:marBottom w:val="0"/>
              <w:divBdr>
                <w:top w:val="none" w:sz="0" w:space="0" w:color="auto"/>
                <w:left w:val="none" w:sz="0" w:space="0" w:color="auto"/>
                <w:bottom w:val="none" w:sz="0" w:space="0" w:color="auto"/>
                <w:right w:val="none" w:sz="0" w:space="0" w:color="auto"/>
              </w:divBdr>
            </w:div>
            <w:div w:id="638269215">
              <w:marLeft w:val="0"/>
              <w:marRight w:val="0"/>
              <w:marTop w:val="0"/>
              <w:marBottom w:val="0"/>
              <w:divBdr>
                <w:top w:val="none" w:sz="0" w:space="0" w:color="auto"/>
                <w:left w:val="none" w:sz="0" w:space="0" w:color="auto"/>
                <w:bottom w:val="none" w:sz="0" w:space="0" w:color="auto"/>
                <w:right w:val="none" w:sz="0" w:space="0" w:color="auto"/>
              </w:divBdr>
            </w:div>
            <w:div w:id="747846850">
              <w:marLeft w:val="0"/>
              <w:marRight w:val="0"/>
              <w:marTop w:val="0"/>
              <w:marBottom w:val="0"/>
              <w:divBdr>
                <w:top w:val="none" w:sz="0" w:space="0" w:color="auto"/>
                <w:left w:val="none" w:sz="0" w:space="0" w:color="auto"/>
                <w:bottom w:val="none" w:sz="0" w:space="0" w:color="auto"/>
                <w:right w:val="none" w:sz="0" w:space="0" w:color="auto"/>
              </w:divBdr>
            </w:div>
            <w:div w:id="1752312991">
              <w:marLeft w:val="0"/>
              <w:marRight w:val="0"/>
              <w:marTop w:val="0"/>
              <w:marBottom w:val="0"/>
              <w:divBdr>
                <w:top w:val="none" w:sz="0" w:space="0" w:color="auto"/>
                <w:left w:val="none" w:sz="0" w:space="0" w:color="auto"/>
                <w:bottom w:val="none" w:sz="0" w:space="0" w:color="auto"/>
                <w:right w:val="none" w:sz="0" w:space="0" w:color="auto"/>
              </w:divBdr>
            </w:div>
            <w:div w:id="1739744047">
              <w:marLeft w:val="0"/>
              <w:marRight w:val="0"/>
              <w:marTop w:val="0"/>
              <w:marBottom w:val="0"/>
              <w:divBdr>
                <w:top w:val="none" w:sz="0" w:space="0" w:color="auto"/>
                <w:left w:val="none" w:sz="0" w:space="0" w:color="auto"/>
                <w:bottom w:val="none" w:sz="0" w:space="0" w:color="auto"/>
                <w:right w:val="none" w:sz="0" w:space="0" w:color="auto"/>
              </w:divBdr>
            </w:div>
            <w:div w:id="746995631">
              <w:marLeft w:val="0"/>
              <w:marRight w:val="0"/>
              <w:marTop w:val="0"/>
              <w:marBottom w:val="0"/>
              <w:divBdr>
                <w:top w:val="none" w:sz="0" w:space="0" w:color="auto"/>
                <w:left w:val="none" w:sz="0" w:space="0" w:color="auto"/>
                <w:bottom w:val="none" w:sz="0" w:space="0" w:color="auto"/>
                <w:right w:val="none" w:sz="0" w:space="0" w:color="auto"/>
              </w:divBdr>
            </w:div>
            <w:div w:id="1072585854">
              <w:marLeft w:val="0"/>
              <w:marRight w:val="0"/>
              <w:marTop w:val="0"/>
              <w:marBottom w:val="0"/>
              <w:divBdr>
                <w:top w:val="none" w:sz="0" w:space="0" w:color="auto"/>
                <w:left w:val="none" w:sz="0" w:space="0" w:color="auto"/>
                <w:bottom w:val="none" w:sz="0" w:space="0" w:color="auto"/>
                <w:right w:val="none" w:sz="0" w:space="0" w:color="auto"/>
              </w:divBdr>
            </w:div>
            <w:div w:id="1715616121">
              <w:marLeft w:val="0"/>
              <w:marRight w:val="0"/>
              <w:marTop w:val="0"/>
              <w:marBottom w:val="0"/>
              <w:divBdr>
                <w:top w:val="none" w:sz="0" w:space="0" w:color="auto"/>
                <w:left w:val="none" w:sz="0" w:space="0" w:color="auto"/>
                <w:bottom w:val="none" w:sz="0" w:space="0" w:color="auto"/>
                <w:right w:val="none" w:sz="0" w:space="0" w:color="auto"/>
              </w:divBdr>
            </w:div>
            <w:div w:id="1569803043">
              <w:marLeft w:val="0"/>
              <w:marRight w:val="0"/>
              <w:marTop w:val="0"/>
              <w:marBottom w:val="0"/>
              <w:divBdr>
                <w:top w:val="none" w:sz="0" w:space="0" w:color="auto"/>
                <w:left w:val="none" w:sz="0" w:space="0" w:color="auto"/>
                <w:bottom w:val="none" w:sz="0" w:space="0" w:color="auto"/>
                <w:right w:val="none" w:sz="0" w:space="0" w:color="auto"/>
              </w:divBdr>
            </w:div>
            <w:div w:id="655691100">
              <w:marLeft w:val="0"/>
              <w:marRight w:val="0"/>
              <w:marTop w:val="0"/>
              <w:marBottom w:val="0"/>
              <w:divBdr>
                <w:top w:val="none" w:sz="0" w:space="0" w:color="auto"/>
                <w:left w:val="none" w:sz="0" w:space="0" w:color="auto"/>
                <w:bottom w:val="none" w:sz="0" w:space="0" w:color="auto"/>
                <w:right w:val="none" w:sz="0" w:space="0" w:color="auto"/>
              </w:divBdr>
            </w:div>
            <w:div w:id="301204190">
              <w:marLeft w:val="0"/>
              <w:marRight w:val="0"/>
              <w:marTop w:val="0"/>
              <w:marBottom w:val="0"/>
              <w:divBdr>
                <w:top w:val="none" w:sz="0" w:space="0" w:color="auto"/>
                <w:left w:val="none" w:sz="0" w:space="0" w:color="auto"/>
                <w:bottom w:val="none" w:sz="0" w:space="0" w:color="auto"/>
                <w:right w:val="none" w:sz="0" w:space="0" w:color="auto"/>
              </w:divBdr>
            </w:div>
            <w:div w:id="302778828">
              <w:marLeft w:val="0"/>
              <w:marRight w:val="0"/>
              <w:marTop w:val="0"/>
              <w:marBottom w:val="0"/>
              <w:divBdr>
                <w:top w:val="none" w:sz="0" w:space="0" w:color="auto"/>
                <w:left w:val="none" w:sz="0" w:space="0" w:color="auto"/>
                <w:bottom w:val="none" w:sz="0" w:space="0" w:color="auto"/>
                <w:right w:val="none" w:sz="0" w:space="0" w:color="auto"/>
              </w:divBdr>
            </w:div>
            <w:div w:id="1667855281">
              <w:marLeft w:val="0"/>
              <w:marRight w:val="0"/>
              <w:marTop w:val="0"/>
              <w:marBottom w:val="0"/>
              <w:divBdr>
                <w:top w:val="none" w:sz="0" w:space="0" w:color="auto"/>
                <w:left w:val="none" w:sz="0" w:space="0" w:color="auto"/>
                <w:bottom w:val="none" w:sz="0" w:space="0" w:color="auto"/>
                <w:right w:val="none" w:sz="0" w:space="0" w:color="auto"/>
              </w:divBdr>
            </w:div>
            <w:div w:id="2094431085">
              <w:marLeft w:val="0"/>
              <w:marRight w:val="0"/>
              <w:marTop w:val="0"/>
              <w:marBottom w:val="0"/>
              <w:divBdr>
                <w:top w:val="none" w:sz="0" w:space="0" w:color="auto"/>
                <w:left w:val="none" w:sz="0" w:space="0" w:color="auto"/>
                <w:bottom w:val="none" w:sz="0" w:space="0" w:color="auto"/>
                <w:right w:val="none" w:sz="0" w:space="0" w:color="auto"/>
              </w:divBdr>
            </w:div>
            <w:div w:id="850030072">
              <w:marLeft w:val="0"/>
              <w:marRight w:val="0"/>
              <w:marTop w:val="0"/>
              <w:marBottom w:val="0"/>
              <w:divBdr>
                <w:top w:val="none" w:sz="0" w:space="0" w:color="auto"/>
                <w:left w:val="none" w:sz="0" w:space="0" w:color="auto"/>
                <w:bottom w:val="none" w:sz="0" w:space="0" w:color="auto"/>
                <w:right w:val="none" w:sz="0" w:space="0" w:color="auto"/>
              </w:divBdr>
            </w:div>
            <w:div w:id="1802190670">
              <w:marLeft w:val="0"/>
              <w:marRight w:val="0"/>
              <w:marTop w:val="0"/>
              <w:marBottom w:val="0"/>
              <w:divBdr>
                <w:top w:val="none" w:sz="0" w:space="0" w:color="auto"/>
                <w:left w:val="none" w:sz="0" w:space="0" w:color="auto"/>
                <w:bottom w:val="none" w:sz="0" w:space="0" w:color="auto"/>
                <w:right w:val="none" w:sz="0" w:space="0" w:color="auto"/>
              </w:divBdr>
            </w:div>
            <w:div w:id="835923441">
              <w:marLeft w:val="0"/>
              <w:marRight w:val="0"/>
              <w:marTop w:val="0"/>
              <w:marBottom w:val="0"/>
              <w:divBdr>
                <w:top w:val="none" w:sz="0" w:space="0" w:color="auto"/>
                <w:left w:val="none" w:sz="0" w:space="0" w:color="auto"/>
                <w:bottom w:val="none" w:sz="0" w:space="0" w:color="auto"/>
                <w:right w:val="none" w:sz="0" w:space="0" w:color="auto"/>
              </w:divBdr>
            </w:div>
            <w:div w:id="2102749265">
              <w:marLeft w:val="0"/>
              <w:marRight w:val="0"/>
              <w:marTop w:val="0"/>
              <w:marBottom w:val="0"/>
              <w:divBdr>
                <w:top w:val="none" w:sz="0" w:space="0" w:color="auto"/>
                <w:left w:val="none" w:sz="0" w:space="0" w:color="auto"/>
                <w:bottom w:val="none" w:sz="0" w:space="0" w:color="auto"/>
                <w:right w:val="none" w:sz="0" w:space="0" w:color="auto"/>
              </w:divBdr>
            </w:div>
            <w:div w:id="289170501">
              <w:marLeft w:val="0"/>
              <w:marRight w:val="0"/>
              <w:marTop w:val="0"/>
              <w:marBottom w:val="0"/>
              <w:divBdr>
                <w:top w:val="none" w:sz="0" w:space="0" w:color="auto"/>
                <w:left w:val="none" w:sz="0" w:space="0" w:color="auto"/>
                <w:bottom w:val="none" w:sz="0" w:space="0" w:color="auto"/>
                <w:right w:val="none" w:sz="0" w:space="0" w:color="auto"/>
              </w:divBdr>
            </w:div>
            <w:div w:id="1081760412">
              <w:marLeft w:val="0"/>
              <w:marRight w:val="0"/>
              <w:marTop w:val="0"/>
              <w:marBottom w:val="0"/>
              <w:divBdr>
                <w:top w:val="none" w:sz="0" w:space="0" w:color="auto"/>
                <w:left w:val="none" w:sz="0" w:space="0" w:color="auto"/>
                <w:bottom w:val="none" w:sz="0" w:space="0" w:color="auto"/>
                <w:right w:val="none" w:sz="0" w:space="0" w:color="auto"/>
              </w:divBdr>
            </w:div>
            <w:div w:id="905341939">
              <w:marLeft w:val="0"/>
              <w:marRight w:val="0"/>
              <w:marTop w:val="0"/>
              <w:marBottom w:val="0"/>
              <w:divBdr>
                <w:top w:val="none" w:sz="0" w:space="0" w:color="auto"/>
                <w:left w:val="none" w:sz="0" w:space="0" w:color="auto"/>
                <w:bottom w:val="none" w:sz="0" w:space="0" w:color="auto"/>
                <w:right w:val="none" w:sz="0" w:space="0" w:color="auto"/>
              </w:divBdr>
            </w:div>
            <w:div w:id="2143493717">
              <w:marLeft w:val="0"/>
              <w:marRight w:val="0"/>
              <w:marTop w:val="0"/>
              <w:marBottom w:val="0"/>
              <w:divBdr>
                <w:top w:val="none" w:sz="0" w:space="0" w:color="auto"/>
                <w:left w:val="none" w:sz="0" w:space="0" w:color="auto"/>
                <w:bottom w:val="none" w:sz="0" w:space="0" w:color="auto"/>
                <w:right w:val="none" w:sz="0" w:space="0" w:color="auto"/>
              </w:divBdr>
            </w:div>
            <w:div w:id="668024242">
              <w:marLeft w:val="0"/>
              <w:marRight w:val="0"/>
              <w:marTop w:val="0"/>
              <w:marBottom w:val="0"/>
              <w:divBdr>
                <w:top w:val="none" w:sz="0" w:space="0" w:color="auto"/>
                <w:left w:val="none" w:sz="0" w:space="0" w:color="auto"/>
                <w:bottom w:val="none" w:sz="0" w:space="0" w:color="auto"/>
                <w:right w:val="none" w:sz="0" w:space="0" w:color="auto"/>
              </w:divBdr>
            </w:div>
            <w:div w:id="1907298545">
              <w:marLeft w:val="0"/>
              <w:marRight w:val="0"/>
              <w:marTop w:val="0"/>
              <w:marBottom w:val="0"/>
              <w:divBdr>
                <w:top w:val="none" w:sz="0" w:space="0" w:color="auto"/>
                <w:left w:val="none" w:sz="0" w:space="0" w:color="auto"/>
                <w:bottom w:val="none" w:sz="0" w:space="0" w:color="auto"/>
                <w:right w:val="none" w:sz="0" w:space="0" w:color="auto"/>
              </w:divBdr>
            </w:div>
            <w:div w:id="1929577540">
              <w:marLeft w:val="0"/>
              <w:marRight w:val="0"/>
              <w:marTop w:val="0"/>
              <w:marBottom w:val="0"/>
              <w:divBdr>
                <w:top w:val="none" w:sz="0" w:space="0" w:color="auto"/>
                <w:left w:val="none" w:sz="0" w:space="0" w:color="auto"/>
                <w:bottom w:val="none" w:sz="0" w:space="0" w:color="auto"/>
                <w:right w:val="none" w:sz="0" w:space="0" w:color="auto"/>
              </w:divBdr>
            </w:div>
            <w:div w:id="792096489">
              <w:marLeft w:val="0"/>
              <w:marRight w:val="0"/>
              <w:marTop w:val="0"/>
              <w:marBottom w:val="0"/>
              <w:divBdr>
                <w:top w:val="none" w:sz="0" w:space="0" w:color="auto"/>
                <w:left w:val="none" w:sz="0" w:space="0" w:color="auto"/>
                <w:bottom w:val="none" w:sz="0" w:space="0" w:color="auto"/>
                <w:right w:val="none" w:sz="0" w:space="0" w:color="auto"/>
              </w:divBdr>
            </w:div>
            <w:div w:id="151411831">
              <w:marLeft w:val="0"/>
              <w:marRight w:val="0"/>
              <w:marTop w:val="0"/>
              <w:marBottom w:val="0"/>
              <w:divBdr>
                <w:top w:val="none" w:sz="0" w:space="0" w:color="auto"/>
                <w:left w:val="none" w:sz="0" w:space="0" w:color="auto"/>
                <w:bottom w:val="none" w:sz="0" w:space="0" w:color="auto"/>
                <w:right w:val="none" w:sz="0" w:space="0" w:color="auto"/>
              </w:divBdr>
            </w:div>
            <w:div w:id="1719890541">
              <w:marLeft w:val="0"/>
              <w:marRight w:val="0"/>
              <w:marTop w:val="0"/>
              <w:marBottom w:val="0"/>
              <w:divBdr>
                <w:top w:val="none" w:sz="0" w:space="0" w:color="auto"/>
                <w:left w:val="none" w:sz="0" w:space="0" w:color="auto"/>
                <w:bottom w:val="none" w:sz="0" w:space="0" w:color="auto"/>
                <w:right w:val="none" w:sz="0" w:space="0" w:color="auto"/>
              </w:divBdr>
            </w:div>
            <w:div w:id="1724281820">
              <w:marLeft w:val="0"/>
              <w:marRight w:val="0"/>
              <w:marTop w:val="0"/>
              <w:marBottom w:val="0"/>
              <w:divBdr>
                <w:top w:val="none" w:sz="0" w:space="0" w:color="auto"/>
                <w:left w:val="none" w:sz="0" w:space="0" w:color="auto"/>
                <w:bottom w:val="none" w:sz="0" w:space="0" w:color="auto"/>
                <w:right w:val="none" w:sz="0" w:space="0" w:color="auto"/>
              </w:divBdr>
            </w:div>
            <w:div w:id="1740906180">
              <w:marLeft w:val="0"/>
              <w:marRight w:val="0"/>
              <w:marTop w:val="0"/>
              <w:marBottom w:val="0"/>
              <w:divBdr>
                <w:top w:val="none" w:sz="0" w:space="0" w:color="auto"/>
                <w:left w:val="none" w:sz="0" w:space="0" w:color="auto"/>
                <w:bottom w:val="none" w:sz="0" w:space="0" w:color="auto"/>
                <w:right w:val="none" w:sz="0" w:space="0" w:color="auto"/>
              </w:divBdr>
            </w:div>
            <w:div w:id="1396975420">
              <w:marLeft w:val="0"/>
              <w:marRight w:val="0"/>
              <w:marTop w:val="0"/>
              <w:marBottom w:val="0"/>
              <w:divBdr>
                <w:top w:val="none" w:sz="0" w:space="0" w:color="auto"/>
                <w:left w:val="none" w:sz="0" w:space="0" w:color="auto"/>
                <w:bottom w:val="none" w:sz="0" w:space="0" w:color="auto"/>
                <w:right w:val="none" w:sz="0" w:space="0" w:color="auto"/>
              </w:divBdr>
            </w:div>
            <w:div w:id="1016733471">
              <w:marLeft w:val="0"/>
              <w:marRight w:val="0"/>
              <w:marTop w:val="0"/>
              <w:marBottom w:val="0"/>
              <w:divBdr>
                <w:top w:val="none" w:sz="0" w:space="0" w:color="auto"/>
                <w:left w:val="none" w:sz="0" w:space="0" w:color="auto"/>
                <w:bottom w:val="none" w:sz="0" w:space="0" w:color="auto"/>
                <w:right w:val="none" w:sz="0" w:space="0" w:color="auto"/>
              </w:divBdr>
            </w:div>
            <w:div w:id="109521166">
              <w:marLeft w:val="0"/>
              <w:marRight w:val="0"/>
              <w:marTop w:val="0"/>
              <w:marBottom w:val="0"/>
              <w:divBdr>
                <w:top w:val="none" w:sz="0" w:space="0" w:color="auto"/>
                <w:left w:val="none" w:sz="0" w:space="0" w:color="auto"/>
                <w:bottom w:val="none" w:sz="0" w:space="0" w:color="auto"/>
                <w:right w:val="none" w:sz="0" w:space="0" w:color="auto"/>
              </w:divBdr>
            </w:div>
            <w:div w:id="151988194">
              <w:marLeft w:val="0"/>
              <w:marRight w:val="0"/>
              <w:marTop w:val="0"/>
              <w:marBottom w:val="0"/>
              <w:divBdr>
                <w:top w:val="none" w:sz="0" w:space="0" w:color="auto"/>
                <w:left w:val="none" w:sz="0" w:space="0" w:color="auto"/>
                <w:bottom w:val="none" w:sz="0" w:space="0" w:color="auto"/>
                <w:right w:val="none" w:sz="0" w:space="0" w:color="auto"/>
              </w:divBdr>
            </w:div>
            <w:div w:id="804353449">
              <w:marLeft w:val="0"/>
              <w:marRight w:val="0"/>
              <w:marTop w:val="0"/>
              <w:marBottom w:val="0"/>
              <w:divBdr>
                <w:top w:val="none" w:sz="0" w:space="0" w:color="auto"/>
                <w:left w:val="none" w:sz="0" w:space="0" w:color="auto"/>
                <w:bottom w:val="none" w:sz="0" w:space="0" w:color="auto"/>
                <w:right w:val="none" w:sz="0" w:space="0" w:color="auto"/>
              </w:divBdr>
            </w:div>
            <w:div w:id="2057460958">
              <w:marLeft w:val="0"/>
              <w:marRight w:val="0"/>
              <w:marTop w:val="0"/>
              <w:marBottom w:val="0"/>
              <w:divBdr>
                <w:top w:val="none" w:sz="0" w:space="0" w:color="auto"/>
                <w:left w:val="none" w:sz="0" w:space="0" w:color="auto"/>
                <w:bottom w:val="none" w:sz="0" w:space="0" w:color="auto"/>
                <w:right w:val="none" w:sz="0" w:space="0" w:color="auto"/>
              </w:divBdr>
            </w:div>
            <w:div w:id="1201936297">
              <w:marLeft w:val="0"/>
              <w:marRight w:val="0"/>
              <w:marTop w:val="0"/>
              <w:marBottom w:val="0"/>
              <w:divBdr>
                <w:top w:val="none" w:sz="0" w:space="0" w:color="auto"/>
                <w:left w:val="none" w:sz="0" w:space="0" w:color="auto"/>
                <w:bottom w:val="none" w:sz="0" w:space="0" w:color="auto"/>
                <w:right w:val="none" w:sz="0" w:space="0" w:color="auto"/>
              </w:divBdr>
            </w:div>
            <w:div w:id="956058315">
              <w:marLeft w:val="0"/>
              <w:marRight w:val="0"/>
              <w:marTop w:val="0"/>
              <w:marBottom w:val="0"/>
              <w:divBdr>
                <w:top w:val="none" w:sz="0" w:space="0" w:color="auto"/>
                <w:left w:val="none" w:sz="0" w:space="0" w:color="auto"/>
                <w:bottom w:val="none" w:sz="0" w:space="0" w:color="auto"/>
                <w:right w:val="none" w:sz="0" w:space="0" w:color="auto"/>
              </w:divBdr>
            </w:div>
            <w:div w:id="1628506184">
              <w:marLeft w:val="0"/>
              <w:marRight w:val="0"/>
              <w:marTop w:val="0"/>
              <w:marBottom w:val="0"/>
              <w:divBdr>
                <w:top w:val="none" w:sz="0" w:space="0" w:color="auto"/>
                <w:left w:val="none" w:sz="0" w:space="0" w:color="auto"/>
                <w:bottom w:val="none" w:sz="0" w:space="0" w:color="auto"/>
                <w:right w:val="none" w:sz="0" w:space="0" w:color="auto"/>
              </w:divBdr>
            </w:div>
            <w:div w:id="803279046">
              <w:marLeft w:val="0"/>
              <w:marRight w:val="0"/>
              <w:marTop w:val="0"/>
              <w:marBottom w:val="0"/>
              <w:divBdr>
                <w:top w:val="none" w:sz="0" w:space="0" w:color="auto"/>
                <w:left w:val="none" w:sz="0" w:space="0" w:color="auto"/>
                <w:bottom w:val="none" w:sz="0" w:space="0" w:color="auto"/>
                <w:right w:val="none" w:sz="0" w:space="0" w:color="auto"/>
              </w:divBdr>
            </w:div>
            <w:div w:id="193688653">
              <w:marLeft w:val="0"/>
              <w:marRight w:val="0"/>
              <w:marTop w:val="0"/>
              <w:marBottom w:val="0"/>
              <w:divBdr>
                <w:top w:val="none" w:sz="0" w:space="0" w:color="auto"/>
                <w:left w:val="none" w:sz="0" w:space="0" w:color="auto"/>
                <w:bottom w:val="none" w:sz="0" w:space="0" w:color="auto"/>
                <w:right w:val="none" w:sz="0" w:space="0" w:color="auto"/>
              </w:divBdr>
            </w:div>
            <w:div w:id="1269041560">
              <w:marLeft w:val="0"/>
              <w:marRight w:val="0"/>
              <w:marTop w:val="0"/>
              <w:marBottom w:val="0"/>
              <w:divBdr>
                <w:top w:val="none" w:sz="0" w:space="0" w:color="auto"/>
                <w:left w:val="none" w:sz="0" w:space="0" w:color="auto"/>
                <w:bottom w:val="none" w:sz="0" w:space="0" w:color="auto"/>
                <w:right w:val="none" w:sz="0" w:space="0" w:color="auto"/>
              </w:divBdr>
            </w:div>
            <w:div w:id="458113221">
              <w:marLeft w:val="0"/>
              <w:marRight w:val="0"/>
              <w:marTop w:val="0"/>
              <w:marBottom w:val="0"/>
              <w:divBdr>
                <w:top w:val="none" w:sz="0" w:space="0" w:color="auto"/>
                <w:left w:val="none" w:sz="0" w:space="0" w:color="auto"/>
                <w:bottom w:val="none" w:sz="0" w:space="0" w:color="auto"/>
                <w:right w:val="none" w:sz="0" w:space="0" w:color="auto"/>
              </w:divBdr>
            </w:div>
            <w:div w:id="1932810477">
              <w:marLeft w:val="0"/>
              <w:marRight w:val="0"/>
              <w:marTop w:val="0"/>
              <w:marBottom w:val="0"/>
              <w:divBdr>
                <w:top w:val="none" w:sz="0" w:space="0" w:color="auto"/>
                <w:left w:val="none" w:sz="0" w:space="0" w:color="auto"/>
                <w:bottom w:val="none" w:sz="0" w:space="0" w:color="auto"/>
                <w:right w:val="none" w:sz="0" w:space="0" w:color="auto"/>
              </w:divBdr>
            </w:div>
            <w:div w:id="371153214">
              <w:marLeft w:val="0"/>
              <w:marRight w:val="0"/>
              <w:marTop w:val="0"/>
              <w:marBottom w:val="0"/>
              <w:divBdr>
                <w:top w:val="none" w:sz="0" w:space="0" w:color="auto"/>
                <w:left w:val="none" w:sz="0" w:space="0" w:color="auto"/>
                <w:bottom w:val="none" w:sz="0" w:space="0" w:color="auto"/>
                <w:right w:val="none" w:sz="0" w:space="0" w:color="auto"/>
              </w:divBdr>
            </w:div>
            <w:div w:id="1361054653">
              <w:marLeft w:val="0"/>
              <w:marRight w:val="0"/>
              <w:marTop w:val="0"/>
              <w:marBottom w:val="0"/>
              <w:divBdr>
                <w:top w:val="none" w:sz="0" w:space="0" w:color="auto"/>
                <w:left w:val="none" w:sz="0" w:space="0" w:color="auto"/>
                <w:bottom w:val="none" w:sz="0" w:space="0" w:color="auto"/>
                <w:right w:val="none" w:sz="0" w:space="0" w:color="auto"/>
              </w:divBdr>
            </w:div>
            <w:div w:id="1772117091">
              <w:marLeft w:val="0"/>
              <w:marRight w:val="0"/>
              <w:marTop w:val="0"/>
              <w:marBottom w:val="0"/>
              <w:divBdr>
                <w:top w:val="none" w:sz="0" w:space="0" w:color="auto"/>
                <w:left w:val="none" w:sz="0" w:space="0" w:color="auto"/>
                <w:bottom w:val="none" w:sz="0" w:space="0" w:color="auto"/>
                <w:right w:val="none" w:sz="0" w:space="0" w:color="auto"/>
              </w:divBdr>
            </w:div>
            <w:div w:id="1792163719">
              <w:marLeft w:val="0"/>
              <w:marRight w:val="0"/>
              <w:marTop w:val="0"/>
              <w:marBottom w:val="0"/>
              <w:divBdr>
                <w:top w:val="none" w:sz="0" w:space="0" w:color="auto"/>
                <w:left w:val="none" w:sz="0" w:space="0" w:color="auto"/>
                <w:bottom w:val="none" w:sz="0" w:space="0" w:color="auto"/>
                <w:right w:val="none" w:sz="0" w:space="0" w:color="auto"/>
              </w:divBdr>
            </w:div>
            <w:div w:id="666593671">
              <w:marLeft w:val="0"/>
              <w:marRight w:val="0"/>
              <w:marTop w:val="0"/>
              <w:marBottom w:val="0"/>
              <w:divBdr>
                <w:top w:val="none" w:sz="0" w:space="0" w:color="auto"/>
                <w:left w:val="none" w:sz="0" w:space="0" w:color="auto"/>
                <w:bottom w:val="none" w:sz="0" w:space="0" w:color="auto"/>
                <w:right w:val="none" w:sz="0" w:space="0" w:color="auto"/>
              </w:divBdr>
            </w:div>
            <w:div w:id="131875541">
              <w:marLeft w:val="0"/>
              <w:marRight w:val="0"/>
              <w:marTop w:val="0"/>
              <w:marBottom w:val="0"/>
              <w:divBdr>
                <w:top w:val="none" w:sz="0" w:space="0" w:color="auto"/>
                <w:left w:val="none" w:sz="0" w:space="0" w:color="auto"/>
                <w:bottom w:val="none" w:sz="0" w:space="0" w:color="auto"/>
                <w:right w:val="none" w:sz="0" w:space="0" w:color="auto"/>
              </w:divBdr>
            </w:div>
            <w:div w:id="104927141">
              <w:marLeft w:val="0"/>
              <w:marRight w:val="0"/>
              <w:marTop w:val="0"/>
              <w:marBottom w:val="0"/>
              <w:divBdr>
                <w:top w:val="none" w:sz="0" w:space="0" w:color="auto"/>
                <w:left w:val="none" w:sz="0" w:space="0" w:color="auto"/>
                <w:bottom w:val="none" w:sz="0" w:space="0" w:color="auto"/>
                <w:right w:val="none" w:sz="0" w:space="0" w:color="auto"/>
              </w:divBdr>
            </w:div>
            <w:div w:id="725032247">
              <w:marLeft w:val="0"/>
              <w:marRight w:val="0"/>
              <w:marTop w:val="0"/>
              <w:marBottom w:val="0"/>
              <w:divBdr>
                <w:top w:val="none" w:sz="0" w:space="0" w:color="auto"/>
                <w:left w:val="none" w:sz="0" w:space="0" w:color="auto"/>
                <w:bottom w:val="none" w:sz="0" w:space="0" w:color="auto"/>
                <w:right w:val="none" w:sz="0" w:space="0" w:color="auto"/>
              </w:divBdr>
            </w:div>
            <w:div w:id="1385567878">
              <w:marLeft w:val="0"/>
              <w:marRight w:val="0"/>
              <w:marTop w:val="0"/>
              <w:marBottom w:val="0"/>
              <w:divBdr>
                <w:top w:val="none" w:sz="0" w:space="0" w:color="auto"/>
                <w:left w:val="none" w:sz="0" w:space="0" w:color="auto"/>
                <w:bottom w:val="none" w:sz="0" w:space="0" w:color="auto"/>
                <w:right w:val="none" w:sz="0" w:space="0" w:color="auto"/>
              </w:divBdr>
            </w:div>
            <w:div w:id="590116518">
              <w:marLeft w:val="0"/>
              <w:marRight w:val="0"/>
              <w:marTop w:val="0"/>
              <w:marBottom w:val="0"/>
              <w:divBdr>
                <w:top w:val="none" w:sz="0" w:space="0" w:color="auto"/>
                <w:left w:val="none" w:sz="0" w:space="0" w:color="auto"/>
                <w:bottom w:val="none" w:sz="0" w:space="0" w:color="auto"/>
                <w:right w:val="none" w:sz="0" w:space="0" w:color="auto"/>
              </w:divBdr>
            </w:div>
            <w:div w:id="1602494070">
              <w:marLeft w:val="0"/>
              <w:marRight w:val="0"/>
              <w:marTop w:val="0"/>
              <w:marBottom w:val="0"/>
              <w:divBdr>
                <w:top w:val="none" w:sz="0" w:space="0" w:color="auto"/>
                <w:left w:val="none" w:sz="0" w:space="0" w:color="auto"/>
                <w:bottom w:val="none" w:sz="0" w:space="0" w:color="auto"/>
                <w:right w:val="none" w:sz="0" w:space="0" w:color="auto"/>
              </w:divBdr>
            </w:div>
            <w:div w:id="597056064">
              <w:marLeft w:val="0"/>
              <w:marRight w:val="0"/>
              <w:marTop w:val="0"/>
              <w:marBottom w:val="0"/>
              <w:divBdr>
                <w:top w:val="none" w:sz="0" w:space="0" w:color="auto"/>
                <w:left w:val="none" w:sz="0" w:space="0" w:color="auto"/>
                <w:bottom w:val="none" w:sz="0" w:space="0" w:color="auto"/>
                <w:right w:val="none" w:sz="0" w:space="0" w:color="auto"/>
              </w:divBdr>
            </w:div>
            <w:div w:id="2061324681">
              <w:marLeft w:val="0"/>
              <w:marRight w:val="0"/>
              <w:marTop w:val="0"/>
              <w:marBottom w:val="0"/>
              <w:divBdr>
                <w:top w:val="none" w:sz="0" w:space="0" w:color="auto"/>
                <w:left w:val="none" w:sz="0" w:space="0" w:color="auto"/>
                <w:bottom w:val="none" w:sz="0" w:space="0" w:color="auto"/>
                <w:right w:val="none" w:sz="0" w:space="0" w:color="auto"/>
              </w:divBdr>
            </w:div>
            <w:div w:id="574702298">
              <w:marLeft w:val="0"/>
              <w:marRight w:val="0"/>
              <w:marTop w:val="0"/>
              <w:marBottom w:val="0"/>
              <w:divBdr>
                <w:top w:val="none" w:sz="0" w:space="0" w:color="auto"/>
                <w:left w:val="none" w:sz="0" w:space="0" w:color="auto"/>
                <w:bottom w:val="none" w:sz="0" w:space="0" w:color="auto"/>
                <w:right w:val="none" w:sz="0" w:space="0" w:color="auto"/>
              </w:divBdr>
            </w:div>
            <w:div w:id="1021663587">
              <w:marLeft w:val="0"/>
              <w:marRight w:val="0"/>
              <w:marTop w:val="0"/>
              <w:marBottom w:val="0"/>
              <w:divBdr>
                <w:top w:val="none" w:sz="0" w:space="0" w:color="auto"/>
                <w:left w:val="none" w:sz="0" w:space="0" w:color="auto"/>
                <w:bottom w:val="none" w:sz="0" w:space="0" w:color="auto"/>
                <w:right w:val="none" w:sz="0" w:space="0" w:color="auto"/>
              </w:divBdr>
            </w:div>
            <w:div w:id="1030228963">
              <w:marLeft w:val="0"/>
              <w:marRight w:val="0"/>
              <w:marTop w:val="0"/>
              <w:marBottom w:val="0"/>
              <w:divBdr>
                <w:top w:val="none" w:sz="0" w:space="0" w:color="auto"/>
                <w:left w:val="none" w:sz="0" w:space="0" w:color="auto"/>
                <w:bottom w:val="none" w:sz="0" w:space="0" w:color="auto"/>
                <w:right w:val="none" w:sz="0" w:space="0" w:color="auto"/>
              </w:divBdr>
            </w:div>
            <w:div w:id="482701213">
              <w:marLeft w:val="0"/>
              <w:marRight w:val="0"/>
              <w:marTop w:val="0"/>
              <w:marBottom w:val="0"/>
              <w:divBdr>
                <w:top w:val="none" w:sz="0" w:space="0" w:color="auto"/>
                <w:left w:val="none" w:sz="0" w:space="0" w:color="auto"/>
                <w:bottom w:val="none" w:sz="0" w:space="0" w:color="auto"/>
                <w:right w:val="none" w:sz="0" w:space="0" w:color="auto"/>
              </w:divBdr>
            </w:div>
            <w:div w:id="337005979">
              <w:marLeft w:val="0"/>
              <w:marRight w:val="0"/>
              <w:marTop w:val="0"/>
              <w:marBottom w:val="0"/>
              <w:divBdr>
                <w:top w:val="none" w:sz="0" w:space="0" w:color="auto"/>
                <w:left w:val="none" w:sz="0" w:space="0" w:color="auto"/>
                <w:bottom w:val="none" w:sz="0" w:space="0" w:color="auto"/>
                <w:right w:val="none" w:sz="0" w:space="0" w:color="auto"/>
              </w:divBdr>
            </w:div>
            <w:div w:id="1674531422">
              <w:marLeft w:val="0"/>
              <w:marRight w:val="0"/>
              <w:marTop w:val="0"/>
              <w:marBottom w:val="0"/>
              <w:divBdr>
                <w:top w:val="none" w:sz="0" w:space="0" w:color="auto"/>
                <w:left w:val="none" w:sz="0" w:space="0" w:color="auto"/>
                <w:bottom w:val="none" w:sz="0" w:space="0" w:color="auto"/>
                <w:right w:val="none" w:sz="0" w:space="0" w:color="auto"/>
              </w:divBdr>
            </w:div>
            <w:div w:id="329912543">
              <w:marLeft w:val="0"/>
              <w:marRight w:val="0"/>
              <w:marTop w:val="0"/>
              <w:marBottom w:val="0"/>
              <w:divBdr>
                <w:top w:val="none" w:sz="0" w:space="0" w:color="auto"/>
                <w:left w:val="none" w:sz="0" w:space="0" w:color="auto"/>
                <w:bottom w:val="none" w:sz="0" w:space="0" w:color="auto"/>
                <w:right w:val="none" w:sz="0" w:space="0" w:color="auto"/>
              </w:divBdr>
            </w:div>
            <w:div w:id="1206790828">
              <w:marLeft w:val="0"/>
              <w:marRight w:val="0"/>
              <w:marTop w:val="0"/>
              <w:marBottom w:val="0"/>
              <w:divBdr>
                <w:top w:val="none" w:sz="0" w:space="0" w:color="auto"/>
                <w:left w:val="none" w:sz="0" w:space="0" w:color="auto"/>
                <w:bottom w:val="none" w:sz="0" w:space="0" w:color="auto"/>
                <w:right w:val="none" w:sz="0" w:space="0" w:color="auto"/>
              </w:divBdr>
            </w:div>
            <w:div w:id="410782067">
              <w:marLeft w:val="0"/>
              <w:marRight w:val="0"/>
              <w:marTop w:val="0"/>
              <w:marBottom w:val="0"/>
              <w:divBdr>
                <w:top w:val="none" w:sz="0" w:space="0" w:color="auto"/>
                <w:left w:val="none" w:sz="0" w:space="0" w:color="auto"/>
                <w:bottom w:val="none" w:sz="0" w:space="0" w:color="auto"/>
                <w:right w:val="none" w:sz="0" w:space="0" w:color="auto"/>
              </w:divBdr>
            </w:div>
            <w:div w:id="34474477">
              <w:marLeft w:val="0"/>
              <w:marRight w:val="0"/>
              <w:marTop w:val="0"/>
              <w:marBottom w:val="0"/>
              <w:divBdr>
                <w:top w:val="none" w:sz="0" w:space="0" w:color="auto"/>
                <w:left w:val="none" w:sz="0" w:space="0" w:color="auto"/>
                <w:bottom w:val="none" w:sz="0" w:space="0" w:color="auto"/>
                <w:right w:val="none" w:sz="0" w:space="0" w:color="auto"/>
              </w:divBdr>
            </w:div>
            <w:div w:id="1425801687">
              <w:marLeft w:val="0"/>
              <w:marRight w:val="0"/>
              <w:marTop w:val="0"/>
              <w:marBottom w:val="0"/>
              <w:divBdr>
                <w:top w:val="none" w:sz="0" w:space="0" w:color="auto"/>
                <w:left w:val="none" w:sz="0" w:space="0" w:color="auto"/>
                <w:bottom w:val="none" w:sz="0" w:space="0" w:color="auto"/>
                <w:right w:val="none" w:sz="0" w:space="0" w:color="auto"/>
              </w:divBdr>
            </w:div>
            <w:div w:id="477108614">
              <w:marLeft w:val="0"/>
              <w:marRight w:val="0"/>
              <w:marTop w:val="0"/>
              <w:marBottom w:val="0"/>
              <w:divBdr>
                <w:top w:val="none" w:sz="0" w:space="0" w:color="auto"/>
                <w:left w:val="none" w:sz="0" w:space="0" w:color="auto"/>
                <w:bottom w:val="none" w:sz="0" w:space="0" w:color="auto"/>
                <w:right w:val="none" w:sz="0" w:space="0" w:color="auto"/>
              </w:divBdr>
            </w:div>
            <w:div w:id="668488913">
              <w:marLeft w:val="0"/>
              <w:marRight w:val="0"/>
              <w:marTop w:val="0"/>
              <w:marBottom w:val="0"/>
              <w:divBdr>
                <w:top w:val="none" w:sz="0" w:space="0" w:color="auto"/>
                <w:left w:val="none" w:sz="0" w:space="0" w:color="auto"/>
                <w:bottom w:val="none" w:sz="0" w:space="0" w:color="auto"/>
                <w:right w:val="none" w:sz="0" w:space="0" w:color="auto"/>
              </w:divBdr>
            </w:div>
            <w:div w:id="1766880949">
              <w:marLeft w:val="0"/>
              <w:marRight w:val="0"/>
              <w:marTop w:val="0"/>
              <w:marBottom w:val="0"/>
              <w:divBdr>
                <w:top w:val="none" w:sz="0" w:space="0" w:color="auto"/>
                <w:left w:val="none" w:sz="0" w:space="0" w:color="auto"/>
                <w:bottom w:val="none" w:sz="0" w:space="0" w:color="auto"/>
                <w:right w:val="none" w:sz="0" w:space="0" w:color="auto"/>
              </w:divBdr>
            </w:div>
            <w:div w:id="930622182">
              <w:marLeft w:val="0"/>
              <w:marRight w:val="0"/>
              <w:marTop w:val="0"/>
              <w:marBottom w:val="0"/>
              <w:divBdr>
                <w:top w:val="none" w:sz="0" w:space="0" w:color="auto"/>
                <w:left w:val="none" w:sz="0" w:space="0" w:color="auto"/>
                <w:bottom w:val="none" w:sz="0" w:space="0" w:color="auto"/>
                <w:right w:val="none" w:sz="0" w:space="0" w:color="auto"/>
              </w:divBdr>
            </w:div>
            <w:div w:id="1122767704">
              <w:marLeft w:val="0"/>
              <w:marRight w:val="0"/>
              <w:marTop w:val="0"/>
              <w:marBottom w:val="0"/>
              <w:divBdr>
                <w:top w:val="none" w:sz="0" w:space="0" w:color="auto"/>
                <w:left w:val="none" w:sz="0" w:space="0" w:color="auto"/>
                <w:bottom w:val="none" w:sz="0" w:space="0" w:color="auto"/>
                <w:right w:val="none" w:sz="0" w:space="0" w:color="auto"/>
              </w:divBdr>
            </w:div>
            <w:div w:id="423377312">
              <w:marLeft w:val="0"/>
              <w:marRight w:val="0"/>
              <w:marTop w:val="0"/>
              <w:marBottom w:val="0"/>
              <w:divBdr>
                <w:top w:val="none" w:sz="0" w:space="0" w:color="auto"/>
                <w:left w:val="none" w:sz="0" w:space="0" w:color="auto"/>
                <w:bottom w:val="none" w:sz="0" w:space="0" w:color="auto"/>
                <w:right w:val="none" w:sz="0" w:space="0" w:color="auto"/>
              </w:divBdr>
            </w:div>
            <w:div w:id="1178932815">
              <w:marLeft w:val="0"/>
              <w:marRight w:val="0"/>
              <w:marTop w:val="0"/>
              <w:marBottom w:val="0"/>
              <w:divBdr>
                <w:top w:val="none" w:sz="0" w:space="0" w:color="auto"/>
                <w:left w:val="none" w:sz="0" w:space="0" w:color="auto"/>
                <w:bottom w:val="none" w:sz="0" w:space="0" w:color="auto"/>
                <w:right w:val="none" w:sz="0" w:space="0" w:color="auto"/>
              </w:divBdr>
            </w:div>
            <w:div w:id="1421177460">
              <w:marLeft w:val="0"/>
              <w:marRight w:val="0"/>
              <w:marTop w:val="0"/>
              <w:marBottom w:val="0"/>
              <w:divBdr>
                <w:top w:val="none" w:sz="0" w:space="0" w:color="auto"/>
                <w:left w:val="none" w:sz="0" w:space="0" w:color="auto"/>
                <w:bottom w:val="none" w:sz="0" w:space="0" w:color="auto"/>
                <w:right w:val="none" w:sz="0" w:space="0" w:color="auto"/>
              </w:divBdr>
            </w:div>
            <w:div w:id="1879078270">
              <w:marLeft w:val="0"/>
              <w:marRight w:val="0"/>
              <w:marTop w:val="0"/>
              <w:marBottom w:val="0"/>
              <w:divBdr>
                <w:top w:val="none" w:sz="0" w:space="0" w:color="auto"/>
                <w:left w:val="none" w:sz="0" w:space="0" w:color="auto"/>
                <w:bottom w:val="none" w:sz="0" w:space="0" w:color="auto"/>
                <w:right w:val="none" w:sz="0" w:space="0" w:color="auto"/>
              </w:divBdr>
            </w:div>
            <w:div w:id="98304804">
              <w:marLeft w:val="0"/>
              <w:marRight w:val="0"/>
              <w:marTop w:val="0"/>
              <w:marBottom w:val="0"/>
              <w:divBdr>
                <w:top w:val="none" w:sz="0" w:space="0" w:color="auto"/>
                <w:left w:val="none" w:sz="0" w:space="0" w:color="auto"/>
                <w:bottom w:val="none" w:sz="0" w:space="0" w:color="auto"/>
                <w:right w:val="none" w:sz="0" w:space="0" w:color="auto"/>
              </w:divBdr>
            </w:div>
            <w:div w:id="284120516">
              <w:marLeft w:val="0"/>
              <w:marRight w:val="0"/>
              <w:marTop w:val="0"/>
              <w:marBottom w:val="0"/>
              <w:divBdr>
                <w:top w:val="none" w:sz="0" w:space="0" w:color="auto"/>
                <w:left w:val="none" w:sz="0" w:space="0" w:color="auto"/>
                <w:bottom w:val="none" w:sz="0" w:space="0" w:color="auto"/>
                <w:right w:val="none" w:sz="0" w:space="0" w:color="auto"/>
              </w:divBdr>
            </w:div>
            <w:div w:id="1531989890">
              <w:marLeft w:val="0"/>
              <w:marRight w:val="0"/>
              <w:marTop w:val="0"/>
              <w:marBottom w:val="0"/>
              <w:divBdr>
                <w:top w:val="none" w:sz="0" w:space="0" w:color="auto"/>
                <w:left w:val="none" w:sz="0" w:space="0" w:color="auto"/>
                <w:bottom w:val="none" w:sz="0" w:space="0" w:color="auto"/>
                <w:right w:val="none" w:sz="0" w:space="0" w:color="auto"/>
              </w:divBdr>
            </w:div>
            <w:div w:id="1490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290">
      <w:bodyDiv w:val="1"/>
      <w:marLeft w:val="0"/>
      <w:marRight w:val="0"/>
      <w:marTop w:val="0"/>
      <w:marBottom w:val="0"/>
      <w:divBdr>
        <w:top w:val="none" w:sz="0" w:space="0" w:color="auto"/>
        <w:left w:val="none" w:sz="0" w:space="0" w:color="auto"/>
        <w:bottom w:val="none" w:sz="0" w:space="0" w:color="auto"/>
        <w:right w:val="none" w:sz="0" w:space="0" w:color="auto"/>
      </w:divBdr>
      <w:divsChild>
        <w:div w:id="1085033989">
          <w:marLeft w:val="0"/>
          <w:marRight w:val="0"/>
          <w:marTop w:val="0"/>
          <w:marBottom w:val="0"/>
          <w:divBdr>
            <w:top w:val="none" w:sz="0" w:space="0" w:color="auto"/>
            <w:left w:val="none" w:sz="0" w:space="0" w:color="auto"/>
            <w:bottom w:val="none" w:sz="0" w:space="0" w:color="auto"/>
            <w:right w:val="none" w:sz="0" w:space="0" w:color="auto"/>
          </w:divBdr>
          <w:divsChild>
            <w:div w:id="12922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086">
      <w:bodyDiv w:val="1"/>
      <w:marLeft w:val="0"/>
      <w:marRight w:val="0"/>
      <w:marTop w:val="0"/>
      <w:marBottom w:val="0"/>
      <w:divBdr>
        <w:top w:val="none" w:sz="0" w:space="0" w:color="auto"/>
        <w:left w:val="none" w:sz="0" w:space="0" w:color="auto"/>
        <w:bottom w:val="none" w:sz="0" w:space="0" w:color="auto"/>
        <w:right w:val="none" w:sz="0" w:space="0" w:color="auto"/>
      </w:divBdr>
    </w:div>
    <w:div w:id="946040826">
      <w:bodyDiv w:val="1"/>
      <w:marLeft w:val="0"/>
      <w:marRight w:val="0"/>
      <w:marTop w:val="0"/>
      <w:marBottom w:val="0"/>
      <w:divBdr>
        <w:top w:val="none" w:sz="0" w:space="0" w:color="auto"/>
        <w:left w:val="none" w:sz="0" w:space="0" w:color="auto"/>
        <w:bottom w:val="none" w:sz="0" w:space="0" w:color="auto"/>
        <w:right w:val="none" w:sz="0" w:space="0" w:color="auto"/>
      </w:divBdr>
    </w:div>
    <w:div w:id="1053431788">
      <w:bodyDiv w:val="1"/>
      <w:marLeft w:val="0"/>
      <w:marRight w:val="0"/>
      <w:marTop w:val="0"/>
      <w:marBottom w:val="0"/>
      <w:divBdr>
        <w:top w:val="none" w:sz="0" w:space="0" w:color="auto"/>
        <w:left w:val="none" w:sz="0" w:space="0" w:color="auto"/>
        <w:bottom w:val="none" w:sz="0" w:space="0" w:color="auto"/>
        <w:right w:val="none" w:sz="0" w:space="0" w:color="auto"/>
      </w:divBdr>
      <w:divsChild>
        <w:div w:id="341856417">
          <w:marLeft w:val="0"/>
          <w:marRight w:val="0"/>
          <w:marTop w:val="0"/>
          <w:marBottom w:val="0"/>
          <w:divBdr>
            <w:top w:val="none" w:sz="0" w:space="0" w:color="auto"/>
            <w:left w:val="none" w:sz="0" w:space="0" w:color="auto"/>
            <w:bottom w:val="none" w:sz="0" w:space="0" w:color="auto"/>
            <w:right w:val="none" w:sz="0" w:space="0" w:color="auto"/>
          </w:divBdr>
          <w:divsChild>
            <w:div w:id="750657723">
              <w:marLeft w:val="0"/>
              <w:marRight w:val="0"/>
              <w:marTop w:val="0"/>
              <w:marBottom w:val="0"/>
              <w:divBdr>
                <w:top w:val="none" w:sz="0" w:space="0" w:color="auto"/>
                <w:left w:val="none" w:sz="0" w:space="0" w:color="auto"/>
                <w:bottom w:val="none" w:sz="0" w:space="0" w:color="auto"/>
                <w:right w:val="none" w:sz="0" w:space="0" w:color="auto"/>
              </w:divBdr>
            </w:div>
            <w:div w:id="1113742800">
              <w:marLeft w:val="0"/>
              <w:marRight w:val="0"/>
              <w:marTop w:val="0"/>
              <w:marBottom w:val="0"/>
              <w:divBdr>
                <w:top w:val="none" w:sz="0" w:space="0" w:color="auto"/>
                <w:left w:val="none" w:sz="0" w:space="0" w:color="auto"/>
                <w:bottom w:val="none" w:sz="0" w:space="0" w:color="auto"/>
                <w:right w:val="none" w:sz="0" w:space="0" w:color="auto"/>
              </w:divBdr>
            </w:div>
            <w:div w:id="229468600">
              <w:marLeft w:val="0"/>
              <w:marRight w:val="0"/>
              <w:marTop w:val="0"/>
              <w:marBottom w:val="0"/>
              <w:divBdr>
                <w:top w:val="none" w:sz="0" w:space="0" w:color="auto"/>
                <w:left w:val="none" w:sz="0" w:space="0" w:color="auto"/>
                <w:bottom w:val="none" w:sz="0" w:space="0" w:color="auto"/>
                <w:right w:val="none" w:sz="0" w:space="0" w:color="auto"/>
              </w:divBdr>
            </w:div>
            <w:div w:id="1387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3545">
      <w:bodyDiv w:val="1"/>
      <w:marLeft w:val="0"/>
      <w:marRight w:val="0"/>
      <w:marTop w:val="0"/>
      <w:marBottom w:val="0"/>
      <w:divBdr>
        <w:top w:val="none" w:sz="0" w:space="0" w:color="auto"/>
        <w:left w:val="none" w:sz="0" w:space="0" w:color="auto"/>
        <w:bottom w:val="none" w:sz="0" w:space="0" w:color="auto"/>
        <w:right w:val="none" w:sz="0" w:space="0" w:color="auto"/>
      </w:divBdr>
      <w:divsChild>
        <w:div w:id="1395274036">
          <w:marLeft w:val="0"/>
          <w:marRight w:val="0"/>
          <w:marTop w:val="0"/>
          <w:marBottom w:val="0"/>
          <w:divBdr>
            <w:top w:val="none" w:sz="0" w:space="0" w:color="auto"/>
            <w:left w:val="none" w:sz="0" w:space="0" w:color="auto"/>
            <w:bottom w:val="none" w:sz="0" w:space="0" w:color="auto"/>
            <w:right w:val="none" w:sz="0" w:space="0" w:color="auto"/>
          </w:divBdr>
          <w:divsChild>
            <w:div w:id="290404008">
              <w:marLeft w:val="0"/>
              <w:marRight w:val="0"/>
              <w:marTop w:val="0"/>
              <w:marBottom w:val="0"/>
              <w:divBdr>
                <w:top w:val="none" w:sz="0" w:space="0" w:color="auto"/>
                <w:left w:val="none" w:sz="0" w:space="0" w:color="auto"/>
                <w:bottom w:val="none" w:sz="0" w:space="0" w:color="auto"/>
                <w:right w:val="none" w:sz="0" w:space="0" w:color="auto"/>
              </w:divBdr>
            </w:div>
            <w:div w:id="1626741662">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993873541">
              <w:marLeft w:val="0"/>
              <w:marRight w:val="0"/>
              <w:marTop w:val="0"/>
              <w:marBottom w:val="0"/>
              <w:divBdr>
                <w:top w:val="none" w:sz="0" w:space="0" w:color="auto"/>
                <w:left w:val="none" w:sz="0" w:space="0" w:color="auto"/>
                <w:bottom w:val="none" w:sz="0" w:space="0" w:color="auto"/>
                <w:right w:val="none" w:sz="0" w:space="0" w:color="auto"/>
              </w:divBdr>
            </w:div>
            <w:div w:id="960385258">
              <w:marLeft w:val="0"/>
              <w:marRight w:val="0"/>
              <w:marTop w:val="0"/>
              <w:marBottom w:val="0"/>
              <w:divBdr>
                <w:top w:val="none" w:sz="0" w:space="0" w:color="auto"/>
                <w:left w:val="none" w:sz="0" w:space="0" w:color="auto"/>
                <w:bottom w:val="none" w:sz="0" w:space="0" w:color="auto"/>
                <w:right w:val="none" w:sz="0" w:space="0" w:color="auto"/>
              </w:divBdr>
            </w:div>
            <w:div w:id="839198256">
              <w:marLeft w:val="0"/>
              <w:marRight w:val="0"/>
              <w:marTop w:val="0"/>
              <w:marBottom w:val="0"/>
              <w:divBdr>
                <w:top w:val="none" w:sz="0" w:space="0" w:color="auto"/>
                <w:left w:val="none" w:sz="0" w:space="0" w:color="auto"/>
                <w:bottom w:val="none" w:sz="0" w:space="0" w:color="auto"/>
                <w:right w:val="none" w:sz="0" w:space="0" w:color="auto"/>
              </w:divBdr>
            </w:div>
            <w:div w:id="554893894">
              <w:marLeft w:val="0"/>
              <w:marRight w:val="0"/>
              <w:marTop w:val="0"/>
              <w:marBottom w:val="0"/>
              <w:divBdr>
                <w:top w:val="none" w:sz="0" w:space="0" w:color="auto"/>
                <w:left w:val="none" w:sz="0" w:space="0" w:color="auto"/>
                <w:bottom w:val="none" w:sz="0" w:space="0" w:color="auto"/>
                <w:right w:val="none" w:sz="0" w:space="0" w:color="auto"/>
              </w:divBdr>
            </w:div>
            <w:div w:id="1258564977">
              <w:marLeft w:val="0"/>
              <w:marRight w:val="0"/>
              <w:marTop w:val="0"/>
              <w:marBottom w:val="0"/>
              <w:divBdr>
                <w:top w:val="none" w:sz="0" w:space="0" w:color="auto"/>
                <w:left w:val="none" w:sz="0" w:space="0" w:color="auto"/>
                <w:bottom w:val="none" w:sz="0" w:space="0" w:color="auto"/>
                <w:right w:val="none" w:sz="0" w:space="0" w:color="auto"/>
              </w:divBdr>
            </w:div>
            <w:div w:id="1748376737">
              <w:marLeft w:val="0"/>
              <w:marRight w:val="0"/>
              <w:marTop w:val="0"/>
              <w:marBottom w:val="0"/>
              <w:divBdr>
                <w:top w:val="none" w:sz="0" w:space="0" w:color="auto"/>
                <w:left w:val="none" w:sz="0" w:space="0" w:color="auto"/>
                <w:bottom w:val="none" w:sz="0" w:space="0" w:color="auto"/>
                <w:right w:val="none" w:sz="0" w:space="0" w:color="auto"/>
              </w:divBdr>
            </w:div>
            <w:div w:id="1484850214">
              <w:marLeft w:val="0"/>
              <w:marRight w:val="0"/>
              <w:marTop w:val="0"/>
              <w:marBottom w:val="0"/>
              <w:divBdr>
                <w:top w:val="none" w:sz="0" w:space="0" w:color="auto"/>
                <w:left w:val="none" w:sz="0" w:space="0" w:color="auto"/>
                <w:bottom w:val="none" w:sz="0" w:space="0" w:color="auto"/>
                <w:right w:val="none" w:sz="0" w:space="0" w:color="auto"/>
              </w:divBdr>
            </w:div>
            <w:div w:id="813642745">
              <w:marLeft w:val="0"/>
              <w:marRight w:val="0"/>
              <w:marTop w:val="0"/>
              <w:marBottom w:val="0"/>
              <w:divBdr>
                <w:top w:val="none" w:sz="0" w:space="0" w:color="auto"/>
                <w:left w:val="none" w:sz="0" w:space="0" w:color="auto"/>
                <w:bottom w:val="none" w:sz="0" w:space="0" w:color="auto"/>
                <w:right w:val="none" w:sz="0" w:space="0" w:color="auto"/>
              </w:divBdr>
            </w:div>
            <w:div w:id="2069841718">
              <w:marLeft w:val="0"/>
              <w:marRight w:val="0"/>
              <w:marTop w:val="0"/>
              <w:marBottom w:val="0"/>
              <w:divBdr>
                <w:top w:val="none" w:sz="0" w:space="0" w:color="auto"/>
                <w:left w:val="none" w:sz="0" w:space="0" w:color="auto"/>
                <w:bottom w:val="none" w:sz="0" w:space="0" w:color="auto"/>
                <w:right w:val="none" w:sz="0" w:space="0" w:color="auto"/>
              </w:divBdr>
            </w:div>
            <w:div w:id="1976982905">
              <w:marLeft w:val="0"/>
              <w:marRight w:val="0"/>
              <w:marTop w:val="0"/>
              <w:marBottom w:val="0"/>
              <w:divBdr>
                <w:top w:val="none" w:sz="0" w:space="0" w:color="auto"/>
                <w:left w:val="none" w:sz="0" w:space="0" w:color="auto"/>
                <w:bottom w:val="none" w:sz="0" w:space="0" w:color="auto"/>
                <w:right w:val="none" w:sz="0" w:space="0" w:color="auto"/>
              </w:divBdr>
            </w:div>
            <w:div w:id="157620549">
              <w:marLeft w:val="0"/>
              <w:marRight w:val="0"/>
              <w:marTop w:val="0"/>
              <w:marBottom w:val="0"/>
              <w:divBdr>
                <w:top w:val="none" w:sz="0" w:space="0" w:color="auto"/>
                <w:left w:val="none" w:sz="0" w:space="0" w:color="auto"/>
                <w:bottom w:val="none" w:sz="0" w:space="0" w:color="auto"/>
                <w:right w:val="none" w:sz="0" w:space="0" w:color="auto"/>
              </w:divBdr>
            </w:div>
            <w:div w:id="2048946815">
              <w:marLeft w:val="0"/>
              <w:marRight w:val="0"/>
              <w:marTop w:val="0"/>
              <w:marBottom w:val="0"/>
              <w:divBdr>
                <w:top w:val="none" w:sz="0" w:space="0" w:color="auto"/>
                <w:left w:val="none" w:sz="0" w:space="0" w:color="auto"/>
                <w:bottom w:val="none" w:sz="0" w:space="0" w:color="auto"/>
                <w:right w:val="none" w:sz="0" w:space="0" w:color="auto"/>
              </w:divBdr>
            </w:div>
            <w:div w:id="170993083">
              <w:marLeft w:val="0"/>
              <w:marRight w:val="0"/>
              <w:marTop w:val="0"/>
              <w:marBottom w:val="0"/>
              <w:divBdr>
                <w:top w:val="none" w:sz="0" w:space="0" w:color="auto"/>
                <w:left w:val="none" w:sz="0" w:space="0" w:color="auto"/>
                <w:bottom w:val="none" w:sz="0" w:space="0" w:color="auto"/>
                <w:right w:val="none" w:sz="0" w:space="0" w:color="auto"/>
              </w:divBdr>
            </w:div>
            <w:div w:id="103620383">
              <w:marLeft w:val="0"/>
              <w:marRight w:val="0"/>
              <w:marTop w:val="0"/>
              <w:marBottom w:val="0"/>
              <w:divBdr>
                <w:top w:val="none" w:sz="0" w:space="0" w:color="auto"/>
                <w:left w:val="none" w:sz="0" w:space="0" w:color="auto"/>
                <w:bottom w:val="none" w:sz="0" w:space="0" w:color="auto"/>
                <w:right w:val="none" w:sz="0" w:space="0" w:color="auto"/>
              </w:divBdr>
            </w:div>
            <w:div w:id="1787575951">
              <w:marLeft w:val="0"/>
              <w:marRight w:val="0"/>
              <w:marTop w:val="0"/>
              <w:marBottom w:val="0"/>
              <w:divBdr>
                <w:top w:val="none" w:sz="0" w:space="0" w:color="auto"/>
                <w:left w:val="none" w:sz="0" w:space="0" w:color="auto"/>
                <w:bottom w:val="none" w:sz="0" w:space="0" w:color="auto"/>
                <w:right w:val="none" w:sz="0" w:space="0" w:color="auto"/>
              </w:divBdr>
            </w:div>
            <w:div w:id="2115513995">
              <w:marLeft w:val="0"/>
              <w:marRight w:val="0"/>
              <w:marTop w:val="0"/>
              <w:marBottom w:val="0"/>
              <w:divBdr>
                <w:top w:val="none" w:sz="0" w:space="0" w:color="auto"/>
                <w:left w:val="none" w:sz="0" w:space="0" w:color="auto"/>
                <w:bottom w:val="none" w:sz="0" w:space="0" w:color="auto"/>
                <w:right w:val="none" w:sz="0" w:space="0" w:color="auto"/>
              </w:divBdr>
            </w:div>
            <w:div w:id="611404992">
              <w:marLeft w:val="0"/>
              <w:marRight w:val="0"/>
              <w:marTop w:val="0"/>
              <w:marBottom w:val="0"/>
              <w:divBdr>
                <w:top w:val="none" w:sz="0" w:space="0" w:color="auto"/>
                <w:left w:val="none" w:sz="0" w:space="0" w:color="auto"/>
                <w:bottom w:val="none" w:sz="0" w:space="0" w:color="auto"/>
                <w:right w:val="none" w:sz="0" w:space="0" w:color="auto"/>
              </w:divBdr>
            </w:div>
            <w:div w:id="88427905">
              <w:marLeft w:val="0"/>
              <w:marRight w:val="0"/>
              <w:marTop w:val="0"/>
              <w:marBottom w:val="0"/>
              <w:divBdr>
                <w:top w:val="none" w:sz="0" w:space="0" w:color="auto"/>
                <w:left w:val="none" w:sz="0" w:space="0" w:color="auto"/>
                <w:bottom w:val="none" w:sz="0" w:space="0" w:color="auto"/>
                <w:right w:val="none" w:sz="0" w:space="0" w:color="auto"/>
              </w:divBdr>
            </w:div>
            <w:div w:id="1880897146">
              <w:marLeft w:val="0"/>
              <w:marRight w:val="0"/>
              <w:marTop w:val="0"/>
              <w:marBottom w:val="0"/>
              <w:divBdr>
                <w:top w:val="none" w:sz="0" w:space="0" w:color="auto"/>
                <w:left w:val="none" w:sz="0" w:space="0" w:color="auto"/>
                <w:bottom w:val="none" w:sz="0" w:space="0" w:color="auto"/>
                <w:right w:val="none" w:sz="0" w:space="0" w:color="auto"/>
              </w:divBdr>
            </w:div>
            <w:div w:id="1851018058">
              <w:marLeft w:val="0"/>
              <w:marRight w:val="0"/>
              <w:marTop w:val="0"/>
              <w:marBottom w:val="0"/>
              <w:divBdr>
                <w:top w:val="none" w:sz="0" w:space="0" w:color="auto"/>
                <w:left w:val="none" w:sz="0" w:space="0" w:color="auto"/>
                <w:bottom w:val="none" w:sz="0" w:space="0" w:color="auto"/>
                <w:right w:val="none" w:sz="0" w:space="0" w:color="auto"/>
              </w:divBdr>
            </w:div>
            <w:div w:id="1722746861">
              <w:marLeft w:val="0"/>
              <w:marRight w:val="0"/>
              <w:marTop w:val="0"/>
              <w:marBottom w:val="0"/>
              <w:divBdr>
                <w:top w:val="none" w:sz="0" w:space="0" w:color="auto"/>
                <w:left w:val="none" w:sz="0" w:space="0" w:color="auto"/>
                <w:bottom w:val="none" w:sz="0" w:space="0" w:color="auto"/>
                <w:right w:val="none" w:sz="0" w:space="0" w:color="auto"/>
              </w:divBdr>
            </w:div>
            <w:div w:id="672609316">
              <w:marLeft w:val="0"/>
              <w:marRight w:val="0"/>
              <w:marTop w:val="0"/>
              <w:marBottom w:val="0"/>
              <w:divBdr>
                <w:top w:val="none" w:sz="0" w:space="0" w:color="auto"/>
                <w:left w:val="none" w:sz="0" w:space="0" w:color="auto"/>
                <w:bottom w:val="none" w:sz="0" w:space="0" w:color="auto"/>
                <w:right w:val="none" w:sz="0" w:space="0" w:color="auto"/>
              </w:divBdr>
            </w:div>
            <w:div w:id="1409309631">
              <w:marLeft w:val="0"/>
              <w:marRight w:val="0"/>
              <w:marTop w:val="0"/>
              <w:marBottom w:val="0"/>
              <w:divBdr>
                <w:top w:val="none" w:sz="0" w:space="0" w:color="auto"/>
                <w:left w:val="none" w:sz="0" w:space="0" w:color="auto"/>
                <w:bottom w:val="none" w:sz="0" w:space="0" w:color="auto"/>
                <w:right w:val="none" w:sz="0" w:space="0" w:color="auto"/>
              </w:divBdr>
            </w:div>
            <w:div w:id="1242835484">
              <w:marLeft w:val="0"/>
              <w:marRight w:val="0"/>
              <w:marTop w:val="0"/>
              <w:marBottom w:val="0"/>
              <w:divBdr>
                <w:top w:val="none" w:sz="0" w:space="0" w:color="auto"/>
                <w:left w:val="none" w:sz="0" w:space="0" w:color="auto"/>
                <w:bottom w:val="none" w:sz="0" w:space="0" w:color="auto"/>
                <w:right w:val="none" w:sz="0" w:space="0" w:color="auto"/>
              </w:divBdr>
            </w:div>
            <w:div w:id="87695552">
              <w:marLeft w:val="0"/>
              <w:marRight w:val="0"/>
              <w:marTop w:val="0"/>
              <w:marBottom w:val="0"/>
              <w:divBdr>
                <w:top w:val="none" w:sz="0" w:space="0" w:color="auto"/>
                <w:left w:val="none" w:sz="0" w:space="0" w:color="auto"/>
                <w:bottom w:val="none" w:sz="0" w:space="0" w:color="auto"/>
                <w:right w:val="none" w:sz="0" w:space="0" w:color="auto"/>
              </w:divBdr>
            </w:div>
            <w:div w:id="1692143378">
              <w:marLeft w:val="0"/>
              <w:marRight w:val="0"/>
              <w:marTop w:val="0"/>
              <w:marBottom w:val="0"/>
              <w:divBdr>
                <w:top w:val="none" w:sz="0" w:space="0" w:color="auto"/>
                <w:left w:val="none" w:sz="0" w:space="0" w:color="auto"/>
                <w:bottom w:val="none" w:sz="0" w:space="0" w:color="auto"/>
                <w:right w:val="none" w:sz="0" w:space="0" w:color="auto"/>
              </w:divBdr>
            </w:div>
            <w:div w:id="828331930">
              <w:marLeft w:val="0"/>
              <w:marRight w:val="0"/>
              <w:marTop w:val="0"/>
              <w:marBottom w:val="0"/>
              <w:divBdr>
                <w:top w:val="none" w:sz="0" w:space="0" w:color="auto"/>
                <w:left w:val="none" w:sz="0" w:space="0" w:color="auto"/>
                <w:bottom w:val="none" w:sz="0" w:space="0" w:color="auto"/>
                <w:right w:val="none" w:sz="0" w:space="0" w:color="auto"/>
              </w:divBdr>
            </w:div>
            <w:div w:id="1430813430">
              <w:marLeft w:val="0"/>
              <w:marRight w:val="0"/>
              <w:marTop w:val="0"/>
              <w:marBottom w:val="0"/>
              <w:divBdr>
                <w:top w:val="none" w:sz="0" w:space="0" w:color="auto"/>
                <w:left w:val="none" w:sz="0" w:space="0" w:color="auto"/>
                <w:bottom w:val="none" w:sz="0" w:space="0" w:color="auto"/>
                <w:right w:val="none" w:sz="0" w:space="0" w:color="auto"/>
              </w:divBdr>
            </w:div>
            <w:div w:id="1305769603">
              <w:marLeft w:val="0"/>
              <w:marRight w:val="0"/>
              <w:marTop w:val="0"/>
              <w:marBottom w:val="0"/>
              <w:divBdr>
                <w:top w:val="none" w:sz="0" w:space="0" w:color="auto"/>
                <w:left w:val="none" w:sz="0" w:space="0" w:color="auto"/>
                <w:bottom w:val="none" w:sz="0" w:space="0" w:color="auto"/>
                <w:right w:val="none" w:sz="0" w:space="0" w:color="auto"/>
              </w:divBdr>
            </w:div>
            <w:div w:id="765151610">
              <w:marLeft w:val="0"/>
              <w:marRight w:val="0"/>
              <w:marTop w:val="0"/>
              <w:marBottom w:val="0"/>
              <w:divBdr>
                <w:top w:val="none" w:sz="0" w:space="0" w:color="auto"/>
                <w:left w:val="none" w:sz="0" w:space="0" w:color="auto"/>
                <w:bottom w:val="none" w:sz="0" w:space="0" w:color="auto"/>
                <w:right w:val="none" w:sz="0" w:space="0" w:color="auto"/>
              </w:divBdr>
            </w:div>
            <w:div w:id="1629506836">
              <w:marLeft w:val="0"/>
              <w:marRight w:val="0"/>
              <w:marTop w:val="0"/>
              <w:marBottom w:val="0"/>
              <w:divBdr>
                <w:top w:val="none" w:sz="0" w:space="0" w:color="auto"/>
                <w:left w:val="none" w:sz="0" w:space="0" w:color="auto"/>
                <w:bottom w:val="none" w:sz="0" w:space="0" w:color="auto"/>
                <w:right w:val="none" w:sz="0" w:space="0" w:color="auto"/>
              </w:divBdr>
            </w:div>
            <w:div w:id="386145735">
              <w:marLeft w:val="0"/>
              <w:marRight w:val="0"/>
              <w:marTop w:val="0"/>
              <w:marBottom w:val="0"/>
              <w:divBdr>
                <w:top w:val="none" w:sz="0" w:space="0" w:color="auto"/>
                <w:left w:val="none" w:sz="0" w:space="0" w:color="auto"/>
                <w:bottom w:val="none" w:sz="0" w:space="0" w:color="auto"/>
                <w:right w:val="none" w:sz="0" w:space="0" w:color="auto"/>
              </w:divBdr>
            </w:div>
            <w:div w:id="1874807727">
              <w:marLeft w:val="0"/>
              <w:marRight w:val="0"/>
              <w:marTop w:val="0"/>
              <w:marBottom w:val="0"/>
              <w:divBdr>
                <w:top w:val="none" w:sz="0" w:space="0" w:color="auto"/>
                <w:left w:val="none" w:sz="0" w:space="0" w:color="auto"/>
                <w:bottom w:val="none" w:sz="0" w:space="0" w:color="auto"/>
                <w:right w:val="none" w:sz="0" w:space="0" w:color="auto"/>
              </w:divBdr>
            </w:div>
            <w:div w:id="421535090">
              <w:marLeft w:val="0"/>
              <w:marRight w:val="0"/>
              <w:marTop w:val="0"/>
              <w:marBottom w:val="0"/>
              <w:divBdr>
                <w:top w:val="none" w:sz="0" w:space="0" w:color="auto"/>
                <w:left w:val="none" w:sz="0" w:space="0" w:color="auto"/>
                <w:bottom w:val="none" w:sz="0" w:space="0" w:color="auto"/>
                <w:right w:val="none" w:sz="0" w:space="0" w:color="auto"/>
              </w:divBdr>
            </w:div>
            <w:div w:id="733813538">
              <w:marLeft w:val="0"/>
              <w:marRight w:val="0"/>
              <w:marTop w:val="0"/>
              <w:marBottom w:val="0"/>
              <w:divBdr>
                <w:top w:val="none" w:sz="0" w:space="0" w:color="auto"/>
                <w:left w:val="none" w:sz="0" w:space="0" w:color="auto"/>
                <w:bottom w:val="none" w:sz="0" w:space="0" w:color="auto"/>
                <w:right w:val="none" w:sz="0" w:space="0" w:color="auto"/>
              </w:divBdr>
            </w:div>
            <w:div w:id="1937782835">
              <w:marLeft w:val="0"/>
              <w:marRight w:val="0"/>
              <w:marTop w:val="0"/>
              <w:marBottom w:val="0"/>
              <w:divBdr>
                <w:top w:val="none" w:sz="0" w:space="0" w:color="auto"/>
                <w:left w:val="none" w:sz="0" w:space="0" w:color="auto"/>
                <w:bottom w:val="none" w:sz="0" w:space="0" w:color="auto"/>
                <w:right w:val="none" w:sz="0" w:space="0" w:color="auto"/>
              </w:divBdr>
            </w:div>
            <w:div w:id="235408591">
              <w:marLeft w:val="0"/>
              <w:marRight w:val="0"/>
              <w:marTop w:val="0"/>
              <w:marBottom w:val="0"/>
              <w:divBdr>
                <w:top w:val="none" w:sz="0" w:space="0" w:color="auto"/>
                <w:left w:val="none" w:sz="0" w:space="0" w:color="auto"/>
                <w:bottom w:val="none" w:sz="0" w:space="0" w:color="auto"/>
                <w:right w:val="none" w:sz="0" w:space="0" w:color="auto"/>
              </w:divBdr>
            </w:div>
            <w:div w:id="1510175422">
              <w:marLeft w:val="0"/>
              <w:marRight w:val="0"/>
              <w:marTop w:val="0"/>
              <w:marBottom w:val="0"/>
              <w:divBdr>
                <w:top w:val="none" w:sz="0" w:space="0" w:color="auto"/>
                <w:left w:val="none" w:sz="0" w:space="0" w:color="auto"/>
                <w:bottom w:val="none" w:sz="0" w:space="0" w:color="auto"/>
                <w:right w:val="none" w:sz="0" w:space="0" w:color="auto"/>
              </w:divBdr>
            </w:div>
            <w:div w:id="247737052">
              <w:marLeft w:val="0"/>
              <w:marRight w:val="0"/>
              <w:marTop w:val="0"/>
              <w:marBottom w:val="0"/>
              <w:divBdr>
                <w:top w:val="none" w:sz="0" w:space="0" w:color="auto"/>
                <w:left w:val="none" w:sz="0" w:space="0" w:color="auto"/>
                <w:bottom w:val="none" w:sz="0" w:space="0" w:color="auto"/>
                <w:right w:val="none" w:sz="0" w:space="0" w:color="auto"/>
              </w:divBdr>
            </w:div>
            <w:div w:id="1257059181">
              <w:marLeft w:val="0"/>
              <w:marRight w:val="0"/>
              <w:marTop w:val="0"/>
              <w:marBottom w:val="0"/>
              <w:divBdr>
                <w:top w:val="none" w:sz="0" w:space="0" w:color="auto"/>
                <w:left w:val="none" w:sz="0" w:space="0" w:color="auto"/>
                <w:bottom w:val="none" w:sz="0" w:space="0" w:color="auto"/>
                <w:right w:val="none" w:sz="0" w:space="0" w:color="auto"/>
              </w:divBdr>
            </w:div>
            <w:div w:id="11614992">
              <w:marLeft w:val="0"/>
              <w:marRight w:val="0"/>
              <w:marTop w:val="0"/>
              <w:marBottom w:val="0"/>
              <w:divBdr>
                <w:top w:val="none" w:sz="0" w:space="0" w:color="auto"/>
                <w:left w:val="none" w:sz="0" w:space="0" w:color="auto"/>
                <w:bottom w:val="none" w:sz="0" w:space="0" w:color="auto"/>
                <w:right w:val="none" w:sz="0" w:space="0" w:color="auto"/>
              </w:divBdr>
            </w:div>
            <w:div w:id="1974480834">
              <w:marLeft w:val="0"/>
              <w:marRight w:val="0"/>
              <w:marTop w:val="0"/>
              <w:marBottom w:val="0"/>
              <w:divBdr>
                <w:top w:val="none" w:sz="0" w:space="0" w:color="auto"/>
                <w:left w:val="none" w:sz="0" w:space="0" w:color="auto"/>
                <w:bottom w:val="none" w:sz="0" w:space="0" w:color="auto"/>
                <w:right w:val="none" w:sz="0" w:space="0" w:color="auto"/>
              </w:divBdr>
            </w:div>
            <w:div w:id="1078985611">
              <w:marLeft w:val="0"/>
              <w:marRight w:val="0"/>
              <w:marTop w:val="0"/>
              <w:marBottom w:val="0"/>
              <w:divBdr>
                <w:top w:val="none" w:sz="0" w:space="0" w:color="auto"/>
                <w:left w:val="none" w:sz="0" w:space="0" w:color="auto"/>
                <w:bottom w:val="none" w:sz="0" w:space="0" w:color="auto"/>
                <w:right w:val="none" w:sz="0" w:space="0" w:color="auto"/>
              </w:divBdr>
            </w:div>
            <w:div w:id="1992559448">
              <w:marLeft w:val="0"/>
              <w:marRight w:val="0"/>
              <w:marTop w:val="0"/>
              <w:marBottom w:val="0"/>
              <w:divBdr>
                <w:top w:val="none" w:sz="0" w:space="0" w:color="auto"/>
                <w:left w:val="none" w:sz="0" w:space="0" w:color="auto"/>
                <w:bottom w:val="none" w:sz="0" w:space="0" w:color="auto"/>
                <w:right w:val="none" w:sz="0" w:space="0" w:color="auto"/>
              </w:divBdr>
            </w:div>
            <w:div w:id="1296721487">
              <w:marLeft w:val="0"/>
              <w:marRight w:val="0"/>
              <w:marTop w:val="0"/>
              <w:marBottom w:val="0"/>
              <w:divBdr>
                <w:top w:val="none" w:sz="0" w:space="0" w:color="auto"/>
                <w:left w:val="none" w:sz="0" w:space="0" w:color="auto"/>
                <w:bottom w:val="none" w:sz="0" w:space="0" w:color="auto"/>
                <w:right w:val="none" w:sz="0" w:space="0" w:color="auto"/>
              </w:divBdr>
            </w:div>
            <w:div w:id="500000354">
              <w:marLeft w:val="0"/>
              <w:marRight w:val="0"/>
              <w:marTop w:val="0"/>
              <w:marBottom w:val="0"/>
              <w:divBdr>
                <w:top w:val="none" w:sz="0" w:space="0" w:color="auto"/>
                <w:left w:val="none" w:sz="0" w:space="0" w:color="auto"/>
                <w:bottom w:val="none" w:sz="0" w:space="0" w:color="auto"/>
                <w:right w:val="none" w:sz="0" w:space="0" w:color="auto"/>
              </w:divBdr>
            </w:div>
            <w:div w:id="1704361943">
              <w:marLeft w:val="0"/>
              <w:marRight w:val="0"/>
              <w:marTop w:val="0"/>
              <w:marBottom w:val="0"/>
              <w:divBdr>
                <w:top w:val="none" w:sz="0" w:space="0" w:color="auto"/>
                <w:left w:val="none" w:sz="0" w:space="0" w:color="auto"/>
                <w:bottom w:val="none" w:sz="0" w:space="0" w:color="auto"/>
                <w:right w:val="none" w:sz="0" w:space="0" w:color="auto"/>
              </w:divBdr>
            </w:div>
            <w:div w:id="5064412">
              <w:marLeft w:val="0"/>
              <w:marRight w:val="0"/>
              <w:marTop w:val="0"/>
              <w:marBottom w:val="0"/>
              <w:divBdr>
                <w:top w:val="none" w:sz="0" w:space="0" w:color="auto"/>
                <w:left w:val="none" w:sz="0" w:space="0" w:color="auto"/>
                <w:bottom w:val="none" w:sz="0" w:space="0" w:color="auto"/>
                <w:right w:val="none" w:sz="0" w:space="0" w:color="auto"/>
              </w:divBdr>
            </w:div>
            <w:div w:id="293679596">
              <w:marLeft w:val="0"/>
              <w:marRight w:val="0"/>
              <w:marTop w:val="0"/>
              <w:marBottom w:val="0"/>
              <w:divBdr>
                <w:top w:val="none" w:sz="0" w:space="0" w:color="auto"/>
                <w:left w:val="none" w:sz="0" w:space="0" w:color="auto"/>
                <w:bottom w:val="none" w:sz="0" w:space="0" w:color="auto"/>
                <w:right w:val="none" w:sz="0" w:space="0" w:color="auto"/>
              </w:divBdr>
            </w:div>
            <w:div w:id="1290935558">
              <w:marLeft w:val="0"/>
              <w:marRight w:val="0"/>
              <w:marTop w:val="0"/>
              <w:marBottom w:val="0"/>
              <w:divBdr>
                <w:top w:val="none" w:sz="0" w:space="0" w:color="auto"/>
                <w:left w:val="none" w:sz="0" w:space="0" w:color="auto"/>
                <w:bottom w:val="none" w:sz="0" w:space="0" w:color="auto"/>
                <w:right w:val="none" w:sz="0" w:space="0" w:color="auto"/>
              </w:divBdr>
            </w:div>
            <w:div w:id="143397000">
              <w:marLeft w:val="0"/>
              <w:marRight w:val="0"/>
              <w:marTop w:val="0"/>
              <w:marBottom w:val="0"/>
              <w:divBdr>
                <w:top w:val="none" w:sz="0" w:space="0" w:color="auto"/>
                <w:left w:val="none" w:sz="0" w:space="0" w:color="auto"/>
                <w:bottom w:val="none" w:sz="0" w:space="0" w:color="auto"/>
                <w:right w:val="none" w:sz="0" w:space="0" w:color="auto"/>
              </w:divBdr>
            </w:div>
            <w:div w:id="1317493280">
              <w:marLeft w:val="0"/>
              <w:marRight w:val="0"/>
              <w:marTop w:val="0"/>
              <w:marBottom w:val="0"/>
              <w:divBdr>
                <w:top w:val="none" w:sz="0" w:space="0" w:color="auto"/>
                <w:left w:val="none" w:sz="0" w:space="0" w:color="auto"/>
                <w:bottom w:val="none" w:sz="0" w:space="0" w:color="auto"/>
                <w:right w:val="none" w:sz="0" w:space="0" w:color="auto"/>
              </w:divBdr>
            </w:div>
            <w:div w:id="342785663">
              <w:marLeft w:val="0"/>
              <w:marRight w:val="0"/>
              <w:marTop w:val="0"/>
              <w:marBottom w:val="0"/>
              <w:divBdr>
                <w:top w:val="none" w:sz="0" w:space="0" w:color="auto"/>
                <w:left w:val="none" w:sz="0" w:space="0" w:color="auto"/>
                <w:bottom w:val="none" w:sz="0" w:space="0" w:color="auto"/>
                <w:right w:val="none" w:sz="0" w:space="0" w:color="auto"/>
              </w:divBdr>
            </w:div>
            <w:div w:id="1795756094">
              <w:marLeft w:val="0"/>
              <w:marRight w:val="0"/>
              <w:marTop w:val="0"/>
              <w:marBottom w:val="0"/>
              <w:divBdr>
                <w:top w:val="none" w:sz="0" w:space="0" w:color="auto"/>
                <w:left w:val="none" w:sz="0" w:space="0" w:color="auto"/>
                <w:bottom w:val="none" w:sz="0" w:space="0" w:color="auto"/>
                <w:right w:val="none" w:sz="0" w:space="0" w:color="auto"/>
              </w:divBdr>
            </w:div>
            <w:div w:id="964240497">
              <w:marLeft w:val="0"/>
              <w:marRight w:val="0"/>
              <w:marTop w:val="0"/>
              <w:marBottom w:val="0"/>
              <w:divBdr>
                <w:top w:val="none" w:sz="0" w:space="0" w:color="auto"/>
                <w:left w:val="none" w:sz="0" w:space="0" w:color="auto"/>
                <w:bottom w:val="none" w:sz="0" w:space="0" w:color="auto"/>
                <w:right w:val="none" w:sz="0" w:space="0" w:color="auto"/>
              </w:divBdr>
            </w:div>
            <w:div w:id="376659628">
              <w:marLeft w:val="0"/>
              <w:marRight w:val="0"/>
              <w:marTop w:val="0"/>
              <w:marBottom w:val="0"/>
              <w:divBdr>
                <w:top w:val="none" w:sz="0" w:space="0" w:color="auto"/>
                <w:left w:val="none" w:sz="0" w:space="0" w:color="auto"/>
                <w:bottom w:val="none" w:sz="0" w:space="0" w:color="auto"/>
                <w:right w:val="none" w:sz="0" w:space="0" w:color="auto"/>
              </w:divBdr>
            </w:div>
            <w:div w:id="219631416">
              <w:marLeft w:val="0"/>
              <w:marRight w:val="0"/>
              <w:marTop w:val="0"/>
              <w:marBottom w:val="0"/>
              <w:divBdr>
                <w:top w:val="none" w:sz="0" w:space="0" w:color="auto"/>
                <w:left w:val="none" w:sz="0" w:space="0" w:color="auto"/>
                <w:bottom w:val="none" w:sz="0" w:space="0" w:color="auto"/>
                <w:right w:val="none" w:sz="0" w:space="0" w:color="auto"/>
              </w:divBdr>
            </w:div>
            <w:div w:id="1071317240">
              <w:marLeft w:val="0"/>
              <w:marRight w:val="0"/>
              <w:marTop w:val="0"/>
              <w:marBottom w:val="0"/>
              <w:divBdr>
                <w:top w:val="none" w:sz="0" w:space="0" w:color="auto"/>
                <w:left w:val="none" w:sz="0" w:space="0" w:color="auto"/>
                <w:bottom w:val="none" w:sz="0" w:space="0" w:color="auto"/>
                <w:right w:val="none" w:sz="0" w:space="0" w:color="auto"/>
              </w:divBdr>
            </w:div>
            <w:div w:id="1071390260">
              <w:marLeft w:val="0"/>
              <w:marRight w:val="0"/>
              <w:marTop w:val="0"/>
              <w:marBottom w:val="0"/>
              <w:divBdr>
                <w:top w:val="none" w:sz="0" w:space="0" w:color="auto"/>
                <w:left w:val="none" w:sz="0" w:space="0" w:color="auto"/>
                <w:bottom w:val="none" w:sz="0" w:space="0" w:color="auto"/>
                <w:right w:val="none" w:sz="0" w:space="0" w:color="auto"/>
              </w:divBdr>
            </w:div>
            <w:div w:id="1322004082">
              <w:marLeft w:val="0"/>
              <w:marRight w:val="0"/>
              <w:marTop w:val="0"/>
              <w:marBottom w:val="0"/>
              <w:divBdr>
                <w:top w:val="none" w:sz="0" w:space="0" w:color="auto"/>
                <w:left w:val="none" w:sz="0" w:space="0" w:color="auto"/>
                <w:bottom w:val="none" w:sz="0" w:space="0" w:color="auto"/>
                <w:right w:val="none" w:sz="0" w:space="0" w:color="auto"/>
              </w:divBdr>
            </w:div>
            <w:div w:id="1453789788">
              <w:marLeft w:val="0"/>
              <w:marRight w:val="0"/>
              <w:marTop w:val="0"/>
              <w:marBottom w:val="0"/>
              <w:divBdr>
                <w:top w:val="none" w:sz="0" w:space="0" w:color="auto"/>
                <w:left w:val="none" w:sz="0" w:space="0" w:color="auto"/>
                <w:bottom w:val="none" w:sz="0" w:space="0" w:color="auto"/>
                <w:right w:val="none" w:sz="0" w:space="0" w:color="auto"/>
              </w:divBdr>
            </w:div>
            <w:div w:id="1556428555">
              <w:marLeft w:val="0"/>
              <w:marRight w:val="0"/>
              <w:marTop w:val="0"/>
              <w:marBottom w:val="0"/>
              <w:divBdr>
                <w:top w:val="none" w:sz="0" w:space="0" w:color="auto"/>
                <w:left w:val="none" w:sz="0" w:space="0" w:color="auto"/>
                <w:bottom w:val="none" w:sz="0" w:space="0" w:color="auto"/>
                <w:right w:val="none" w:sz="0" w:space="0" w:color="auto"/>
              </w:divBdr>
            </w:div>
            <w:div w:id="1033070737">
              <w:marLeft w:val="0"/>
              <w:marRight w:val="0"/>
              <w:marTop w:val="0"/>
              <w:marBottom w:val="0"/>
              <w:divBdr>
                <w:top w:val="none" w:sz="0" w:space="0" w:color="auto"/>
                <w:left w:val="none" w:sz="0" w:space="0" w:color="auto"/>
                <w:bottom w:val="none" w:sz="0" w:space="0" w:color="auto"/>
                <w:right w:val="none" w:sz="0" w:space="0" w:color="auto"/>
              </w:divBdr>
            </w:div>
            <w:div w:id="700672001">
              <w:marLeft w:val="0"/>
              <w:marRight w:val="0"/>
              <w:marTop w:val="0"/>
              <w:marBottom w:val="0"/>
              <w:divBdr>
                <w:top w:val="none" w:sz="0" w:space="0" w:color="auto"/>
                <w:left w:val="none" w:sz="0" w:space="0" w:color="auto"/>
                <w:bottom w:val="none" w:sz="0" w:space="0" w:color="auto"/>
                <w:right w:val="none" w:sz="0" w:space="0" w:color="auto"/>
              </w:divBdr>
            </w:div>
            <w:div w:id="368144244">
              <w:marLeft w:val="0"/>
              <w:marRight w:val="0"/>
              <w:marTop w:val="0"/>
              <w:marBottom w:val="0"/>
              <w:divBdr>
                <w:top w:val="none" w:sz="0" w:space="0" w:color="auto"/>
                <w:left w:val="none" w:sz="0" w:space="0" w:color="auto"/>
                <w:bottom w:val="none" w:sz="0" w:space="0" w:color="auto"/>
                <w:right w:val="none" w:sz="0" w:space="0" w:color="auto"/>
              </w:divBdr>
            </w:div>
            <w:div w:id="1820076626">
              <w:marLeft w:val="0"/>
              <w:marRight w:val="0"/>
              <w:marTop w:val="0"/>
              <w:marBottom w:val="0"/>
              <w:divBdr>
                <w:top w:val="none" w:sz="0" w:space="0" w:color="auto"/>
                <w:left w:val="none" w:sz="0" w:space="0" w:color="auto"/>
                <w:bottom w:val="none" w:sz="0" w:space="0" w:color="auto"/>
                <w:right w:val="none" w:sz="0" w:space="0" w:color="auto"/>
              </w:divBdr>
            </w:div>
            <w:div w:id="365183408">
              <w:marLeft w:val="0"/>
              <w:marRight w:val="0"/>
              <w:marTop w:val="0"/>
              <w:marBottom w:val="0"/>
              <w:divBdr>
                <w:top w:val="none" w:sz="0" w:space="0" w:color="auto"/>
                <w:left w:val="none" w:sz="0" w:space="0" w:color="auto"/>
                <w:bottom w:val="none" w:sz="0" w:space="0" w:color="auto"/>
                <w:right w:val="none" w:sz="0" w:space="0" w:color="auto"/>
              </w:divBdr>
            </w:div>
            <w:div w:id="215355234">
              <w:marLeft w:val="0"/>
              <w:marRight w:val="0"/>
              <w:marTop w:val="0"/>
              <w:marBottom w:val="0"/>
              <w:divBdr>
                <w:top w:val="none" w:sz="0" w:space="0" w:color="auto"/>
                <w:left w:val="none" w:sz="0" w:space="0" w:color="auto"/>
                <w:bottom w:val="none" w:sz="0" w:space="0" w:color="auto"/>
                <w:right w:val="none" w:sz="0" w:space="0" w:color="auto"/>
              </w:divBdr>
            </w:div>
            <w:div w:id="572935196">
              <w:marLeft w:val="0"/>
              <w:marRight w:val="0"/>
              <w:marTop w:val="0"/>
              <w:marBottom w:val="0"/>
              <w:divBdr>
                <w:top w:val="none" w:sz="0" w:space="0" w:color="auto"/>
                <w:left w:val="none" w:sz="0" w:space="0" w:color="auto"/>
                <w:bottom w:val="none" w:sz="0" w:space="0" w:color="auto"/>
                <w:right w:val="none" w:sz="0" w:space="0" w:color="auto"/>
              </w:divBdr>
            </w:div>
            <w:div w:id="1552839841">
              <w:marLeft w:val="0"/>
              <w:marRight w:val="0"/>
              <w:marTop w:val="0"/>
              <w:marBottom w:val="0"/>
              <w:divBdr>
                <w:top w:val="none" w:sz="0" w:space="0" w:color="auto"/>
                <w:left w:val="none" w:sz="0" w:space="0" w:color="auto"/>
                <w:bottom w:val="none" w:sz="0" w:space="0" w:color="auto"/>
                <w:right w:val="none" w:sz="0" w:space="0" w:color="auto"/>
              </w:divBdr>
            </w:div>
            <w:div w:id="1639140371">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101196744">
              <w:marLeft w:val="0"/>
              <w:marRight w:val="0"/>
              <w:marTop w:val="0"/>
              <w:marBottom w:val="0"/>
              <w:divBdr>
                <w:top w:val="none" w:sz="0" w:space="0" w:color="auto"/>
                <w:left w:val="none" w:sz="0" w:space="0" w:color="auto"/>
                <w:bottom w:val="none" w:sz="0" w:space="0" w:color="auto"/>
                <w:right w:val="none" w:sz="0" w:space="0" w:color="auto"/>
              </w:divBdr>
            </w:div>
            <w:div w:id="1365983834">
              <w:marLeft w:val="0"/>
              <w:marRight w:val="0"/>
              <w:marTop w:val="0"/>
              <w:marBottom w:val="0"/>
              <w:divBdr>
                <w:top w:val="none" w:sz="0" w:space="0" w:color="auto"/>
                <w:left w:val="none" w:sz="0" w:space="0" w:color="auto"/>
                <w:bottom w:val="none" w:sz="0" w:space="0" w:color="auto"/>
                <w:right w:val="none" w:sz="0" w:space="0" w:color="auto"/>
              </w:divBdr>
            </w:div>
            <w:div w:id="461193098">
              <w:marLeft w:val="0"/>
              <w:marRight w:val="0"/>
              <w:marTop w:val="0"/>
              <w:marBottom w:val="0"/>
              <w:divBdr>
                <w:top w:val="none" w:sz="0" w:space="0" w:color="auto"/>
                <w:left w:val="none" w:sz="0" w:space="0" w:color="auto"/>
                <w:bottom w:val="none" w:sz="0" w:space="0" w:color="auto"/>
                <w:right w:val="none" w:sz="0" w:space="0" w:color="auto"/>
              </w:divBdr>
            </w:div>
            <w:div w:id="536814762">
              <w:marLeft w:val="0"/>
              <w:marRight w:val="0"/>
              <w:marTop w:val="0"/>
              <w:marBottom w:val="0"/>
              <w:divBdr>
                <w:top w:val="none" w:sz="0" w:space="0" w:color="auto"/>
                <w:left w:val="none" w:sz="0" w:space="0" w:color="auto"/>
                <w:bottom w:val="none" w:sz="0" w:space="0" w:color="auto"/>
                <w:right w:val="none" w:sz="0" w:space="0" w:color="auto"/>
              </w:divBdr>
            </w:div>
            <w:div w:id="442963698">
              <w:marLeft w:val="0"/>
              <w:marRight w:val="0"/>
              <w:marTop w:val="0"/>
              <w:marBottom w:val="0"/>
              <w:divBdr>
                <w:top w:val="none" w:sz="0" w:space="0" w:color="auto"/>
                <w:left w:val="none" w:sz="0" w:space="0" w:color="auto"/>
                <w:bottom w:val="none" w:sz="0" w:space="0" w:color="auto"/>
                <w:right w:val="none" w:sz="0" w:space="0" w:color="auto"/>
              </w:divBdr>
            </w:div>
            <w:div w:id="1088229279">
              <w:marLeft w:val="0"/>
              <w:marRight w:val="0"/>
              <w:marTop w:val="0"/>
              <w:marBottom w:val="0"/>
              <w:divBdr>
                <w:top w:val="none" w:sz="0" w:space="0" w:color="auto"/>
                <w:left w:val="none" w:sz="0" w:space="0" w:color="auto"/>
                <w:bottom w:val="none" w:sz="0" w:space="0" w:color="auto"/>
                <w:right w:val="none" w:sz="0" w:space="0" w:color="auto"/>
              </w:divBdr>
            </w:div>
            <w:div w:id="1348555945">
              <w:marLeft w:val="0"/>
              <w:marRight w:val="0"/>
              <w:marTop w:val="0"/>
              <w:marBottom w:val="0"/>
              <w:divBdr>
                <w:top w:val="none" w:sz="0" w:space="0" w:color="auto"/>
                <w:left w:val="none" w:sz="0" w:space="0" w:color="auto"/>
                <w:bottom w:val="none" w:sz="0" w:space="0" w:color="auto"/>
                <w:right w:val="none" w:sz="0" w:space="0" w:color="auto"/>
              </w:divBdr>
            </w:div>
            <w:div w:id="2015641541">
              <w:marLeft w:val="0"/>
              <w:marRight w:val="0"/>
              <w:marTop w:val="0"/>
              <w:marBottom w:val="0"/>
              <w:divBdr>
                <w:top w:val="none" w:sz="0" w:space="0" w:color="auto"/>
                <w:left w:val="none" w:sz="0" w:space="0" w:color="auto"/>
                <w:bottom w:val="none" w:sz="0" w:space="0" w:color="auto"/>
                <w:right w:val="none" w:sz="0" w:space="0" w:color="auto"/>
              </w:divBdr>
            </w:div>
            <w:div w:id="30611550">
              <w:marLeft w:val="0"/>
              <w:marRight w:val="0"/>
              <w:marTop w:val="0"/>
              <w:marBottom w:val="0"/>
              <w:divBdr>
                <w:top w:val="none" w:sz="0" w:space="0" w:color="auto"/>
                <w:left w:val="none" w:sz="0" w:space="0" w:color="auto"/>
                <w:bottom w:val="none" w:sz="0" w:space="0" w:color="auto"/>
                <w:right w:val="none" w:sz="0" w:space="0" w:color="auto"/>
              </w:divBdr>
            </w:div>
            <w:div w:id="1777673295">
              <w:marLeft w:val="0"/>
              <w:marRight w:val="0"/>
              <w:marTop w:val="0"/>
              <w:marBottom w:val="0"/>
              <w:divBdr>
                <w:top w:val="none" w:sz="0" w:space="0" w:color="auto"/>
                <w:left w:val="none" w:sz="0" w:space="0" w:color="auto"/>
                <w:bottom w:val="none" w:sz="0" w:space="0" w:color="auto"/>
                <w:right w:val="none" w:sz="0" w:space="0" w:color="auto"/>
              </w:divBdr>
            </w:div>
            <w:div w:id="2130393144">
              <w:marLeft w:val="0"/>
              <w:marRight w:val="0"/>
              <w:marTop w:val="0"/>
              <w:marBottom w:val="0"/>
              <w:divBdr>
                <w:top w:val="none" w:sz="0" w:space="0" w:color="auto"/>
                <w:left w:val="none" w:sz="0" w:space="0" w:color="auto"/>
                <w:bottom w:val="none" w:sz="0" w:space="0" w:color="auto"/>
                <w:right w:val="none" w:sz="0" w:space="0" w:color="auto"/>
              </w:divBdr>
            </w:div>
            <w:div w:id="1484851714">
              <w:marLeft w:val="0"/>
              <w:marRight w:val="0"/>
              <w:marTop w:val="0"/>
              <w:marBottom w:val="0"/>
              <w:divBdr>
                <w:top w:val="none" w:sz="0" w:space="0" w:color="auto"/>
                <w:left w:val="none" w:sz="0" w:space="0" w:color="auto"/>
                <w:bottom w:val="none" w:sz="0" w:space="0" w:color="auto"/>
                <w:right w:val="none" w:sz="0" w:space="0" w:color="auto"/>
              </w:divBdr>
            </w:div>
            <w:div w:id="1922982921">
              <w:marLeft w:val="0"/>
              <w:marRight w:val="0"/>
              <w:marTop w:val="0"/>
              <w:marBottom w:val="0"/>
              <w:divBdr>
                <w:top w:val="none" w:sz="0" w:space="0" w:color="auto"/>
                <w:left w:val="none" w:sz="0" w:space="0" w:color="auto"/>
                <w:bottom w:val="none" w:sz="0" w:space="0" w:color="auto"/>
                <w:right w:val="none" w:sz="0" w:space="0" w:color="auto"/>
              </w:divBdr>
            </w:div>
            <w:div w:id="1250768231">
              <w:marLeft w:val="0"/>
              <w:marRight w:val="0"/>
              <w:marTop w:val="0"/>
              <w:marBottom w:val="0"/>
              <w:divBdr>
                <w:top w:val="none" w:sz="0" w:space="0" w:color="auto"/>
                <w:left w:val="none" w:sz="0" w:space="0" w:color="auto"/>
                <w:bottom w:val="none" w:sz="0" w:space="0" w:color="auto"/>
                <w:right w:val="none" w:sz="0" w:space="0" w:color="auto"/>
              </w:divBdr>
            </w:div>
            <w:div w:id="1284733611">
              <w:marLeft w:val="0"/>
              <w:marRight w:val="0"/>
              <w:marTop w:val="0"/>
              <w:marBottom w:val="0"/>
              <w:divBdr>
                <w:top w:val="none" w:sz="0" w:space="0" w:color="auto"/>
                <w:left w:val="none" w:sz="0" w:space="0" w:color="auto"/>
                <w:bottom w:val="none" w:sz="0" w:space="0" w:color="auto"/>
                <w:right w:val="none" w:sz="0" w:space="0" w:color="auto"/>
              </w:divBdr>
            </w:div>
            <w:div w:id="347829626">
              <w:marLeft w:val="0"/>
              <w:marRight w:val="0"/>
              <w:marTop w:val="0"/>
              <w:marBottom w:val="0"/>
              <w:divBdr>
                <w:top w:val="none" w:sz="0" w:space="0" w:color="auto"/>
                <w:left w:val="none" w:sz="0" w:space="0" w:color="auto"/>
                <w:bottom w:val="none" w:sz="0" w:space="0" w:color="auto"/>
                <w:right w:val="none" w:sz="0" w:space="0" w:color="auto"/>
              </w:divBdr>
            </w:div>
            <w:div w:id="2050836955">
              <w:marLeft w:val="0"/>
              <w:marRight w:val="0"/>
              <w:marTop w:val="0"/>
              <w:marBottom w:val="0"/>
              <w:divBdr>
                <w:top w:val="none" w:sz="0" w:space="0" w:color="auto"/>
                <w:left w:val="none" w:sz="0" w:space="0" w:color="auto"/>
                <w:bottom w:val="none" w:sz="0" w:space="0" w:color="auto"/>
                <w:right w:val="none" w:sz="0" w:space="0" w:color="auto"/>
              </w:divBdr>
            </w:div>
            <w:div w:id="124200877">
              <w:marLeft w:val="0"/>
              <w:marRight w:val="0"/>
              <w:marTop w:val="0"/>
              <w:marBottom w:val="0"/>
              <w:divBdr>
                <w:top w:val="none" w:sz="0" w:space="0" w:color="auto"/>
                <w:left w:val="none" w:sz="0" w:space="0" w:color="auto"/>
                <w:bottom w:val="none" w:sz="0" w:space="0" w:color="auto"/>
                <w:right w:val="none" w:sz="0" w:space="0" w:color="auto"/>
              </w:divBdr>
            </w:div>
            <w:div w:id="510216328">
              <w:marLeft w:val="0"/>
              <w:marRight w:val="0"/>
              <w:marTop w:val="0"/>
              <w:marBottom w:val="0"/>
              <w:divBdr>
                <w:top w:val="none" w:sz="0" w:space="0" w:color="auto"/>
                <w:left w:val="none" w:sz="0" w:space="0" w:color="auto"/>
                <w:bottom w:val="none" w:sz="0" w:space="0" w:color="auto"/>
                <w:right w:val="none" w:sz="0" w:space="0" w:color="auto"/>
              </w:divBdr>
            </w:div>
            <w:div w:id="417483484">
              <w:marLeft w:val="0"/>
              <w:marRight w:val="0"/>
              <w:marTop w:val="0"/>
              <w:marBottom w:val="0"/>
              <w:divBdr>
                <w:top w:val="none" w:sz="0" w:space="0" w:color="auto"/>
                <w:left w:val="none" w:sz="0" w:space="0" w:color="auto"/>
                <w:bottom w:val="none" w:sz="0" w:space="0" w:color="auto"/>
                <w:right w:val="none" w:sz="0" w:space="0" w:color="auto"/>
              </w:divBdr>
            </w:div>
            <w:div w:id="2014145470">
              <w:marLeft w:val="0"/>
              <w:marRight w:val="0"/>
              <w:marTop w:val="0"/>
              <w:marBottom w:val="0"/>
              <w:divBdr>
                <w:top w:val="none" w:sz="0" w:space="0" w:color="auto"/>
                <w:left w:val="none" w:sz="0" w:space="0" w:color="auto"/>
                <w:bottom w:val="none" w:sz="0" w:space="0" w:color="auto"/>
                <w:right w:val="none" w:sz="0" w:space="0" w:color="auto"/>
              </w:divBdr>
            </w:div>
            <w:div w:id="188953253">
              <w:marLeft w:val="0"/>
              <w:marRight w:val="0"/>
              <w:marTop w:val="0"/>
              <w:marBottom w:val="0"/>
              <w:divBdr>
                <w:top w:val="none" w:sz="0" w:space="0" w:color="auto"/>
                <w:left w:val="none" w:sz="0" w:space="0" w:color="auto"/>
                <w:bottom w:val="none" w:sz="0" w:space="0" w:color="auto"/>
                <w:right w:val="none" w:sz="0" w:space="0" w:color="auto"/>
              </w:divBdr>
            </w:div>
            <w:div w:id="1878814762">
              <w:marLeft w:val="0"/>
              <w:marRight w:val="0"/>
              <w:marTop w:val="0"/>
              <w:marBottom w:val="0"/>
              <w:divBdr>
                <w:top w:val="none" w:sz="0" w:space="0" w:color="auto"/>
                <w:left w:val="none" w:sz="0" w:space="0" w:color="auto"/>
                <w:bottom w:val="none" w:sz="0" w:space="0" w:color="auto"/>
                <w:right w:val="none" w:sz="0" w:space="0" w:color="auto"/>
              </w:divBdr>
            </w:div>
            <w:div w:id="501042219">
              <w:marLeft w:val="0"/>
              <w:marRight w:val="0"/>
              <w:marTop w:val="0"/>
              <w:marBottom w:val="0"/>
              <w:divBdr>
                <w:top w:val="none" w:sz="0" w:space="0" w:color="auto"/>
                <w:left w:val="none" w:sz="0" w:space="0" w:color="auto"/>
                <w:bottom w:val="none" w:sz="0" w:space="0" w:color="auto"/>
                <w:right w:val="none" w:sz="0" w:space="0" w:color="auto"/>
              </w:divBdr>
            </w:div>
            <w:div w:id="583149098">
              <w:marLeft w:val="0"/>
              <w:marRight w:val="0"/>
              <w:marTop w:val="0"/>
              <w:marBottom w:val="0"/>
              <w:divBdr>
                <w:top w:val="none" w:sz="0" w:space="0" w:color="auto"/>
                <w:left w:val="none" w:sz="0" w:space="0" w:color="auto"/>
                <w:bottom w:val="none" w:sz="0" w:space="0" w:color="auto"/>
                <w:right w:val="none" w:sz="0" w:space="0" w:color="auto"/>
              </w:divBdr>
            </w:div>
            <w:div w:id="1048994479">
              <w:marLeft w:val="0"/>
              <w:marRight w:val="0"/>
              <w:marTop w:val="0"/>
              <w:marBottom w:val="0"/>
              <w:divBdr>
                <w:top w:val="none" w:sz="0" w:space="0" w:color="auto"/>
                <w:left w:val="none" w:sz="0" w:space="0" w:color="auto"/>
                <w:bottom w:val="none" w:sz="0" w:space="0" w:color="auto"/>
                <w:right w:val="none" w:sz="0" w:space="0" w:color="auto"/>
              </w:divBdr>
            </w:div>
            <w:div w:id="183173455">
              <w:marLeft w:val="0"/>
              <w:marRight w:val="0"/>
              <w:marTop w:val="0"/>
              <w:marBottom w:val="0"/>
              <w:divBdr>
                <w:top w:val="none" w:sz="0" w:space="0" w:color="auto"/>
                <w:left w:val="none" w:sz="0" w:space="0" w:color="auto"/>
                <w:bottom w:val="none" w:sz="0" w:space="0" w:color="auto"/>
                <w:right w:val="none" w:sz="0" w:space="0" w:color="auto"/>
              </w:divBdr>
            </w:div>
            <w:div w:id="693115251">
              <w:marLeft w:val="0"/>
              <w:marRight w:val="0"/>
              <w:marTop w:val="0"/>
              <w:marBottom w:val="0"/>
              <w:divBdr>
                <w:top w:val="none" w:sz="0" w:space="0" w:color="auto"/>
                <w:left w:val="none" w:sz="0" w:space="0" w:color="auto"/>
                <w:bottom w:val="none" w:sz="0" w:space="0" w:color="auto"/>
                <w:right w:val="none" w:sz="0" w:space="0" w:color="auto"/>
              </w:divBdr>
            </w:div>
            <w:div w:id="1424229912">
              <w:marLeft w:val="0"/>
              <w:marRight w:val="0"/>
              <w:marTop w:val="0"/>
              <w:marBottom w:val="0"/>
              <w:divBdr>
                <w:top w:val="none" w:sz="0" w:space="0" w:color="auto"/>
                <w:left w:val="none" w:sz="0" w:space="0" w:color="auto"/>
                <w:bottom w:val="none" w:sz="0" w:space="0" w:color="auto"/>
                <w:right w:val="none" w:sz="0" w:space="0" w:color="auto"/>
              </w:divBdr>
            </w:div>
            <w:div w:id="1084107997">
              <w:marLeft w:val="0"/>
              <w:marRight w:val="0"/>
              <w:marTop w:val="0"/>
              <w:marBottom w:val="0"/>
              <w:divBdr>
                <w:top w:val="none" w:sz="0" w:space="0" w:color="auto"/>
                <w:left w:val="none" w:sz="0" w:space="0" w:color="auto"/>
                <w:bottom w:val="none" w:sz="0" w:space="0" w:color="auto"/>
                <w:right w:val="none" w:sz="0" w:space="0" w:color="auto"/>
              </w:divBdr>
            </w:div>
            <w:div w:id="490564958">
              <w:marLeft w:val="0"/>
              <w:marRight w:val="0"/>
              <w:marTop w:val="0"/>
              <w:marBottom w:val="0"/>
              <w:divBdr>
                <w:top w:val="none" w:sz="0" w:space="0" w:color="auto"/>
                <w:left w:val="none" w:sz="0" w:space="0" w:color="auto"/>
                <w:bottom w:val="none" w:sz="0" w:space="0" w:color="auto"/>
                <w:right w:val="none" w:sz="0" w:space="0" w:color="auto"/>
              </w:divBdr>
            </w:div>
            <w:div w:id="1393655796">
              <w:marLeft w:val="0"/>
              <w:marRight w:val="0"/>
              <w:marTop w:val="0"/>
              <w:marBottom w:val="0"/>
              <w:divBdr>
                <w:top w:val="none" w:sz="0" w:space="0" w:color="auto"/>
                <w:left w:val="none" w:sz="0" w:space="0" w:color="auto"/>
                <w:bottom w:val="none" w:sz="0" w:space="0" w:color="auto"/>
                <w:right w:val="none" w:sz="0" w:space="0" w:color="auto"/>
              </w:divBdr>
            </w:div>
            <w:div w:id="1797210713">
              <w:marLeft w:val="0"/>
              <w:marRight w:val="0"/>
              <w:marTop w:val="0"/>
              <w:marBottom w:val="0"/>
              <w:divBdr>
                <w:top w:val="none" w:sz="0" w:space="0" w:color="auto"/>
                <w:left w:val="none" w:sz="0" w:space="0" w:color="auto"/>
                <w:bottom w:val="none" w:sz="0" w:space="0" w:color="auto"/>
                <w:right w:val="none" w:sz="0" w:space="0" w:color="auto"/>
              </w:divBdr>
            </w:div>
            <w:div w:id="2038505329">
              <w:marLeft w:val="0"/>
              <w:marRight w:val="0"/>
              <w:marTop w:val="0"/>
              <w:marBottom w:val="0"/>
              <w:divBdr>
                <w:top w:val="none" w:sz="0" w:space="0" w:color="auto"/>
                <w:left w:val="none" w:sz="0" w:space="0" w:color="auto"/>
                <w:bottom w:val="none" w:sz="0" w:space="0" w:color="auto"/>
                <w:right w:val="none" w:sz="0" w:space="0" w:color="auto"/>
              </w:divBdr>
            </w:div>
            <w:div w:id="1297759347">
              <w:marLeft w:val="0"/>
              <w:marRight w:val="0"/>
              <w:marTop w:val="0"/>
              <w:marBottom w:val="0"/>
              <w:divBdr>
                <w:top w:val="none" w:sz="0" w:space="0" w:color="auto"/>
                <w:left w:val="none" w:sz="0" w:space="0" w:color="auto"/>
                <w:bottom w:val="none" w:sz="0" w:space="0" w:color="auto"/>
                <w:right w:val="none" w:sz="0" w:space="0" w:color="auto"/>
              </w:divBdr>
            </w:div>
            <w:div w:id="702050607">
              <w:marLeft w:val="0"/>
              <w:marRight w:val="0"/>
              <w:marTop w:val="0"/>
              <w:marBottom w:val="0"/>
              <w:divBdr>
                <w:top w:val="none" w:sz="0" w:space="0" w:color="auto"/>
                <w:left w:val="none" w:sz="0" w:space="0" w:color="auto"/>
                <w:bottom w:val="none" w:sz="0" w:space="0" w:color="auto"/>
                <w:right w:val="none" w:sz="0" w:space="0" w:color="auto"/>
              </w:divBdr>
            </w:div>
            <w:div w:id="1266692657">
              <w:marLeft w:val="0"/>
              <w:marRight w:val="0"/>
              <w:marTop w:val="0"/>
              <w:marBottom w:val="0"/>
              <w:divBdr>
                <w:top w:val="none" w:sz="0" w:space="0" w:color="auto"/>
                <w:left w:val="none" w:sz="0" w:space="0" w:color="auto"/>
                <w:bottom w:val="none" w:sz="0" w:space="0" w:color="auto"/>
                <w:right w:val="none" w:sz="0" w:space="0" w:color="auto"/>
              </w:divBdr>
            </w:div>
            <w:div w:id="502665931">
              <w:marLeft w:val="0"/>
              <w:marRight w:val="0"/>
              <w:marTop w:val="0"/>
              <w:marBottom w:val="0"/>
              <w:divBdr>
                <w:top w:val="none" w:sz="0" w:space="0" w:color="auto"/>
                <w:left w:val="none" w:sz="0" w:space="0" w:color="auto"/>
                <w:bottom w:val="none" w:sz="0" w:space="0" w:color="auto"/>
                <w:right w:val="none" w:sz="0" w:space="0" w:color="auto"/>
              </w:divBdr>
            </w:div>
            <w:div w:id="1961719923">
              <w:marLeft w:val="0"/>
              <w:marRight w:val="0"/>
              <w:marTop w:val="0"/>
              <w:marBottom w:val="0"/>
              <w:divBdr>
                <w:top w:val="none" w:sz="0" w:space="0" w:color="auto"/>
                <w:left w:val="none" w:sz="0" w:space="0" w:color="auto"/>
                <w:bottom w:val="none" w:sz="0" w:space="0" w:color="auto"/>
                <w:right w:val="none" w:sz="0" w:space="0" w:color="auto"/>
              </w:divBdr>
            </w:div>
            <w:div w:id="76370928">
              <w:marLeft w:val="0"/>
              <w:marRight w:val="0"/>
              <w:marTop w:val="0"/>
              <w:marBottom w:val="0"/>
              <w:divBdr>
                <w:top w:val="none" w:sz="0" w:space="0" w:color="auto"/>
                <w:left w:val="none" w:sz="0" w:space="0" w:color="auto"/>
                <w:bottom w:val="none" w:sz="0" w:space="0" w:color="auto"/>
                <w:right w:val="none" w:sz="0" w:space="0" w:color="auto"/>
              </w:divBdr>
            </w:div>
            <w:div w:id="798499754">
              <w:marLeft w:val="0"/>
              <w:marRight w:val="0"/>
              <w:marTop w:val="0"/>
              <w:marBottom w:val="0"/>
              <w:divBdr>
                <w:top w:val="none" w:sz="0" w:space="0" w:color="auto"/>
                <w:left w:val="none" w:sz="0" w:space="0" w:color="auto"/>
                <w:bottom w:val="none" w:sz="0" w:space="0" w:color="auto"/>
                <w:right w:val="none" w:sz="0" w:space="0" w:color="auto"/>
              </w:divBdr>
            </w:div>
            <w:div w:id="1357387059">
              <w:marLeft w:val="0"/>
              <w:marRight w:val="0"/>
              <w:marTop w:val="0"/>
              <w:marBottom w:val="0"/>
              <w:divBdr>
                <w:top w:val="none" w:sz="0" w:space="0" w:color="auto"/>
                <w:left w:val="none" w:sz="0" w:space="0" w:color="auto"/>
                <w:bottom w:val="none" w:sz="0" w:space="0" w:color="auto"/>
                <w:right w:val="none" w:sz="0" w:space="0" w:color="auto"/>
              </w:divBdr>
            </w:div>
            <w:div w:id="1208641000">
              <w:marLeft w:val="0"/>
              <w:marRight w:val="0"/>
              <w:marTop w:val="0"/>
              <w:marBottom w:val="0"/>
              <w:divBdr>
                <w:top w:val="none" w:sz="0" w:space="0" w:color="auto"/>
                <w:left w:val="none" w:sz="0" w:space="0" w:color="auto"/>
                <w:bottom w:val="none" w:sz="0" w:space="0" w:color="auto"/>
                <w:right w:val="none" w:sz="0" w:space="0" w:color="auto"/>
              </w:divBdr>
            </w:div>
            <w:div w:id="502934554">
              <w:marLeft w:val="0"/>
              <w:marRight w:val="0"/>
              <w:marTop w:val="0"/>
              <w:marBottom w:val="0"/>
              <w:divBdr>
                <w:top w:val="none" w:sz="0" w:space="0" w:color="auto"/>
                <w:left w:val="none" w:sz="0" w:space="0" w:color="auto"/>
                <w:bottom w:val="none" w:sz="0" w:space="0" w:color="auto"/>
                <w:right w:val="none" w:sz="0" w:space="0" w:color="auto"/>
              </w:divBdr>
            </w:div>
            <w:div w:id="141385916">
              <w:marLeft w:val="0"/>
              <w:marRight w:val="0"/>
              <w:marTop w:val="0"/>
              <w:marBottom w:val="0"/>
              <w:divBdr>
                <w:top w:val="none" w:sz="0" w:space="0" w:color="auto"/>
                <w:left w:val="none" w:sz="0" w:space="0" w:color="auto"/>
                <w:bottom w:val="none" w:sz="0" w:space="0" w:color="auto"/>
                <w:right w:val="none" w:sz="0" w:space="0" w:color="auto"/>
              </w:divBdr>
            </w:div>
            <w:div w:id="778794520">
              <w:marLeft w:val="0"/>
              <w:marRight w:val="0"/>
              <w:marTop w:val="0"/>
              <w:marBottom w:val="0"/>
              <w:divBdr>
                <w:top w:val="none" w:sz="0" w:space="0" w:color="auto"/>
                <w:left w:val="none" w:sz="0" w:space="0" w:color="auto"/>
                <w:bottom w:val="none" w:sz="0" w:space="0" w:color="auto"/>
                <w:right w:val="none" w:sz="0" w:space="0" w:color="auto"/>
              </w:divBdr>
            </w:div>
            <w:div w:id="406803697">
              <w:marLeft w:val="0"/>
              <w:marRight w:val="0"/>
              <w:marTop w:val="0"/>
              <w:marBottom w:val="0"/>
              <w:divBdr>
                <w:top w:val="none" w:sz="0" w:space="0" w:color="auto"/>
                <w:left w:val="none" w:sz="0" w:space="0" w:color="auto"/>
                <w:bottom w:val="none" w:sz="0" w:space="0" w:color="auto"/>
                <w:right w:val="none" w:sz="0" w:space="0" w:color="auto"/>
              </w:divBdr>
            </w:div>
            <w:div w:id="870730094">
              <w:marLeft w:val="0"/>
              <w:marRight w:val="0"/>
              <w:marTop w:val="0"/>
              <w:marBottom w:val="0"/>
              <w:divBdr>
                <w:top w:val="none" w:sz="0" w:space="0" w:color="auto"/>
                <w:left w:val="none" w:sz="0" w:space="0" w:color="auto"/>
                <w:bottom w:val="none" w:sz="0" w:space="0" w:color="auto"/>
                <w:right w:val="none" w:sz="0" w:space="0" w:color="auto"/>
              </w:divBdr>
            </w:div>
            <w:div w:id="536771256">
              <w:marLeft w:val="0"/>
              <w:marRight w:val="0"/>
              <w:marTop w:val="0"/>
              <w:marBottom w:val="0"/>
              <w:divBdr>
                <w:top w:val="none" w:sz="0" w:space="0" w:color="auto"/>
                <w:left w:val="none" w:sz="0" w:space="0" w:color="auto"/>
                <w:bottom w:val="none" w:sz="0" w:space="0" w:color="auto"/>
                <w:right w:val="none" w:sz="0" w:space="0" w:color="auto"/>
              </w:divBdr>
            </w:div>
            <w:div w:id="88937521">
              <w:marLeft w:val="0"/>
              <w:marRight w:val="0"/>
              <w:marTop w:val="0"/>
              <w:marBottom w:val="0"/>
              <w:divBdr>
                <w:top w:val="none" w:sz="0" w:space="0" w:color="auto"/>
                <w:left w:val="none" w:sz="0" w:space="0" w:color="auto"/>
                <w:bottom w:val="none" w:sz="0" w:space="0" w:color="auto"/>
                <w:right w:val="none" w:sz="0" w:space="0" w:color="auto"/>
              </w:divBdr>
            </w:div>
            <w:div w:id="986936533">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2080905739">
              <w:marLeft w:val="0"/>
              <w:marRight w:val="0"/>
              <w:marTop w:val="0"/>
              <w:marBottom w:val="0"/>
              <w:divBdr>
                <w:top w:val="none" w:sz="0" w:space="0" w:color="auto"/>
                <w:left w:val="none" w:sz="0" w:space="0" w:color="auto"/>
                <w:bottom w:val="none" w:sz="0" w:space="0" w:color="auto"/>
                <w:right w:val="none" w:sz="0" w:space="0" w:color="auto"/>
              </w:divBdr>
            </w:div>
            <w:div w:id="662591856">
              <w:marLeft w:val="0"/>
              <w:marRight w:val="0"/>
              <w:marTop w:val="0"/>
              <w:marBottom w:val="0"/>
              <w:divBdr>
                <w:top w:val="none" w:sz="0" w:space="0" w:color="auto"/>
                <w:left w:val="none" w:sz="0" w:space="0" w:color="auto"/>
                <w:bottom w:val="none" w:sz="0" w:space="0" w:color="auto"/>
                <w:right w:val="none" w:sz="0" w:space="0" w:color="auto"/>
              </w:divBdr>
            </w:div>
            <w:div w:id="871378885">
              <w:marLeft w:val="0"/>
              <w:marRight w:val="0"/>
              <w:marTop w:val="0"/>
              <w:marBottom w:val="0"/>
              <w:divBdr>
                <w:top w:val="none" w:sz="0" w:space="0" w:color="auto"/>
                <w:left w:val="none" w:sz="0" w:space="0" w:color="auto"/>
                <w:bottom w:val="none" w:sz="0" w:space="0" w:color="auto"/>
                <w:right w:val="none" w:sz="0" w:space="0" w:color="auto"/>
              </w:divBdr>
            </w:div>
            <w:div w:id="606892756">
              <w:marLeft w:val="0"/>
              <w:marRight w:val="0"/>
              <w:marTop w:val="0"/>
              <w:marBottom w:val="0"/>
              <w:divBdr>
                <w:top w:val="none" w:sz="0" w:space="0" w:color="auto"/>
                <w:left w:val="none" w:sz="0" w:space="0" w:color="auto"/>
                <w:bottom w:val="none" w:sz="0" w:space="0" w:color="auto"/>
                <w:right w:val="none" w:sz="0" w:space="0" w:color="auto"/>
              </w:divBdr>
            </w:div>
            <w:div w:id="1711106476">
              <w:marLeft w:val="0"/>
              <w:marRight w:val="0"/>
              <w:marTop w:val="0"/>
              <w:marBottom w:val="0"/>
              <w:divBdr>
                <w:top w:val="none" w:sz="0" w:space="0" w:color="auto"/>
                <w:left w:val="none" w:sz="0" w:space="0" w:color="auto"/>
                <w:bottom w:val="none" w:sz="0" w:space="0" w:color="auto"/>
                <w:right w:val="none" w:sz="0" w:space="0" w:color="auto"/>
              </w:divBdr>
            </w:div>
            <w:div w:id="188223166">
              <w:marLeft w:val="0"/>
              <w:marRight w:val="0"/>
              <w:marTop w:val="0"/>
              <w:marBottom w:val="0"/>
              <w:divBdr>
                <w:top w:val="none" w:sz="0" w:space="0" w:color="auto"/>
                <w:left w:val="none" w:sz="0" w:space="0" w:color="auto"/>
                <w:bottom w:val="none" w:sz="0" w:space="0" w:color="auto"/>
                <w:right w:val="none" w:sz="0" w:space="0" w:color="auto"/>
              </w:divBdr>
            </w:div>
            <w:div w:id="566846700">
              <w:marLeft w:val="0"/>
              <w:marRight w:val="0"/>
              <w:marTop w:val="0"/>
              <w:marBottom w:val="0"/>
              <w:divBdr>
                <w:top w:val="none" w:sz="0" w:space="0" w:color="auto"/>
                <w:left w:val="none" w:sz="0" w:space="0" w:color="auto"/>
                <w:bottom w:val="none" w:sz="0" w:space="0" w:color="auto"/>
                <w:right w:val="none" w:sz="0" w:space="0" w:color="auto"/>
              </w:divBdr>
            </w:div>
            <w:div w:id="1440753940">
              <w:marLeft w:val="0"/>
              <w:marRight w:val="0"/>
              <w:marTop w:val="0"/>
              <w:marBottom w:val="0"/>
              <w:divBdr>
                <w:top w:val="none" w:sz="0" w:space="0" w:color="auto"/>
                <w:left w:val="none" w:sz="0" w:space="0" w:color="auto"/>
                <w:bottom w:val="none" w:sz="0" w:space="0" w:color="auto"/>
                <w:right w:val="none" w:sz="0" w:space="0" w:color="auto"/>
              </w:divBdr>
            </w:div>
            <w:div w:id="2041126596">
              <w:marLeft w:val="0"/>
              <w:marRight w:val="0"/>
              <w:marTop w:val="0"/>
              <w:marBottom w:val="0"/>
              <w:divBdr>
                <w:top w:val="none" w:sz="0" w:space="0" w:color="auto"/>
                <w:left w:val="none" w:sz="0" w:space="0" w:color="auto"/>
                <w:bottom w:val="none" w:sz="0" w:space="0" w:color="auto"/>
                <w:right w:val="none" w:sz="0" w:space="0" w:color="auto"/>
              </w:divBdr>
            </w:div>
            <w:div w:id="1492746073">
              <w:marLeft w:val="0"/>
              <w:marRight w:val="0"/>
              <w:marTop w:val="0"/>
              <w:marBottom w:val="0"/>
              <w:divBdr>
                <w:top w:val="none" w:sz="0" w:space="0" w:color="auto"/>
                <w:left w:val="none" w:sz="0" w:space="0" w:color="auto"/>
                <w:bottom w:val="none" w:sz="0" w:space="0" w:color="auto"/>
                <w:right w:val="none" w:sz="0" w:space="0" w:color="auto"/>
              </w:divBdr>
            </w:div>
            <w:div w:id="898977753">
              <w:marLeft w:val="0"/>
              <w:marRight w:val="0"/>
              <w:marTop w:val="0"/>
              <w:marBottom w:val="0"/>
              <w:divBdr>
                <w:top w:val="none" w:sz="0" w:space="0" w:color="auto"/>
                <w:left w:val="none" w:sz="0" w:space="0" w:color="auto"/>
                <w:bottom w:val="none" w:sz="0" w:space="0" w:color="auto"/>
                <w:right w:val="none" w:sz="0" w:space="0" w:color="auto"/>
              </w:divBdr>
            </w:div>
            <w:div w:id="1361012913">
              <w:marLeft w:val="0"/>
              <w:marRight w:val="0"/>
              <w:marTop w:val="0"/>
              <w:marBottom w:val="0"/>
              <w:divBdr>
                <w:top w:val="none" w:sz="0" w:space="0" w:color="auto"/>
                <w:left w:val="none" w:sz="0" w:space="0" w:color="auto"/>
                <w:bottom w:val="none" w:sz="0" w:space="0" w:color="auto"/>
                <w:right w:val="none" w:sz="0" w:space="0" w:color="auto"/>
              </w:divBdr>
            </w:div>
            <w:div w:id="2082941900">
              <w:marLeft w:val="0"/>
              <w:marRight w:val="0"/>
              <w:marTop w:val="0"/>
              <w:marBottom w:val="0"/>
              <w:divBdr>
                <w:top w:val="none" w:sz="0" w:space="0" w:color="auto"/>
                <w:left w:val="none" w:sz="0" w:space="0" w:color="auto"/>
                <w:bottom w:val="none" w:sz="0" w:space="0" w:color="auto"/>
                <w:right w:val="none" w:sz="0" w:space="0" w:color="auto"/>
              </w:divBdr>
            </w:div>
            <w:div w:id="1449426778">
              <w:marLeft w:val="0"/>
              <w:marRight w:val="0"/>
              <w:marTop w:val="0"/>
              <w:marBottom w:val="0"/>
              <w:divBdr>
                <w:top w:val="none" w:sz="0" w:space="0" w:color="auto"/>
                <w:left w:val="none" w:sz="0" w:space="0" w:color="auto"/>
                <w:bottom w:val="none" w:sz="0" w:space="0" w:color="auto"/>
                <w:right w:val="none" w:sz="0" w:space="0" w:color="auto"/>
              </w:divBdr>
            </w:div>
            <w:div w:id="1527869026">
              <w:marLeft w:val="0"/>
              <w:marRight w:val="0"/>
              <w:marTop w:val="0"/>
              <w:marBottom w:val="0"/>
              <w:divBdr>
                <w:top w:val="none" w:sz="0" w:space="0" w:color="auto"/>
                <w:left w:val="none" w:sz="0" w:space="0" w:color="auto"/>
                <w:bottom w:val="none" w:sz="0" w:space="0" w:color="auto"/>
                <w:right w:val="none" w:sz="0" w:space="0" w:color="auto"/>
              </w:divBdr>
            </w:div>
            <w:div w:id="1375151535">
              <w:marLeft w:val="0"/>
              <w:marRight w:val="0"/>
              <w:marTop w:val="0"/>
              <w:marBottom w:val="0"/>
              <w:divBdr>
                <w:top w:val="none" w:sz="0" w:space="0" w:color="auto"/>
                <w:left w:val="none" w:sz="0" w:space="0" w:color="auto"/>
                <w:bottom w:val="none" w:sz="0" w:space="0" w:color="auto"/>
                <w:right w:val="none" w:sz="0" w:space="0" w:color="auto"/>
              </w:divBdr>
            </w:div>
            <w:div w:id="1304038772">
              <w:marLeft w:val="0"/>
              <w:marRight w:val="0"/>
              <w:marTop w:val="0"/>
              <w:marBottom w:val="0"/>
              <w:divBdr>
                <w:top w:val="none" w:sz="0" w:space="0" w:color="auto"/>
                <w:left w:val="none" w:sz="0" w:space="0" w:color="auto"/>
                <w:bottom w:val="none" w:sz="0" w:space="0" w:color="auto"/>
                <w:right w:val="none" w:sz="0" w:space="0" w:color="auto"/>
              </w:divBdr>
            </w:div>
            <w:div w:id="819929107">
              <w:marLeft w:val="0"/>
              <w:marRight w:val="0"/>
              <w:marTop w:val="0"/>
              <w:marBottom w:val="0"/>
              <w:divBdr>
                <w:top w:val="none" w:sz="0" w:space="0" w:color="auto"/>
                <w:left w:val="none" w:sz="0" w:space="0" w:color="auto"/>
                <w:bottom w:val="none" w:sz="0" w:space="0" w:color="auto"/>
                <w:right w:val="none" w:sz="0" w:space="0" w:color="auto"/>
              </w:divBdr>
            </w:div>
            <w:div w:id="2098210258">
              <w:marLeft w:val="0"/>
              <w:marRight w:val="0"/>
              <w:marTop w:val="0"/>
              <w:marBottom w:val="0"/>
              <w:divBdr>
                <w:top w:val="none" w:sz="0" w:space="0" w:color="auto"/>
                <w:left w:val="none" w:sz="0" w:space="0" w:color="auto"/>
                <w:bottom w:val="none" w:sz="0" w:space="0" w:color="auto"/>
                <w:right w:val="none" w:sz="0" w:space="0" w:color="auto"/>
              </w:divBdr>
            </w:div>
            <w:div w:id="2138447370">
              <w:marLeft w:val="0"/>
              <w:marRight w:val="0"/>
              <w:marTop w:val="0"/>
              <w:marBottom w:val="0"/>
              <w:divBdr>
                <w:top w:val="none" w:sz="0" w:space="0" w:color="auto"/>
                <w:left w:val="none" w:sz="0" w:space="0" w:color="auto"/>
                <w:bottom w:val="none" w:sz="0" w:space="0" w:color="auto"/>
                <w:right w:val="none" w:sz="0" w:space="0" w:color="auto"/>
              </w:divBdr>
            </w:div>
            <w:div w:id="1786341644">
              <w:marLeft w:val="0"/>
              <w:marRight w:val="0"/>
              <w:marTop w:val="0"/>
              <w:marBottom w:val="0"/>
              <w:divBdr>
                <w:top w:val="none" w:sz="0" w:space="0" w:color="auto"/>
                <w:left w:val="none" w:sz="0" w:space="0" w:color="auto"/>
                <w:bottom w:val="none" w:sz="0" w:space="0" w:color="auto"/>
                <w:right w:val="none" w:sz="0" w:space="0" w:color="auto"/>
              </w:divBdr>
            </w:div>
            <w:div w:id="678506846">
              <w:marLeft w:val="0"/>
              <w:marRight w:val="0"/>
              <w:marTop w:val="0"/>
              <w:marBottom w:val="0"/>
              <w:divBdr>
                <w:top w:val="none" w:sz="0" w:space="0" w:color="auto"/>
                <w:left w:val="none" w:sz="0" w:space="0" w:color="auto"/>
                <w:bottom w:val="none" w:sz="0" w:space="0" w:color="auto"/>
                <w:right w:val="none" w:sz="0" w:space="0" w:color="auto"/>
              </w:divBdr>
            </w:div>
            <w:div w:id="107359992">
              <w:marLeft w:val="0"/>
              <w:marRight w:val="0"/>
              <w:marTop w:val="0"/>
              <w:marBottom w:val="0"/>
              <w:divBdr>
                <w:top w:val="none" w:sz="0" w:space="0" w:color="auto"/>
                <w:left w:val="none" w:sz="0" w:space="0" w:color="auto"/>
                <w:bottom w:val="none" w:sz="0" w:space="0" w:color="auto"/>
                <w:right w:val="none" w:sz="0" w:space="0" w:color="auto"/>
              </w:divBdr>
            </w:div>
            <w:div w:id="2033875081">
              <w:marLeft w:val="0"/>
              <w:marRight w:val="0"/>
              <w:marTop w:val="0"/>
              <w:marBottom w:val="0"/>
              <w:divBdr>
                <w:top w:val="none" w:sz="0" w:space="0" w:color="auto"/>
                <w:left w:val="none" w:sz="0" w:space="0" w:color="auto"/>
                <w:bottom w:val="none" w:sz="0" w:space="0" w:color="auto"/>
                <w:right w:val="none" w:sz="0" w:space="0" w:color="auto"/>
              </w:divBdr>
            </w:div>
            <w:div w:id="1523127681">
              <w:marLeft w:val="0"/>
              <w:marRight w:val="0"/>
              <w:marTop w:val="0"/>
              <w:marBottom w:val="0"/>
              <w:divBdr>
                <w:top w:val="none" w:sz="0" w:space="0" w:color="auto"/>
                <w:left w:val="none" w:sz="0" w:space="0" w:color="auto"/>
                <w:bottom w:val="none" w:sz="0" w:space="0" w:color="auto"/>
                <w:right w:val="none" w:sz="0" w:space="0" w:color="auto"/>
              </w:divBdr>
            </w:div>
            <w:div w:id="238293774">
              <w:marLeft w:val="0"/>
              <w:marRight w:val="0"/>
              <w:marTop w:val="0"/>
              <w:marBottom w:val="0"/>
              <w:divBdr>
                <w:top w:val="none" w:sz="0" w:space="0" w:color="auto"/>
                <w:left w:val="none" w:sz="0" w:space="0" w:color="auto"/>
                <w:bottom w:val="none" w:sz="0" w:space="0" w:color="auto"/>
                <w:right w:val="none" w:sz="0" w:space="0" w:color="auto"/>
              </w:divBdr>
            </w:div>
            <w:div w:id="158430038">
              <w:marLeft w:val="0"/>
              <w:marRight w:val="0"/>
              <w:marTop w:val="0"/>
              <w:marBottom w:val="0"/>
              <w:divBdr>
                <w:top w:val="none" w:sz="0" w:space="0" w:color="auto"/>
                <w:left w:val="none" w:sz="0" w:space="0" w:color="auto"/>
                <w:bottom w:val="none" w:sz="0" w:space="0" w:color="auto"/>
                <w:right w:val="none" w:sz="0" w:space="0" w:color="auto"/>
              </w:divBdr>
            </w:div>
            <w:div w:id="1559168652">
              <w:marLeft w:val="0"/>
              <w:marRight w:val="0"/>
              <w:marTop w:val="0"/>
              <w:marBottom w:val="0"/>
              <w:divBdr>
                <w:top w:val="none" w:sz="0" w:space="0" w:color="auto"/>
                <w:left w:val="none" w:sz="0" w:space="0" w:color="auto"/>
                <w:bottom w:val="none" w:sz="0" w:space="0" w:color="auto"/>
                <w:right w:val="none" w:sz="0" w:space="0" w:color="auto"/>
              </w:divBdr>
            </w:div>
            <w:div w:id="762843990">
              <w:marLeft w:val="0"/>
              <w:marRight w:val="0"/>
              <w:marTop w:val="0"/>
              <w:marBottom w:val="0"/>
              <w:divBdr>
                <w:top w:val="none" w:sz="0" w:space="0" w:color="auto"/>
                <w:left w:val="none" w:sz="0" w:space="0" w:color="auto"/>
                <w:bottom w:val="none" w:sz="0" w:space="0" w:color="auto"/>
                <w:right w:val="none" w:sz="0" w:space="0" w:color="auto"/>
              </w:divBdr>
            </w:div>
            <w:div w:id="1683360594">
              <w:marLeft w:val="0"/>
              <w:marRight w:val="0"/>
              <w:marTop w:val="0"/>
              <w:marBottom w:val="0"/>
              <w:divBdr>
                <w:top w:val="none" w:sz="0" w:space="0" w:color="auto"/>
                <w:left w:val="none" w:sz="0" w:space="0" w:color="auto"/>
                <w:bottom w:val="none" w:sz="0" w:space="0" w:color="auto"/>
                <w:right w:val="none" w:sz="0" w:space="0" w:color="auto"/>
              </w:divBdr>
            </w:div>
            <w:div w:id="1540509477">
              <w:marLeft w:val="0"/>
              <w:marRight w:val="0"/>
              <w:marTop w:val="0"/>
              <w:marBottom w:val="0"/>
              <w:divBdr>
                <w:top w:val="none" w:sz="0" w:space="0" w:color="auto"/>
                <w:left w:val="none" w:sz="0" w:space="0" w:color="auto"/>
                <w:bottom w:val="none" w:sz="0" w:space="0" w:color="auto"/>
                <w:right w:val="none" w:sz="0" w:space="0" w:color="auto"/>
              </w:divBdr>
            </w:div>
            <w:div w:id="1302224252">
              <w:marLeft w:val="0"/>
              <w:marRight w:val="0"/>
              <w:marTop w:val="0"/>
              <w:marBottom w:val="0"/>
              <w:divBdr>
                <w:top w:val="none" w:sz="0" w:space="0" w:color="auto"/>
                <w:left w:val="none" w:sz="0" w:space="0" w:color="auto"/>
                <w:bottom w:val="none" w:sz="0" w:space="0" w:color="auto"/>
                <w:right w:val="none" w:sz="0" w:space="0" w:color="auto"/>
              </w:divBdr>
            </w:div>
            <w:div w:id="1872256612">
              <w:marLeft w:val="0"/>
              <w:marRight w:val="0"/>
              <w:marTop w:val="0"/>
              <w:marBottom w:val="0"/>
              <w:divBdr>
                <w:top w:val="none" w:sz="0" w:space="0" w:color="auto"/>
                <w:left w:val="none" w:sz="0" w:space="0" w:color="auto"/>
                <w:bottom w:val="none" w:sz="0" w:space="0" w:color="auto"/>
                <w:right w:val="none" w:sz="0" w:space="0" w:color="auto"/>
              </w:divBdr>
            </w:div>
            <w:div w:id="1180582388">
              <w:marLeft w:val="0"/>
              <w:marRight w:val="0"/>
              <w:marTop w:val="0"/>
              <w:marBottom w:val="0"/>
              <w:divBdr>
                <w:top w:val="none" w:sz="0" w:space="0" w:color="auto"/>
                <w:left w:val="none" w:sz="0" w:space="0" w:color="auto"/>
                <w:bottom w:val="none" w:sz="0" w:space="0" w:color="auto"/>
                <w:right w:val="none" w:sz="0" w:space="0" w:color="auto"/>
              </w:divBdr>
            </w:div>
            <w:div w:id="1402292408">
              <w:marLeft w:val="0"/>
              <w:marRight w:val="0"/>
              <w:marTop w:val="0"/>
              <w:marBottom w:val="0"/>
              <w:divBdr>
                <w:top w:val="none" w:sz="0" w:space="0" w:color="auto"/>
                <w:left w:val="none" w:sz="0" w:space="0" w:color="auto"/>
                <w:bottom w:val="none" w:sz="0" w:space="0" w:color="auto"/>
                <w:right w:val="none" w:sz="0" w:space="0" w:color="auto"/>
              </w:divBdr>
            </w:div>
            <w:div w:id="1289241658">
              <w:marLeft w:val="0"/>
              <w:marRight w:val="0"/>
              <w:marTop w:val="0"/>
              <w:marBottom w:val="0"/>
              <w:divBdr>
                <w:top w:val="none" w:sz="0" w:space="0" w:color="auto"/>
                <w:left w:val="none" w:sz="0" w:space="0" w:color="auto"/>
                <w:bottom w:val="none" w:sz="0" w:space="0" w:color="auto"/>
                <w:right w:val="none" w:sz="0" w:space="0" w:color="auto"/>
              </w:divBdr>
            </w:div>
            <w:div w:id="2080328547">
              <w:marLeft w:val="0"/>
              <w:marRight w:val="0"/>
              <w:marTop w:val="0"/>
              <w:marBottom w:val="0"/>
              <w:divBdr>
                <w:top w:val="none" w:sz="0" w:space="0" w:color="auto"/>
                <w:left w:val="none" w:sz="0" w:space="0" w:color="auto"/>
                <w:bottom w:val="none" w:sz="0" w:space="0" w:color="auto"/>
                <w:right w:val="none" w:sz="0" w:space="0" w:color="auto"/>
              </w:divBdr>
            </w:div>
            <w:div w:id="743188630">
              <w:marLeft w:val="0"/>
              <w:marRight w:val="0"/>
              <w:marTop w:val="0"/>
              <w:marBottom w:val="0"/>
              <w:divBdr>
                <w:top w:val="none" w:sz="0" w:space="0" w:color="auto"/>
                <w:left w:val="none" w:sz="0" w:space="0" w:color="auto"/>
                <w:bottom w:val="none" w:sz="0" w:space="0" w:color="auto"/>
                <w:right w:val="none" w:sz="0" w:space="0" w:color="auto"/>
              </w:divBdr>
            </w:div>
            <w:div w:id="620575376">
              <w:marLeft w:val="0"/>
              <w:marRight w:val="0"/>
              <w:marTop w:val="0"/>
              <w:marBottom w:val="0"/>
              <w:divBdr>
                <w:top w:val="none" w:sz="0" w:space="0" w:color="auto"/>
                <w:left w:val="none" w:sz="0" w:space="0" w:color="auto"/>
                <w:bottom w:val="none" w:sz="0" w:space="0" w:color="auto"/>
                <w:right w:val="none" w:sz="0" w:space="0" w:color="auto"/>
              </w:divBdr>
            </w:div>
            <w:div w:id="841746820">
              <w:marLeft w:val="0"/>
              <w:marRight w:val="0"/>
              <w:marTop w:val="0"/>
              <w:marBottom w:val="0"/>
              <w:divBdr>
                <w:top w:val="none" w:sz="0" w:space="0" w:color="auto"/>
                <w:left w:val="none" w:sz="0" w:space="0" w:color="auto"/>
                <w:bottom w:val="none" w:sz="0" w:space="0" w:color="auto"/>
                <w:right w:val="none" w:sz="0" w:space="0" w:color="auto"/>
              </w:divBdr>
            </w:div>
            <w:div w:id="675956242">
              <w:marLeft w:val="0"/>
              <w:marRight w:val="0"/>
              <w:marTop w:val="0"/>
              <w:marBottom w:val="0"/>
              <w:divBdr>
                <w:top w:val="none" w:sz="0" w:space="0" w:color="auto"/>
                <w:left w:val="none" w:sz="0" w:space="0" w:color="auto"/>
                <w:bottom w:val="none" w:sz="0" w:space="0" w:color="auto"/>
                <w:right w:val="none" w:sz="0" w:space="0" w:color="auto"/>
              </w:divBdr>
            </w:div>
            <w:div w:id="883367420">
              <w:marLeft w:val="0"/>
              <w:marRight w:val="0"/>
              <w:marTop w:val="0"/>
              <w:marBottom w:val="0"/>
              <w:divBdr>
                <w:top w:val="none" w:sz="0" w:space="0" w:color="auto"/>
                <w:left w:val="none" w:sz="0" w:space="0" w:color="auto"/>
                <w:bottom w:val="none" w:sz="0" w:space="0" w:color="auto"/>
                <w:right w:val="none" w:sz="0" w:space="0" w:color="auto"/>
              </w:divBdr>
            </w:div>
            <w:div w:id="1344742942">
              <w:marLeft w:val="0"/>
              <w:marRight w:val="0"/>
              <w:marTop w:val="0"/>
              <w:marBottom w:val="0"/>
              <w:divBdr>
                <w:top w:val="none" w:sz="0" w:space="0" w:color="auto"/>
                <w:left w:val="none" w:sz="0" w:space="0" w:color="auto"/>
                <w:bottom w:val="none" w:sz="0" w:space="0" w:color="auto"/>
                <w:right w:val="none" w:sz="0" w:space="0" w:color="auto"/>
              </w:divBdr>
            </w:div>
            <w:div w:id="1561593645">
              <w:marLeft w:val="0"/>
              <w:marRight w:val="0"/>
              <w:marTop w:val="0"/>
              <w:marBottom w:val="0"/>
              <w:divBdr>
                <w:top w:val="none" w:sz="0" w:space="0" w:color="auto"/>
                <w:left w:val="none" w:sz="0" w:space="0" w:color="auto"/>
                <w:bottom w:val="none" w:sz="0" w:space="0" w:color="auto"/>
                <w:right w:val="none" w:sz="0" w:space="0" w:color="auto"/>
              </w:divBdr>
            </w:div>
            <w:div w:id="1326863839">
              <w:marLeft w:val="0"/>
              <w:marRight w:val="0"/>
              <w:marTop w:val="0"/>
              <w:marBottom w:val="0"/>
              <w:divBdr>
                <w:top w:val="none" w:sz="0" w:space="0" w:color="auto"/>
                <w:left w:val="none" w:sz="0" w:space="0" w:color="auto"/>
                <w:bottom w:val="none" w:sz="0" w:space="0" w:color="auto"/>
                <w:right w:val="none" w:sz="0" w:space="0" w:color="auto"/>
              </w:divBdr>
            </w:div>
            <w:div w:id="1537039752">
              <w:marLeft w:val="0"/>
              <w:marRight w:val="0"/>
              <w:marTop w:val="0"/>
              <w:marBottom w:val="0"/>
              <w:divBdr>
                <w:top w:val="none" w:sz="0" w:space="0" w:color="auto"/>
                <w:left w:val="none" w:sz="0" w:space="0" w:color="auto"/>
                <w:bottom w:val="none" w:sz="0" w:space="0" w:color="auto"/>
                <w:right w:val="none" w:sz="0" w:space="0" w:color="auto"/>
              </w:divBdr>
            </w:div>
            <w:div w:id="1168791997">
              <w:marLeft w:val="0"/>
              <w:marRight w:val="0"/>
              <w:marTop w:val="0"/>
              <w:marBottom w:val="0"/>
              <w:divBdr>
                <w:top w:val="none" w:sz="0" w:space="0" w:color="auto"/>
                <w:left w:val="none" w:sz="0" w:space="0" w:color="auto"/>
                <w:bottom w:val="none" w:sz="0" w:space="0" w:color="auto"/>
                <w:right w:val="none" w:sz="0" w:space="0" w:color="auto"/>
              </w:divBdr>
            </w:div>
            <w:div w:id="1150559238">
              <w:marLeft w:val="0"/>
              <w:marRight w:val="0"/>
              <w:marTop w:val="0"/>
              <w:marBottom w:val="0"/>
              <w:divBdr>
                <w:top w:val="none" w:sz="0" w:space="0" w:color="auto"/>
                <w:left w:val="none" w:sz="0" w:space="0" w:color="auto"/>
                <w:bottom w:val="none" w:sz="0" w:space="0" w:color="auto"/>
                <w:right w:val="none" w:sz="0" w:space="0" w:color="auto"/>
              </w:divBdr>
            </w:div>
            <w:div w:id="242377317">
              <w:marLeft w:val="0"/>
              <w:marRight w:val="0"/>
              <w:marTop w:val="0"/>
              <w:marBottom w:val="0"/>
              <w:divBdr>
                <w:top w:val="none" w:sz="0" w:space="0" w:color="auto"/>
                <w:left w:val="none" w:sz="0" w:space="0" w:color="auto"/>
                <w:bottom w:val="none" w:sz="0" w:space="0" w:color="auto"/>
                <w:right w:val="none" w:sz="0" w:space="0" w:color="auto"/>
              </w:divBdr>
            </w:div>
            <w:div w:id="1575117457">
              <w:marLeft w:val="0"/>
              <w:marRight w:val="0"/>
              <w:marTop w:val="0"/>
              <w:marBottom w:val="0"/>
              <w:divBdr>
                <w:top w:val="none" w:sz="0" w:space="0" w:color="auto"/>
                <w:left w:val="none" w:sz="0" w:space="0" w:color="auto"/>
                <w:bottom w:val="none" w:sz="0" w:space="0" w:color="auto"/>
                <w:right w:val="none" w:sz="0" w:space="0" w:color="auto"/>
              </w:divBdr>
            </w:div>
            <w:div w:id="2125271363">
              <w:marLeft w:val="0"/>
              <w:marRight w:val="0"/>
              <w:marTop w:val="0"/>
              <w:marBottom w:val="0"/>
              <w:divBdr>
                <w:top w:val="none" w:sz="0" w:space="0" w:color="auto"/>
                <w:left w:val="none" w:sz="0" w:space="0" w:color="auto"/>
                <w:bottom w:val="none" w:sz="0" w:space="0" w:color="auto"/>
                <w:right w:val="none" w:sz="0" w:space="0" w:color="auto"/>
              </w:divBdr>
            </w:div>
            <w:div w:id="1027096927">
              <w:marLeft w:val="0"/>
              <w:marRight w:val="0"/>
              <w:marTop w:val="0"/>
              <w:marBottom w:val="0"/>
              <w:divBdr>
                <w:top w:val="none" w:sz="0" w:space="0" w:color="auto"/>
                <w:left w:val="none" w:sz="0" w:space="0" w:color="auto"/>
                <w:bottom w:val="none" w:sz="0" w:space="0" w:color="auto"/>
                <w:right w:val="none" w:sz="0" w:space="0" w:color="auto"/>
              </w:divBdr>
            </w:div>
            <w:div w:id="55054784">
              <w:marLeft w:val="0"/>
              <w:marRight w:val="0"/>
              <w:marTop w:val="0"/>
              <w:marBottom w:val="0"/>
              <w:divBdr>
                <w:top w:val="none" w:sz="0" w:space="0" w:color="auto"/>
                <w:left w:val="none" w:sz="0" w:space="0" w:color="auto"/>
                <w:bottom w:val="none" w:sz="0" w:space="0" w:color="auto"/>
                <w:right w:val="none" w:sz="0" w:space="0" w:color="auto"/>
              </w:divBdr>
            </w:div>
            <w:div w:id="130710157">
              <w:marLeft w:val="0"/>
              <w:marRight w:val="0"/>
              <w:marTop w:val="0"/>
              <w:marBottom w:val="0"/>
              <w:divBdr>
                <w:top w:val="none" w:sz="0" w:space="0" w:color="auto"/>
                <w:left w:val="none" w:sz="0" w:space="0" w:color="auto"/>
                <w:bottom w:val="none" w:sz="0" w:space="0" w:color="auto"/>
                <w:right w:val="none" w:sz="0" w:space="0" w:color="auto"/>
              </w:divBdr>
            </w:div>
            <w:div w:id="773138865">
              <w:marLeft w:val="0"/>
              <w:marRight w:val="0"/>
              <w:marTop w:val="0"/>
              <w:marBottom w:val="0"/>
              <w:divBdr>
                <w:top w:val="none" w:sz="0" w:space="0" w:color="auto"/>
                <w:left w:val="none" w:sz="0" w:space="0" w:color="auto"/>
                <w:bottom w:val="none" w:sz="0" w:space="0" w:color="auto"/>
                <w:right w:val="none" w:sz="0" w:space="0" w:color="auto"/>
              </w:divBdr>
            </w:div>
            <w:div w:id="50542579">
              <w:marLeft w:val="0"/>
              <w:marRight w:val="0"/>
              <w:marTop w:val="0"/>
              <w:marBottom w:val="0"/>
              <w:divBdr>
                <w:top w:val="none" w:sz="0" w:space="0" w:color="auto"/>
                <w:left w:val="none" w:sz="0" w:space="0" w:color="auto"/>
                <w:bottom w:val="none" w:sz="0" w:space="0" w:color="auto"/>
                <w:right w:val="none" w:sz="0" w:space="0" w:color="auto"/>
              </w:divBdr>
            </w:div>
            <w:div w:id="1906842689">
              <w:marLeft w:val="0"/>
              <w:marRight w:val="0"/>
              <w:marTop w:val="0"/>
              <w:marBottom w:val="0"/>
              <w:divBdr>
                <w:top w:val="none" w:sz="0" w:space="0" w:color="auto"/>
                <w:left w:val="none" w:sz="0" w:space="0" w:color="auto"/>
                <w:bottom w:val="none" w:sz="0" w:space="0" w:color="auto"/>
                <w:right w:val="none" w:sz="0" w:space="0" w:color="auto"/>
              </w:divBdr>
            </w:div>
            <w:div w:id="216011115">
              <w:marLeft w:val="0"/>
              <w:marRight w:val="0"/>
              <w:marTop w:val="0"/>
              <w:marBottom w:val="0"/>
              <w:divBdr>
                <w:top w:val="none" w:sz="0" w:space="0" w:color="auto"/>
                <w:left w:val="none" w:sz="0" w:space="0" w:color="auto"/>
                <w:bottom w:val="none" w:sz="0" w:space="0" w:color="auto"/>
                <w:right w:val="none" w:sz="0" w:space="0" w:color="auto"/>
              </w:divBdr>
            </w:div>
            <w:div w:id="1142771901">
              <w:marLeft w:val="0"/>
              <w:marRight w:val="0"/>
              <w:marTop w:val="0"/>
              <w:marBottom w:val="0"/>
              <w:divBdr>
                <w:top w:val="none" w:sz="0" w:space="0" w:color="auto"/>
                <w:left w:val="none" w:sz="0" w:space="0" w:color="auto"/>
                <w:bottom w:val="none" w:sz="0" w:space="0" w:color="auto"/>
                <w:right w:val="none" w:sz="0" w:space="0" w:color="auto"/>
              </w:divBdr>
            </w:div>
            <w:div w:id="315568404">
              <w:marLeft w:val="0"/>
              <w:marRight w:val="0"/>
              <w:marTop w:val="0"/>
              <w:marBottom w:val="0"/>
              <w:divBdr>
                <w:top w:val="none" w:sz="0" w:space="0" w:color="auto"/>
                <w:left w:val="none" w:sz="0" w:space="0" w:color="auto"/>
                <w:bottom w:val="none" w:sz="0" w:space="0" w:color="auto"/>
                <w:right w:val="none" w:sz="0" w:space="0" w:color="auto"/>
              </w:divBdr>
            </w:div>
            <w:div w:id="1865174218">
              <w:marLeft w:val="0"/>
              <w:marRight w:val="0"/>
              <w:marTop w:val="0"/>
              <w:marBottom w:val="0"/>
              <w:divBdr>
                <w:top w:val="none" w:sz="0" w:space="0" w:color="auto"/>
                <w:left w:val="none" w:sz="0" w:space="0" w:color="auto"/>
                <w:bottom w:val="none" w:sz="0" w:space="0" w:color="auto"/>
                <w:right w:val="none" w:sz="0" w:space="0" w:color="auto"/>
              </w:divBdr>
            </w:div>
            <w:div w:id="70782374">
              <w:marLeft w:val="0"/>
              <w:marRight w:val="0"/>
              <w:marTop w:val="0"/>
              <w:marBottom w:val="0"/>
              <w:divBdr>
                <w:top w:val="none" w:sz="0" w:space="0" w:color="auto"/>
                <w:left w:val="none" w:sz="0" w:space="0" w:color="auto"/>
                <w:bottom w:val="none" w:sz="0" w:space="0" w:color="auto"/>
                <w:right w:val="none" w:sz="0" w:space="0" w:color="auto"/>
              </w:divBdr>
            </w:div>
            <w:div w:id="893127448">
              <w:marLeft w:val="0"/>
              <w:marRight w:val="0"/>
              <w:marTop w:val="0"/>
              <w:marBottom w:val="0"/>
              <w:divBdr>
                <w:top w:val="none" w:sz="0" w:space="0" w:color="auto"/>
                <w:left w:val="none" w:sz="0" w:space="0" w:color="auto"/>
                <w:bottom w:val="none" w:sz="0" w:space="0" w:color="auto"/>
                <w:right w:val="none" w:sz="0" w:space="0" w:color="auto"/>
              </w:divBdr>
            </w:div>
            <w:div w:id="400181893">
              <w:marLeft w:val="0"/>
              <w:marRight w:val="0"/>
              <w:marTop w:val="0"/>
              <w:marBottom w:val="0"/>
              <w:divBdr>
                <w:top w:val="none" w:sz="0" w:space="0" w:color="auto"/>
                <w:left w:val="none" w:sz="0" w:space="0" w:color="auto"/>
                <w:bottom w:val="none" w:sz="0" w:space="0" w:color="auto"/>
                <w:right w:val="none" w:sz="0" w:space="0" w:color="auto"/>
              </w:divBdr>
            </w:div>
            <w:div w:id="1537232278">
              <w:marLeft w:val="0"/>
              <w:marRight w:val="0"/>
              <w:marTop w:val="0"/>
              <w:marBottom w:val="0"/>
              <w:divBdr>
                <w:top w:val="none" w:sz="0" w:space="0" w:color="auto"/>
                <w:left w:val="none" w:sz="0" w:space="0" w:color="auto"/>
                <w:bottom w:val="none" w:sz="0" w:space="0" w:color="auto"/>
                <w:right w:val="none" w:sz="0" w:space="0" w:color="auto"/>
              </w:divBdr>
            </w:div>
            <w:div w:id="411926091">
              <w:marLeft w:val="0"/>
              <w:marRight w:val="0"/>
              <w:marTop w:val="0"/>
              <w:marBottom w:val="0"/>
              <w:divBdr>
                <w:top w:val="none" w:sz="0" w:space="0" w:color="auto"/>
                <w:left w:val="none" w:sz="0" w:space="0" w:color="auto"/>
                <w:bottom w:val="none" w:sz="0" w:space="0" w:color="auto"/>
                <w:right w:val="none" w:sz="0" w:space="0" w:color="auto"/>
              </w:divBdr>
            </w:div>
            <w:div w:id="934292573">
              <w:marLeft w:val="0"/>
              <w:marRight w:val="0"/>
              <w:marTop w:val="0"/>
              <w:marBottom w:val="0"/>
              <w:divBdr>
                <w:top w:val="none" w:sz="0" w:space="0" w:color="auto"/>
                <w:left w:val="none" w:sz="0" w:space="0" w:color="auto"/>
                <w:bottom w:val="none" w:sz="0" w:space="0" w:color="auto"/>
                <w:right w:val="none" w:sz="0" w:space="0" w:color="auto"/>
              </w:divBdr>
            </w:div>
            <w:div w:id="1906376864">
              <w:marLeft w:val="0"/>
              <w:marRight w:val="0"/>
              <w:marTop w:val="0"/>
              <w:marBottom w:val="0"/>
              <w:divBdr>
                <w:top w:val="none" w:sz="0" w:space="0" w:color="auto"/>
                <w:left w:val="none" w:sz="0" w:space="0" w:color="auto"/>
                <w:bottom w:val="none" w:sz="0" w:space="0" w:color="auto"/>
                <w:right w:val="none" w:sz="0" w:space="0" w:color="auto"/>
              </w:divBdr>
            </w:div>
            <w:div w:id="286470779">
              <w:marLeft w:val="0"/>
              <w:marRight w:val="0"/>
              <w:marTop w:val="0"/>
              <w:marBottom w:val="0"/>
              <w:divBdr>
                <w:top w:val="none" w:sz="0" w:space="0" w:color="auto"/>
                <w:left w:val="none" w:sz="0" w:space="0" w:color="auto"/>
                <w:bottom w:val="none" w:sz="0" w:space="0" w:color="auto"/>
                <w:right w:val="none" w:sz="0" w:space="0" w:color="auto"/>
              </w:divBdr>
            </w:div>
            <w:div w:id="944768171">
              <w:marLeft w:val="0"/>
              <w:marRight w:val="0"/>
              <w:marTop w:val="0"/>
              <w:marBottom w:val="0"/>
              <w:divBdr>
                <w:top w:val="none" w:sz="0" w:space="0" w:color="auto"/>
                <w:left w:val="none" w:sz="0" w:space="0" w:color="auto"/>
                <w:bottom w:val="none" w:sz="0" w:space="0" w:color="auto"/>
                <w:right w:val="none" w:sz="0" w:space="0" w:color="auto"/>
              </w:divBdr>
            </w:div>
            <w:div w:id="716783369">
              <w:marLeft w:val="0"/>
              <w:marRight w:val="0"/>
              <w:marTop w:val="0"/>
              <w:marBottom w:val="0"/>
              <w:divBdr>
                <w:top w:val="none" w:sz="0" w:space="0" w:color="auto"/>
                <w:left w:val="none" w:sz="0" w:space="0" w:color="auto"/>
                <w:bottom w:val="none" w:sz="0" w:space="0" w:color="auto"/>
                <w:right w:val="none" w:sz="0" w:space="0" w:color="auto"/>
              </w:divBdr>
            </w:div>
            <w:div w:id="1183083520">
              <w:marLeft w:val="0"/>
              <w:marRight w:val="0"/>
              <w:marTop w:val="0"/>
              <w:marBottom w:val="0"/>
              <w:divBdr>
                <w:top w:val="none" w:sz="0" w:space="0" w:color="auto"/>
                <w:left w:val="none" w:sz="0" w:space="0" w:color="auto"/>
                <w:bottom w:val="none" w:sz="0" w:space="0" w:color="auto"/>
                <w:right w:val="none" w:sz="0" w:space="0" w:color="auto"/>
              </w:divBdr>
            </w:div>
            <w:div w:id="1624580767">
              <w:marLeft w:val="0"/>
              <w:marRight w:val="0"/>
              <w:marTop w:val="0"/>
              <w:marBottom w:val="0"/>
              <w:divBdr>
                <w:top w:val="none" w:sz="0" w:space="0" w:color="auto"/>
                <w:left w:val="none" w:sz="0" w:space="0" w:color="auto"/>
                <w:bottom w:val="none" w:sz="0" w:space="0" w:color="auto"/>
                <w:right w:val="none" w:sz="0" w:space="0" w:color="auto"/>
              </w:divBdr>
            </w:div>
            <w:div w:id="827407783">
              <w:marLeft w:val="0"/>
              <w:marRight w:val="0"/>
              <w:marTop w:val="0"/>
              <w:marBottom w:val="0"/>
              <w:divBdr>
                <w:top w:val="none" w:sz="0" w:space="0" w:color="auto"/>
                <w:left w:val="none" w:sz="0" w:space="0" w:color="auto"/>
                <w:bottom w:val="none" w:sz="0" w:space="0" w:color="auto"/>
                <w:right w:val="none" w:sz="0" w:space="0" w:color="auto"/>
              </w:divBdr>
            </w:div>
            <w:div w:id="1473787291">
              <w:marLeft w:val="0"/>
              <w:marRight w:val="0"/>
              <w:marTop w:val="0"/>
              <w:marBottom w:val="0"/>
              <w:divBdr>
                <w:top w:val="none" w:sz="0" w:space="0" w:color="auto"/>
                <w:left w:val="none" w:sz="0" w:space="0" w:color="auto"/>
                <w:bottom w:val="none" w:sz="0" w:space="0" w:color="auto"/>
                <w:right w:val="none" w:sz="0" w:space="0" w:color="auto"/>
              </w:divBdr>
            </w:div>
            <w:div w:id="153113371">
              <w:marLeft w:val="0"/>
              <w:marRight w:val="0"/>
              <w:marTop w:val="0"/>
              <w:marBottom w:val="0"/>
              <w:divBdr>
                <w:top w:val="none" w:sz="0" w:space="0" w:color="auto"/>
                <w:left w:val="none" w:sz="0" w:space="0" w:color="auto"/>
                <w:bottom w:val="none" w:sz="0" w:space="0" w:color="auto"/>
                <w:right w:val="none" w:sz="0" w:space="0" w:color="auto"/>
              </w:divBdr>
            </w:div>
            <w:div w:id="1393770159">
              <w:marLeft w:val="0"/>
              <w:marRight w:val="0"/>
              <w:marTop w:val="0"/>
              <w:marBottom w:val="0"/>
              <w:divBdr>
                <w:top w:val="none" w:sz="0" w:space="0" w:color="auto"/>
                <w:left w:val="none" w:sz="0" w:space="0" w:color="auto"/>
                <w:bottom w:val="none" w:sz="0" w:space="0" w:color="auto"/>
                <w:right w:val="none" w:sz="0" w:space="0" w:color="auto"/>
              </w:divBdr>
            </w:div>
            <w:div w:id="1634018830">
              <w:marLeft w:val="0"/>
              <w:marRight w:val="0"/>
              <w:marTop w:val="0"/>
              <w:marBottom w:val="0"/>
              <w:divBdr>
                <w:top w:val="none" w:sz="0" w:space="0" w:color="auto"/>
                <w:left w:val="none" w:sz="0" w:space="0" w:color="auto"/>
                <w:bottom w:val="none" w:sz="0" w:space="0" w:color="auto"/>
                <w:right w:val="none" w:sz="0" w:space="0" w:color="auto"/>
              </w:divBdr>
            </w:div>
            <w:div w:id="1951162862">
              <w:marLeft w:val="0"/>
              <w:marRight w:val="0"/>
              <w:marTop w:val="0"/>
              <w:marBottom w:val="0"/>
              <w:divBdr>
                <w:top w:val="none" w:sz="0" w:space="0" w:color="auto"/>
                <w:left w:val="none" w:sz="0" w:space="0" w:color="auto"/>
                <w:bottom w:val="none" w:sz="0" w:space="0" w:color="auto"/>
                <w:right w:val="none" w:sz="0" w:space="0" w:color="auto"/>
              </w:divBdr>
            </w:div>
            <w:div w:id="2088309600">
              <w:marLeft w:val="0"/>
              <w:marRight w:val="0"/>
              <w:marTop w:val="0"/>
              <w:marBottom w:val="0"/>
              <w:divBdr>
                <w:top w:val="none" w:sz="0" w:space="0" w:color="auto"/>
                <w:left w:val="none" w:sz="0" w:space="0" w:color="auto"/>
                <w:bottom w:val="none" w:sz="0" w:space="0" w:color="auto"/>
                <w:right w:val="none" w:sz="0" w:space="0" w:color="auto"/>
              </w:divBdr>
            </w:div>
            <w:div w:id="1149976132">
              <w:marLeft w:val="0"/>
              <w:marRight w:val="0"/>
              <w:marTop w:val="0"/>
              <w:marBottom w:val="0"/>
              <w:divBdr>
                <w:top w:val="none" w:sz="0" w:space="0" w:color="auto"/>
                <w:left w:val="none" w:sz="0" w:space="0" w:color="auto"/>
                <w:bottom w:val="none" w:sz="0" w:space="0" w:color="auto"/>
                <w:right w:val="none" w:sz="0" w:space="0" w:color="auto"/>
              </w:divBdr>
            </w:div>
            <w:div w:id="1314875967">
              <w:marLeft w:val="0"/>
              <w:marRight w:val="0"/>
              <w:marTop w:val="0"/>
              <w:marBottom w:val="0"/>
              <w:divBdr>
                <w:top w:val="none" w:sz="0" w:space="0" w:color="auto"/>
                <w:left w:val="none" w:sz="0" w:space="0" w:color="auto"/>
                <w:bottom w:val="none" w:sz="0" w:space="0" w:color="auto"/>
                <w:right w:val="none" w:sz="0" w:space="0" w:color="auto"/>
              </w:divBdr>
            </w:div>
            <w:div w:id="455568058">
              <w:marLeft w:val="0"/>
              <w:marRight w:val="0"/>
              <w:marTop w:val="0"/>
              <w:marBottom w:val="0"/>
              <w:divBdr>
                <w:top w:val="none" w:sz="0" w:space="0" w:color="auto"/>
                <w:left w:val="none" w:sz="0" w:space="0" w:color="auto"/>
                <w:bottom w:val="none" w:sz="0" w:space="0" w:color="auto"/>
                <w:right w:val="none" w:sz="0" w:space="0" w:color="auto"/>
              </w:divBdr>
            </w:div>
            <w:div w:id="103041649">
              <w:marLeft w:val="0"/>
              <w:marRight w:val="0"/>
              <w:marTop w:val="0"/>
              <w:marBottom w:val="0"/>
              <w:divBdr>
                <w:top w:val="none" w:sz="0" w:space="0" w:color="auto"/>
                <w:left w:val="none" w:sz="0" w:space="0" w:color="auto"/>
                <w:bottom w:val="none" w:sz="0" w:space="0" w:color="auto"/>
                <w:right w:val="none" w:sz="0" w:space="0" w:color="auto"/>
              </w:divBdr>
            </w:div>
            <w:div w:id="2031376335">
              <w:marLeft w:val="0"/>
              <w:marRight w:val="0"/>
              <w:marTop w:val="0"/>
              <w:marBottom w:val="0"/>
              <w:divBdr>
                <w:top w:val="none" w:sz="0" w:space="0" w:color="auto"/>
                <w:left w:val="none" w:sz="0" w:space="0" w:color="auto"/>
                <w:bottom w:val="none" w:sz="0" w:space="0" w:color="auto"/>
                <w:right w:val="none" w:sz="0" w:space="0" w:color="auto"/>
              </w:divBdr>
            </w:div>
            <w:div w:id="1376853736">
              <w:marLeft w:val="0"/>
              <w:marRight w:val="0"/>
              <w:marTop w:val="0"/>
              <w:marBottom w:val="0"/>
              <w:divBdr>
                <w:top w:val="none" w:sz="0" w:space="0" w:color="auto"/>
                <w:left w:val="none" w:sz="0" w:space="0" w:color="auto"/>
                <w:bottom w:val="none" w:sz="0" w:space="0" w:color="auto"/>
                <w:right w:val="none" w:sz="0" w:space="0" w:color="auto"/>
              </w:divBdr>
            </w:div>
            <w:div w:id="853688581">
              <w:marLeft w:val="0"/>
              <w:marRight w:val="0"/>
              <w:marTop w:val="0"/>
              <w:marBottom w:val="0"/>
              <w:divBdr>
                <w:top w:val="none" w:sz="0" w:space="0" w:color="auto"/>
                <w:left w:val="none" w:sz="0" w:space="0" w:color="auto"/>
                <w:bottom w:val="none" w:sz="0" w:space="0" w:color="auto"/>
                <w:right w:val="none" w:sz="0" w:space="0" w:color="auto"/>
              </w:divBdr>
            </w:div>
            <w:div w:id="117727221">
              <w:marLeft w:val="0"/>
              <w:marRight w:val="0"/>
              <w:marTop w:val="0"/>
              <w:marBottom w:val="0"/>
              <w:divBdr>
                <w:top w:val="none" w:sz="0" w:space="0" w:color="auto"/>
                <w:left w:val="none" w:sz="0" w:space="0" w:color="auto"/>
                <w:bottom w:val="none" w:sz="0" w:space="0" w:color="auto"/>
                <w:right w:val="none" w:sz="0" w:space="0" w:color="auto"/>
              </w:divBdr>
            </w:div>
            <w:div w:id="1905023003">
              <w:marLeft w:val="0"/>
              <w:marRight w:val="0"/>
              <w:marTop w:val="0"/>
              <w:marBottom w:val="0"/>
              <w:divBdr>
                <w:top w:val="none" w:sz="0" w:space="0" w:color="auto"/>
                <w:left w:val="none" w:sz="0" w:space="0" w:color="auto"/>
                <w:bottom w:val="none" w:sz="0" w:space="0" w:color="auto"/>
                <w:right w:val="none" w:sz="0" w:space="0" w:color="auto"/>
              </w:divBdr>
            </w:div>
            <w:div w:id="877929880">
              <w:marLeft w:val="0"/>
              <w:marRight w:val="0"/>
              <w:marTop w:val="0"/>
              <w:marBottom w:val="0"/>
              <w:divBdr>
                <w:top w:val="none" w:sz="0" w:space="0" w:color="auto"/>
                <w:left w:val="none" w:sz="0" w:space="0" w:color="auto"/>
                <w:bottom w:val="none" w:sz="0" w:space="0" w:color="auto"/>
                <w:right w:val="none" w:sz="0" w:space="0" w:color="auto"/>
              </w:divBdr>
            </w:div>
            <w:div w:id="960382640">
              <w:marLeft w:val="0"/>
              <w:marRight w:val="0"/>
              <w:marTop w:val="0"/>
              <w:marBottom w:val="0"/>
              <w:divBdr>
                <w:top w:val="none" w:sz="0" w:space="0" w:color="auto"/>
                <w:left w:val="none" w:sz="0" w:space="0" w:color="auto"/>
                <w:bottom w:val="none" w:sz="0" w:space="0" w:color="auto"/>
                <w:right w:val="none" w:sz="0" w:space="0" w:color="auto"/>
              </w:divBdr>
            </w:div>
            <w:div w:id="1880359936">
              <w:marLeft w:val="0"/>
              <w:marRight w:val="0"/>
              <w:marTop w:val="0"/>
              <w:marBottom w:val="0"/>
              <w:divBdr>
                <w:top w:val="none" w:sz="0" w:space="0" w:color="auto"/>
                <w:left w:val="none" w:sz="0" w:space="0" w:color="auto"/>
                <w:bottom w:val="none" w:sz="0" w:space="0" w:color="auto"/>
                <w:right w:val="none" w:sz="0" w:space="0" w:color="auto"/>
              </w:divBdr>
            </w:div>
            <w:div w:id="1972710910">
              <w:marLeft w:val="0"/>
              <w:marRight w:val="0"/>
              <w:marTop w:val="0"/>
              <w:marBottom w:val="0"/>
              <w:divBdr>
                <w:top w:val="none" w:sz="0" w:space="0" w:color="auto"/>
                <w:left w:val="none" w:sz="0" w:space="0" w:color="auto"/>
                <w:bottom w:val="none" w:sz="0" w:space="0" w:color="auto"/>
                <w:right w:val="none" w:sz="0" w:space="0" w:color="auto"/>
              </w:divBdr>
            </w:div>
            <w:div w:id="2104959501">
              <w:marLeft w:val="0"/>
              <w:marRight w:val="0"/>
              <w:marTop w:val="0"/>
              <w:marBottom w:val="0"/>
              <w:divBdr>
                <w:top w:val="none" w:sz="0" w:space="0" w:color="auto"/>
                <w:left w:val="none" w:sz="0" w:space="0" w:color="auto"/>
                <w:bottom w:val="none" w:sz="0" w:space="0" w:color="auto"/>
                <w:right w:val="none" w:sz="0" w:space="0" w:color="auto"/>
              </w:divBdr>
            </w:div>
            <w:div w:id="1861119816">
              <w:marLeft w:val="0"/>
              <w:marRight w:val="0"/>
              <w:marTop w:val="0"/>
              <w:marBottom w:val="0"/>
              <w:divBdr>
                <w:top w:val="none" w:sz="0" w:space="0" w:color="auto"/>
                <w:left w:val="none" w:sz="0" w:space="0" w:color="auto"/>
                <w:bottom w:val="none" w:sz="0" w:space="0" w:color="auto"/>
                <w:right w:val="none" w:sz="0" w:space="0" w:color="auto"/>
              </w:divBdr>
            </w:div>
            <w:div w:id="1432236363">
              <w:marLeft w:val="0"/>
              <w:marRight w:val="0"/>
              <w:marTop w:val="0"/>
              <w:marBottom w:val="0"/>
              <w:divBdr>
                <w:top w:val="none" w:sz="0" w:space="0" w:color="auto"/>
                <w:left w:val="none" w:sz="0" w:space="0" w:color="auto"/>
                <w:bottom w:val="none" w:sz="0" w:space="0" w:color="auto"/>
                <w:right w:val="none" w:sz="0" w:space="0" w:color="auto"/>
              </w:divBdr>
            </w:div>
            <w:div w:id="406420381">
              <w:marLeft w:val="0"/>
              <w:marRight w:val="0"/>
              <w:marTop w:val="0"/>
              <w:marBottom w:val="0"/>
              <w:divBdr>
                <w:top w:val="none" w:sz="0" w:space="0" w:color="auto"/>
                <w:left w:val="none" w:sz="0" w:space="0" w:color="auto"/>
                <w:bottom w:val="none" w:sz="0" w:space="0" w:color="auto"/>
                <w:right w:val="none" w:sz="0" w:space="0" w:color="auto"/>
              </w:divBdr>
            </w:div>
            <w:div w:id="1554005266">
              <w:marLeft w:val="0"/>
              <w:marRight w:val="0"/>
              <w:marTop w:val="0"/>
              <w:marBottom w:val="0"/>
              <w:divBdr>
                <w:top w:val="none" w:sz="0" w:space="0" w:color="auto"/>
                <w:left w:val="none" w:sz="0" w:space="0" w:color="auto"/>
                <w:bottom w:val="none" w:sz="0" w:space="0" w:color="auto"/>
                <w:right w:val="none" w:sz="0" w:space="0" w:color="auto"/>
              </w:divBdr>
            </w:div>
            <w:div w:id="2120178185">
              <w:marLeft w:val="0"/>
              <w:marRight w:val="0"/>
              <w:marTop w:val="0"/>
              <w:marBottom w:val="0"/>
              <w:divBdr>
                <w:top w:val="none" w:sz="0" w:space="0" w:color="auto"/>
                <w:left w:val="none" w:sz="0" w:space="0" w:color="auto"/>
                <w:bottom w:val="none" w:sz="0" w:space="0" w:color="auto"/>
                <w:right w:val="none" w:sz="0" w:space="0" w:color="auto"/>
              </w:divBdr>
            </w:div>
            <w:div w:id="858156258">
              <w:marLeft w:val="0"/>
              <w:marRight w:val="0"/>
              <w:marTop w:val="0"/>
              <w:marBottom w:val="0"/>
              <w:divBdr>
                <w:top w:val="none" w:sz="0" w:space="0" w:color="auto"/>
                <w:left w:val="none" w:sz="0" w:space="0" w:color="auto"/>
                <w:bottom w:val="none" w:sz="0" w:space="0" w:color="auto"/>
                <w:right w:val="none" w:sz="0" w:space="0" w:color="auto"/>
              </w:divBdr>
            </w:div>
            <w:div w:id="1257400690">
              <w:marLeft w:val="0"/>
              <w:marRight w:val="0"/>
              <w:marTop w:val="0"/>
              <w:marBottom w:val="0"/>
              <w:divBdr>
                <w:top w:val="none" w:sz="0" w:space="0" w:color="auto"/>
                <w:left w:val="none" w:sz="0" w:space="0" w:color="auto"/>
                <w:bottom w:val="none" w:sz="0" w:space="0" w:color="auto"/>
                <w:right w:val="none" w:sz="0" w:space="0" w:color="auto"/>
              </w:divBdr>
            </w:div>
            <w:div w:id="1732456435">
              <w:marLeft w:val="0"/>
              <w:marRight w:val="0"/>
              <w:marTop w:val="0"/>
              <w:marBottom w:val="0"/>
              <w:divBdr>
                <w:top w:val="none" w:sz="0" w:space="0" w:color="auto"/>
                <w:left w:val="none" w:sz="0" w:space="0" w:color="auto"/>
                <w:bottom w:val="none" w:sz="0" w:space="0" w:color="auto"/>
                <w:right w:val="none" w:sz="0" w:space="0" w:color="auto"/>
              </w:divBdr>
            </w:div>
            <w:div w:id="204342707">
              <w:marLeft w:val="0"/>
              <w:marRight w:val="0"/>
              <w:marTop w:val="0"/>
              <w:marBottom w:val="0"/>
              <w:divBdr>
                <w:top w:val="none" w:sz="0" w:space="0" w:color="auto"/>
                <w:left w:val="none" w:sz="0" w:space="0" w:color="auto"/>
                <w:bottom w:val="none" w:sz="0" w:space="0" w:color="auto"/>
                <w:right w:val="none" w:sz="0" w:space="0" w:color="auto"/>
              </w:divBdr>
            </w:div>
            <w:div w:id="702025655">
              <w:marLeft w:val="0"/>
              <w:marRight w:val="0"/>
              <w:marTop w:val="0"/>
              <w:marBottom w:val="0"/>
              <w:divBdr>
                <w:top w:val="none" w:sz="0" w:space="0" w:color="auto"/>
                <w:left w:val="none" w:sz="0" w:space="0" w:color="auto"/>
                <w:bottom w:val="none" w:sz="0" w:space="0" w:color="auto"/>
                <w:right w:val="none" w:sz="0" w:space="0" w:color="auto"/>
              </w:divBdr>
            </w:div>
            <w:div w:id="1756509521">
              <w:marLeft w:val="0"/>
              <w:marRight w:val="0"/>
              <w:marTop w:val="0"/>
              <w:marBottom w:val="0"/>
              <w:divBdr>
                <w:top w:val="none" w:sz="0" w:space="0" w:color="auto"/>
                <w:left w:val="none" w:sz="0" w:space="0" w:color="auto"/>
                <w:bottom w:val="none" w:sz="0" w:space="0" w:color="auto"/>
                <w:right w:val="none" w:sz="0" w:space="0" w:color="auto"/>
              </w:divBdr>
            </w:div>
            <w:div w:id="113984084">
              <w:marLeft w:val="0"/>
              <w:marRight w:val="0"/>
              <w:marTop w:val="0"/>
              <w:marBottom w:val="0"/>
              <w:divBdr>
                <w:top w:val="none" w:sz="0" w:space="0" w:color="auto"/>
                <w:left w:val="none" w:sz="0" w:space="0" w:color="auto"/>
                <w:bottom w:val="none" w:sz="0" w:space="0" w:color="auto"/>
                <w:right w:val="none" w:sz="0" w:space="0" w:color="auto"/>
              </w:divBdr>
            </w:div>
            <w:div w:id="949557104">
              <w:marLeft w:val="0"/>
              <w:marRight w:val="0"/>
              <w:marTop w:val="0"/>
              <w:marBottom w:val="0"/>
              <w:divBdr>
                <w:top w:val="none" w:sz="0" w:space="0" w:color="auto"/>
                <w:left w:val="none" w:sz="0" w:space="0" w:color="auto"/>
                <w:bottom w:val="none" w:sz="0" w:space="0" w:color="auto"/>
                <w:right w:val="none" w:sz="0" w:space="0" w:color="auto"/>
              </w:divBdr>
            </w:div>
            <w:div w:id="1118061661">
              <w:marLeft w:val="0"/>
              <w:marRight w:val="0"/>
              <w:marTop w:val="0"/>
              <w:marBottom w:val="0"/>
              <w:divBdr>
                <w:top w:val="none" w:sz="0" w:space="0" w:color="auto"/>
                <w:left w:val="none" w:sz="0" w:space="0" w:color="auto"/>
                <w:bottom w:val="none" w:sz="0" w:space="0" w:color="auto"/>
                <w:right w:val="none" w:sz="0" w:space="0" w:color="auto"/>
              </w:divBdr>
            </w:div>
            <w:div w:id="874468695">
              <w:marLeft w:val="0"/>
              <w:marRight w:val="0"/>
              <w:marTop w:val="0"/>
              <w:marBottom w:val="0"/>
              <w:divBdr>
                <w:top w:val="none" w:sz="0" w:space="0" w:color="auto"/>
                <w:left w:val="none" w:sz="0" w:space="0" w:color="auto"/>
                <w:bottom w:val="none" w:sz="0" w:space="0" w:color="auto"/>
                <w:right w:val="none" w:sz="0" w:space="0" w:color="auto"/>
              </w:divBdr>
            </w:div>
            <w:div w:id="215361625">
              <w:marLeft w:val="0"/>
              <w:marRight w:val="0"/>
              <w:marTop w:val="0"/>
              <w:marBottom w:val="0"/>
              <w:divBdr>
                <w:top w:val="none" w:sz="0" w:space="0" w:color="auto"/>
                <w:left w:val="none" w:sz="0" w:space="0" w:color="auto"/>
                <w:bottom w:val="none" w:sz="0" w:space="0" w:color="auto"/>
                <w:right w:val="none" w:sz="0" w:space="0" w:color="auto"/>
              </w:divBdr>
            </w:div>
            <w:div w:id="1997028821">
              <w:marLeft w:val="0"/>
              <w:marRight w:val="0"/>
              <w:marTop w:val="0"/>
              <w:marBottom w:val="0"/>
              <w:divBdr>
                <w:top w:val="none" w:sz="0" w:space="0" w:color="auto"/>
                <w:left w:val="none" w:sz="0" w:space="0" w:color="auto"/>
                <w:bottom w:val="none" w:sz="0" w:space="0" w:color="auto"/>
                <w:right w:val="none" w:sz="0" w:space="0" w:color="auto"/>
              </w:divBdr>
            </w:div>
            <w:div w:id="897478260">
              <w:marLeft w:val="0"/>
              <w:marRight w:val="0"/>
              <w:marTop w:val="0"/>
              <w:marBottom w:val="0"/>
              <w:divBdr>
                <w:top w:val="none" w:sz="0" w:space="0" w:color="auto"/>
                <w:left w:val="none" w:sz="0" w:space="0" w:color="auto"/>
                <w:bottom w:val="none" w:sz="0" w:space="0" w:color="auto"/>
                <w:right w:val="none" w:sz="0" w:space="0" w:color="auto"/>
              </w:divBdr>
            </w:div>
            <w:div w:id="2048527479">
              <w:marLeft w:val="0"/>
              <w:marRight w:val="0"/>
              <w:marTop w:val="0"/>
              <w:marBottom w:val="0"/>
              <w:divBdr>
                <w:top w:val="none" w:sz="0" w:space="0" w:color="auto"/>
                <w:left w:val="none" w:sz="0" w:space="0" w:color="auto"/>
                <w:bottom w:val="none" w:sz="0" w:space="0" w:color="auto"/>
                <w:right w:val="none" w:sz="0" w:space="0" w:color="auto"/>
              </w:divBdr>
            </w:div>
            <w:div w:id="1260093087">
              <w:marLeft w:val="0"/>
              <w:marRight w:val="0"/>
              <w:marTop w:val="0"/>
              <w:marBottom w:val="0"/>
              <w:divBdr>
                <w:top w:val="none" w:sz="0" w:space="0" w:color="auto"/>
                <w:left w:val="none" w:sz="0" w:space="0" w:color="auto"/>
                <w:bottom w:val="none" w:sz="0" w:space="0" w:color="auto"/>
                <w:right w:val="none" w:sz="0" w:space="0" w:color="auto"/>
              </w:divBdr>
            </w:div>
            <w:div w:id="1061946728">
              <w:marLeft w:val="0"/>
              <w:marRight w:val="0"/>
              <w:marTop w:val="0"/>
              <w:marBottom w:val="0"/>
              <w:divBdr>
                <w:top w:val="none" w:sz="0" w:space="0" w:color="auto"/>
                <w:left w:val="none" w:sz="0" w:space="0" w:color="auto"/>
                <w:bottom w:val="none" w:sz="0" w:space="0" w:color="auto"/>
                <w:right w:val="none" w:sz="0" w:space="0" w:color="auto"/>
              </w:divBdr>
            </w:div>
            <w:div w:id="1813598197">
              <w:marLeft w:val="0"/>
              <w:marRight w:val="0"/>
              <w:marTop w:val="0"/>
              <w:marBottom w:val="0"/>
              <w:divBdr>
                <w:top w:val="none" w:sz="0" w:space="0" w:color="auto"/>
                <w:left w:val="none" w:sz="0" w:space="0" w:color="auto"/>
                <w:bottom w:val="none" w:sz="0" w:space="0" w:color="auto"/>
                <w:right w:val="none" w:sz="0" w:space="0" w:color="auto"/>
              </w:divBdr>
            </w:div>
            <w:div w:id="454299208">
              <w:marLeft w:val="0"/>
              <w:marRight w:val="0"/>
              <w:marTop w:val="0"/>
              <w:marBottom w:val="0"/>
              <w:divBdr>
                <w:top w:val="none" w:sz="0" w:space="0" w:color="auto"/>
                <w:left w:val="none" w:sz="0" w:space="0" w:color="auto"/>
                <w:bottom w:val="none" w:sz="0" w:space="0" w:color="auto"/>
                <w:right w:val="none" w:sz="0" w:space="0" w:color="auto"/>
              </w:divBdr>
            </w:div>
            <w:div w:id="1769815126">
              <w:marLeft w:val="0"/>
              <w:marRight w:val="0"/>
              <w:marTop w:val="0"/>
              <w:marBottom w:val="0"/>
              <w:divBdr>
                <w:top w:val="none" w:sz="0" w:space="0" w:color="auto"/>
                <w:left w:val="none" w:sz="0" w:space="0" w:color="auto"/>
                <w:bottom w:val="none" w:sz="0" w:space="0" w:color="auto"/>
                <w:right w:val="none" w:sz="0" w:space="0" w:color="auto"/>
              </w:divBdr>
            </w:div>
            <w:div w:id="1445149010">
              <w:marLeft w:val="0"/>
              <w:marRight w:val="0"/>
              <w:marTop w:val="0"/>
              <w:marBottom w:val="0"/>
              <w:divBdr>
                <w:top w:val="none" w:sz="0" w:space="0" w:color="auto"/>
                <w:left w:val="none" w:sz="0" w:space="0" w:color="auto"/>
                <w:bottom w:val="none" w:sz="0" w:space="0" w:color="auto"/>
                <w:right w:val="none" w:sz="0" w:space="0" w:color="auto"/>
              </w:divBdr>
            </w:div>
            <w:div w:id="520631698">
              <w:marLeft w:val="0"/>
              <w:marRight w:val="0"/>
              <w:marTop w:val="0"/>
              <w:marBottom w:val="0"/>
              <w:divBdr>
                <w:top w:val="none" w:sz="0" w:space="0" w:color="auto"/>
                <w:left w:val="none" w:sz="0" w:space="0" w:color="auto"/>
                <w:bottom w:val="none" w:sz="0" w:space="0" w:color="auto"/>
                <w:right w:val="none" w:sz="0" w:space="0" w:color="auto"/>
              </w:divBdr>
            </w:div>
            <w:div w:id="1100686203">
              <w:marLeft w:val="0"/>
              <w:marRight w:val="0"/>
              <w:marTop w:val="0"/>
              <w:marBottom w:val="0"/>
              <w:divBdr>
                <w:top w:val="none" w:sz="0" w:space="0" w:color="auto"/>
                <w:left w:val="none" w:sz="0" w:space="0" w:color="auto"/>
                <w:bottom w:val="none" w:sz="0" w:space="0" w:color="auto"/>
                <w:right w:val="none" w:sz="0" w:space="0" w:color="auto"/>
              </w:divBdr>
            </w:div>
            <w:div w:id="1023166454">
              <w:marLeft w:val="0"/>
              <w:marRight w:val="0"/>
              <w:marTop w:val="0"/>
              <w:marBottom w:val="0"/>
              <w:divBdr>
                <w:top w:val="none" w:sz="0" w:space="0" w:color="auto"/>
                <w:left w:val="none" w:sz="0" w:space="0" w:color="auto"/>
                <w:bottom w:val="none" w:sz="0" w:space="0" w:color="auto"/>
                <w:right w:val="none" w:sz="0" w:space="0" w:color="auto"/>
              </w:divBdr>
            </w:div>
            <w:div w:id="968436358">
              <w:marLeft w:val="0"/>
              <w:marRight w:val="0"/>
              <w:marTop w:val="0"/>
              <w:marBottom w:val="0"/>
              <w:divBdr>
                <w:top w:val="none" w:sz="0" w:space="0" w:color="auto"/>
                <w:left w:val="none" w:sz="0" w:space="0" w:color="auto"/>
                <w:bottom w:val="none" w:sz="0" w:space="0" w:color="auto"/>
                <w:right w:val="none" w:sz="0" w:space="0" w:color="auto"/>
              </w:divBdr>
            </w:div>
            <w:div w:id="2092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270">
      <w:bodyDiv w:val="1"/>
      <w:marLeft w:val="0"/>
      <w:marRight w:val="0"/>
      <w:marTop w:val="0"/>
      <w:marBottom w:val="0"/>
      <w:divBdr>
        <w:top w:val="none" w:sz="0" w:space="0" w:color="auto"/>
        <w:left w:val="none" w:sz="0" w:space="0" w:color="auto"/>
        <w:bottom w:val="none" w:sz="0" w:space="0" w:color="auto"/>
        <w:right w:val="none" w:sz="0" w:space="0" w:color="auto"/>
      </w:divBdr>
      <w:divsChild>
        <w:div w:id="1527282759">
          <w:marLeft w:val="0"/>
          <w:marRight w:val="0"/>
          <w:marTop w:val="0"/>
          <w:marBottom w:val="0"/>
          <w:divBdr>
            <w:top w:val="none" w:sz="0" w:space="0" w:color="auto"/>
            <w:left w:val="none" w:sz="0" w:space="0" w:color="auto"/>
            <w:bottom w:val="none" w:sz="0" w:space="0" w:color="auto"/>
            <w:right w:val="none" w:sz="0" w:space="0" w:color="auto"/>
          </w:divBdr>
          <w:divsChild>
            <w:div w:id="577329796">
              <w:marLeft w:val="0"/>
              <w:marRight w:val="0"/>
              <w:marTop w:val="0"/>
              <w:marBottom w:val="0"/>
              <w:divBdr>
                <w:top w:val="none" w:sz="0" w:space="0" w:color="auto"/>
                <w:left w:val="none" w:sz="0" w:space="0" w:color="auto"/>
                <w:bottom w:val="none" w:sz="0" w:space="0" w:color="auto"/>
                <w:right w:val="none" w:sz="0" w:space="0" w:color="auto"/>
              </w:divBdr>
            </w:div>
            <w:div w:id="377246520">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902982065">
              <w:marLeft w:val="0"/>
              <w:marRight w:val="0"/>
              <w:marTop w:val="0"/>
              <w:marBottom w:val="0"/>
              <w:divBdr>
                <w:top w:val="none" w:sz="0" w:space="0" w:color="auto"/>
                <w:left w:val="none" w:sz="0" w:space="0" w:color="auto"/>
                <w:bottom w:val="none" w:sz="0" w:space="0" w:color="auto"/>
                <w:right w:val="none" w:sz="0" w:space="0" w:color="auto"/>
              </w:divBdr>
            </w:div>
            <w:div w:id="1089692828">
              <w:marLeft w:val="0"/>
              <w:marRight w:val="0"/>
              <w:marTop w:val="0"/>
              <w:marBottom w:val="0"/>
              <w:divBdr>
                <w:top w:val="none" w:sz="0" w:space="0" w:color="auto"/>
                <w:left w:val="none" w:sz="0" w:space="0" w:color="auto"/>
                <w:bottom w:val="none" w:sz="0" w:space="0" w:color="auto"/>
                <w:right w:val="none" w:sz="0" w:space="0" w:color="auto"/>
              </w:divBdr>
            </w:div>
            <w:div w:id="1422415269">
              <w:marLeft w:val="0"/>
              <w:marRight w:val="0"/>
              <w:marTop w:val="0"/>
              <w:marBottom w:val="0"/>
              <w:divBdr>
                <w:top w:val="none" w:sz="0" w:space="0" w:color="auto"/>
                <w:left w:val="none" w:sz="0" w:space="0" w:color="auto"/>
                <w:bottom w:val="none" w:sz="0" w:space="0" w:color="auto"/>
                <w:right w:val="none" w:sz="0" w:space="0" w:color="auto"/>
              </w:divBdr>
            </w:div>
            <w:div w:id="1090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4902">
      <w:bodyDiv w:val="1"/>
      <w:marLeft w:val="0"/>
      <w:marRight w:val="0"/>
      <w:marTop w:val="0"/>
      <w:marBottom w:val="0"/>
      <w:divBdr>
        <w:top w:val="none" w:sz="0" w:space="0" w:color="auto"/>
        <w:left w:val="none" w:sz="0" w:space="0" w:color="auto"/>
        <w:bottom w:val="none" w:sz="0" w:space="0" w:color="auto"/>
        <w:right w:val="none" w:sz="0" w:space="0" w:color="auto"/>
      </w:divBdr>
    </w:div>
    <w:div w:id="15519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38A2-B39A-4B10-B633-DC2220A6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8817</TotalTime>
  <Pages>23</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Junru Li</dc:creator>
  <cp:keywords/>
  <dc:description/>
  <cp:lastModifiedBy>Junru Li</cp:lastModifiedBy>
  <cp:revision>40</cp:revision>
  <dcterms:created xsi:type="dcterms:W3CDTF">2024-07-05T03:09:00Z</dcterms:created>
  <dcterms:modified xsi:type="dcterms:W3CDTF">2024-07-13T03:01:00Z</dcterms:modified>
</cp:coreProperties>
</file>